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1621C" w14:textId="2CC16D19" w:rsidR="00E71B43" w:rsidRPr="00545DE1" w:rsidRDefault="00780169" w:rsidP="006565AF">
      <w:pPr>
        <w:pStyle w:val="Default"/>
        <w:spacing w:line="480" w:lineRule="auto"/>
        <w:rPr>
          <w:b/>
          <w:bCs/>
          <w:sz w:val="28"/>
          <w:szCs w:val="28"/>
        </w:rPr>
      </w:pPr>
      <w:r w:rsidRPr="003C0735">
        <w:rPr>
          <w:b/>
          <w:bCs/>
          <w:sz w:val="28"/>
          <w:szCs w:val="28"/>
        </w:rPr>
        <w:t>Bugs Pay for Days of Steady Reservoir Releases to Reduce Hydropeaking-Ecosystem Conflict</w:t>
      </w:r>
    </w:p>
    <w:p w14:paraId="48FD23B5" w14:textId="134AF1AA" w:rsidR="00E71B43" w:rsidRDefault="00E71B43" w:rsidP="00E71B43">
      <w:pPr>
        <w:pStyle w:val="Default"/>
        <w:spacing w:line="480" w:lineRule="auto"/>
      </w:pPr>
      <w:r w:rsidRPr="00E71B43">
        <w:rPr>
          <w:b/>
          <w:bCs/>
        </w:rPr>
        <w:t>Short title:</w:t>
      </w:r>
      <w:r w:rsidRPr="00E71B43">
        <w:t xml:space="preserve"> Reduce Hydropeaking-Ecosystem </w:t>
      </w:r>
      <w:r w:rsidR="008221A0">
        <w:t>Conflict</w:t>
      </w:r>
      <w:r w:rsidR="00780169" w:rsidRPr="00E71B43">
        <w:t xml:space="preserve"> </w:t>
      </w:r>
    </w:p>
    <w:p w14:paraId="00A91EC1" w14:textId="099B0E5F" w:rsidR="00E71B43" w:rsidRPr="00AE4539" w:rsidRDefault="00E71B43" w:rsidP="00D12B02">
      <w:pPr>
        <w:pStyle w:val="Default"/>
        <w:spacing w:line="480" w:lineRule="auto"/>
      </w:pPr>
      <w:r>
        <w:t xml:space="preserve">M. </w:t>
      </w:r>
      <w:r w:rsidR="003C0735" w:rsidRPr="008E0010">
        <w:t>Rind</w:t>
      </w:r>
      <w:r w:rsidR="008E0010">
        <w:t>*</w:t>
      </w:r>
      <w:r w:rsidR="003C0735" w:rsidRPr="008E0010">
        <w:t xml:space="preserve">, and </w:t>
      </w:r>
      <w:r>
        <w:t xml:space="preserve">D. E. </w:t>
      </w:r>
      <w:r w:rsidR="003C0735" w:rsidRPr="008E0010">
        <w:t>Rosenberg</w:t>
      </w:r>
      <w:r>
        <w:t xml:space="preserve"> </w:t>
      </w:r>
      <w:r w:rsidR="008E0010">
        <w:t>*</w:t>
      </w:r>
      <w:r w:rsidR="003C0735" w:rsidRPr="008E0010">
        <w:t>.</w:t>
      </w:r>
    </w:p>
    <w:p w14:paraId="4B13D19D" w14:textId="6D94CDD4" w:rsidR="00780169" w:rsidRPr="003C0735" w:rsidRDefault="00780169" w:rsidP="00D12B02">
      <w:pPr>
        <w:pStyle w:val="Default"/>
        <w:spacing w:line="480" w:lineRule="auto"/>
        <w:rPr>
          <w:b/>
          <w:bCs/>
        </w:rPr>
      </w:pPr>
      <w:r w:rsidRPr="003C0735">
        <w:rPr>
          <w:b/>
          <w:bCs/>
          <w:i/>
          <w:iCs/>
        </w:rPr>
        <w:t>Author</w:t>
      </w:r>
      <w:r w:rsidR="008E0010">
        <w:rPr>
          <w:b/>
          <w:bCs/>
          <w:i/>
          <w:iCs/>
        </w:rPr>
        <w:t xml:space="preserve"> full</w:t>
      </w:r>
      <w:r w:rsidRPr="003C0735">
        <w:rPr>
          <w:b/>
          <w:bCs/>
          <w:i/>
          <w:iCs/>
        </w:rPr>
        <w:t xml:space="preserve"> names and affiliations. </w:t>
      </w:r>
    </w:p>
    <w:p w14:paraId="525D44F5" w14:textId="77777777" w:rsidR="00780169" w:rsidRPr="00F47ED9" w:rsidRDefault="00780169" w:rsidP="00D12B02">
      <w:pPr>
        <w:pStyle w:val="Default"/>
        <w:spacing w:line="480" w:lineRule="auto"/>
      </w:pPr>
      <w:r w:rsidRPr="00F47ED9">
        <w:t>Moazzam Ali Rind (</w:t>
      </w:r>
      <w:r w:rsidRPr="00F47ED9">
        <w:rPr>
          <w:color w:val="0462C1"/>
        </w:rPr>
        <w:t>moazzam.rind@wsu.edu</w:t>
      </w:r>
      <w:r w:rsidRPr="00F47ED9">
        <w:t xml:space="preserve">) </w:t>
      </w:r>
    </w:p>
    <w:p w14:paraId="5F2B4B6F" w14:textId="128C91A2" w:rsidR="00780169" w:rsidRPr="00F47ED9" w:rsidRDefault="008E0010" w:rsidP="00D12B02">
      <w:pPr>
        <w:pStyle w:val="Default"/>
        <w:spacing w:line="480" w:lineRule="auto"/>
      </w:pPr>
      <w:r>
        <w:t>*</w:t>
      </w:r>
      <w:r w:rsidR="00780169" w:rsidRPr="00F47ED9">
        <w:t xml:space="preserve">Department of Civil and Environmental Engineering, Utah State University, Logan, UT, USA. </w:t>
      </w:r>
    </w:p>
    <w:p w14:paraId="1AF9D8C3" w14:textId="77777777" w:rsidR="00780169" w:rsidRPr="00F47ED9" w:rsidRDefault="00780169" w:rsidP="00D12B02">
      <w:pPr>
        <w:pStyle w:val="Default"/>
        <w:spacing w:line="480" w:lineRule="auto"/>
      </w:pPr>
      <w:r w:rsidRPr="00F47ED9">
        <w:t>David E. Rosenberg (</w:t>
      </w:r>
      <w:r w:rsidRPr="00F47ED9">
        <w:rPr>
          <w:color w:val="0462C1"/>
        </w:rPr>
        <w:t>david.rosenberg@usu.edu</w:t>
      </w:r>
      <w:r w:rsidRPr="00F47ED9">
        <w:t xml:space="preserve">) </w:t>
      </w:r>
    </w:p>
    <w:p w14:paraId="7DFD78D8" w14:textId="038DFFCF" w:rsidR="00780169" w:rsidRPr="00F47ED9" w:rsidRDefault="008E0010" w:rsidP="00D12B02">
      <w:pPr>
        <w:pStyle w:val="Default"/>
        <w:spacing w:line="480" w:lineRule="auto"/>
      </w:pPr>
      <w:r>
        <w:t>*</w:t>
      </w:r>
      <w:r w:rsidR="00780169" w:rsidRPr="00F47ED9">
        <w:t xml:space="preserve">Department of Civil and Environmental Engineering, Utah State University, Logan, UT, USA. </w:t>
      </w:r>
    </w:p>
    <w:p w14:paraId="0011E5AB" w14:textId="77777777" w:rsidR="00780169" w:rsidRPr="009009F0" w:rsidRDefault="00780169" w:rsidP="00D12B02">
      <w:pPr>
        <w:pStyle w:val="Default"/>
        <w:spacing w:line="480" w:lineRule="auto"/>
        <w:rPr>
          <w:b/>
          <w:bCs/>
          <w:i/>
          <w:iCs/>
        </w:rPr>
      </w:pPr>
      <w:r w:rsidRPr="009009F0">
        <w:rPr>
          <w:b/>
          <w:bCs/>
          <w:i/>
          <w:iCs/>
        </w:rPr>
        <w:t xml:space="preserve">Corresponding author. </w:t>
      </w:r>
    </w:p>
    <w:p w14:paraId="49A47383" w14:textId="2B78C3E9" w:rsidR="00780169" w:rsidRPr="00F47ED9" w:rsidRDefault="007B413E" w:rsidP="00D12B02">
      <w:pPr>
        <w:pStyle w:val="Default"/>
        <w:spacing w:line="480" w:lineRule="auto"/>
      </w:pPr>
      <w:r>
        <w:t>David Rosenberg</w:t>
      </w:r>
    </w:p>
    <w:p w14:paraId="44F050BE" w14:textId="12E26226" w:rsidR="00780169" w:rsidRPr="00F47ED9" w:rsidRDefault="00780169" w:rsidP="00ED113F">
      <w:pPr>
        <w:pStyle w:val="Default"/>
        <w:spacing w:after="240" w:line="480" w:lineRule="auto"/>
      </w:pPr>
      <w:r w:rsidRPr="00F47ED9">
        <w:t xml:space="preserve">Email: </w:t>
      </w:r>
      <w:r w:rsidR="007B413E" w:rsidRPr="00F47ED9">
        <w:rPr>
          <w:color w:val="0462C1"/>
        </w:rPr>
        <w:t>david.rosenberg@usu.edu</w:t>
      </w:r>
      <w:r w:rsidR="007B413E" w:rsidRPr="00F47ED9" w:rsidDel="007B413E">
        <w:rPr>
          <w:color w:val="0462C1"/>
        </w:rPr>
        <w:t xml:space="preserve"> </w:t>
      </w:r>
      <w:r w:rsidRPr="00F47ED9">
        <w:t>and Phone: +1 435-</w:t>
      </w:r>
      <w:r w:rsidR="007B413E">
        <w:t>797</w:t>
      </w:r>
      <w:r w:rsidRPr="00F47ED9">
        <w:t>-</w:t>
      </w:r>
      <w:r w:rsidR="007B413E">
        <w:t>8689</w:t>
      </w:r>
    </w:p>
    <w:p w14:paraId="264BA888" w14:textId="7250DDF3" w:rsidR="004D1E12" w:rsidRDefault="2D41C726" w:rsidP="00D4584D">
      <w:pPr>
        <w:spacing w:after="0" w:line="480" w:lineRule="auto"/>
        <w:rPr>
          <w:rStyle w:val="normaltextrun"/>
          <w:rFonts w:ascii="Times New Roman" w:hAnsi="Times New Roman" w:cs="Times New Roman"/>
          <w:b/>
          <w:i/>
          <w:sz w:val="28"/>
          <w:szCs w:val="24"/>
        </w:rPr>
      </w:pPr>
      <w:r w:rsidRPr="2D41C726">
        <w:rPr>
          <w:rStyle w:val="normaltextrun"/>
          <w:rFonts w:ascii="Times New Roman" w:hAnsi="Times New Roman" w:cs="Times New Roman"/>
          <w:b/>
          <w:bCs/>
          <w:i/>
          <w:iCs/>
          <w:sz w:val="28"/>
          <w:szCs w:val="28"/>
        </w:rPr>
        <w:t xml:space="preserve">Abstract </w:t>
      </w:r>
    </w:p>
    <w:p w14:paraId="00884EA9" w14:textId="0800D8CA" w:rsidR="002129FB" w:rsidRPr="00ED113F" w:rsidRDefault="2D41C726">
      <w:pPr>
        <w:spacing w:line="480" w:lineRule="auto"/>
      </w:pPr>
      <w:r w:rsidRPr="00ED113F">
        <w:rPr>
          <w:rStyle w:val="normaltextrun"/>
          <w:rFonts w:ascii="Times New Roman" w:hAnsi="Times New Roman"/>
          <w:sz w:val="24"/>
        </w:rPr>
        <w:t xml:space="preserve">Steady low reservoir releases </w:t>
      </w:r>
      <w:r w:rsidRPr="2D41C726">
        <w:rPr>
          <w:rStyle w:val="normaltextrun"/>
          <w:rFonts w:ascii="Times New Roman" w:eastAsia="Times New Roman" w:hAnsi="Times New Roman" w:cs="Times New Roman"/>
          <w:sz w:val="24"/>
          <w:szCs w:val="24"/>
        </w:rPr>
        <w:t>increase</w:t>
      </w:r>
      <w:r w:rsidRPr="00ED113F">
        <w:rPr>
          <w:rStyle w:val="normaltextrun"/>
          <w:rFonts w:ascii="Times New Roman" w:hAnsi="Times New Roman"/>
          <w:sz w:val="24"/>
        </w:rPr>
        <w:t xml:space="preserve"> downstream </w:t>
      </w:r>
      <w:r w:rsidRPr="2D41C726">
        <w:rPr>
          <w:rStyle w:val="normaltextrun"/>
          <w:rFonts w:ascii="Times New Roman" w:eastAsia="Times New Roman" w:hAnsi="Times New Roman" w:cs="Times New Roman"/>
          <w:sz w:val="24"/>
          <w:szCs w:val="24"/>
        </w:rPr>
        <w:t xml:space="preserve">primary and </w:t>
      </w:r>
      <w:r w:rsidRPr="00ED113F">
        <w:rPr>
          <w:rStyle w:val="normaltextrun"/>
          <w:rFonts w:ascii="Times New Roman" w:hAnsi="Times New Roman"/>
          <w:sz w:val="24"/>
        </w:rPr>
        <w:t xml:space="preserve">aquatic </w:t>
      </w:r>
      <w:r w:rsidRPr="2D41C726">
        <w:rPr>
          <w:rStyle w:val="normaltextrun"/>
          <w:rFonts w:ascii="Times New Roman" w:eastAsia="Times New Roman" w:hAnsi="Times New Roman" w:cs="Times New Roman"/>
          <w:sz w:val="24"/>
          <w:szCs w:val="24"/>
        </w:rPr>
        <w:t>invertebrate</w:t>
      </w:r>
      <w:r w:rsidRPr="00ED113F">
        <w:rPr>
          <w:rStyle w:val="normaltextrun"/>
          <w:rFonts w:ascii="Times New Roman" w:hAnsi="Times New Roman"/>
          <w:sz w:val="24"/>
        </w:rPr>
        <w:t xml:space="preserve"> (bugs) production. These releases also reduce hydropeaking value, raise costs for hydropower customers, and reduce funds to maintain infrastructure and repay loans. This study quantifies the win-lose tradeoff between hydropeaking value and days per month of steady low releases at Glen Canyon Dam, Arizona. We estimate win-lose tradeoffs for monthly release volumes of 0.71 to 0.95 million acre-feet from March to October 2018 and 0 to 3</w:t>
      </w:r>
      <w:r w:rsidR="009E46A2">
        <w:rPr>
          <w:rStyle w:val="normaltextrun"/>
          <w:rFonts w:ascii="Times New Roman" w:hAnsi="Times New Roman"/>
          <w:sz w:val="24"/>
        </w:rPr>
        <w:t>1</w:t>
      </w:r>
      <w:r w:rsidRPr="00ED113F">
        <w:rPr>
          <w:rStyle w:val="normaltextrun"/>
          <w:rFonts w:ascii="Times New Roman" w:hAnsi="Times New Roman"/>
          <w:sz w:val="24"/>
        </w:rPr>
        <w:t xml:space="preserve"> days. </w:t>
      </w:r>
      <w:r w:rsidR="00016FF8">
        <w:rPr>
          <w:rStyle w:val="normaltextrun"/>
          <w:rFonts w:ascii="Times New Roman" w:hAnsi="Times New Roman"/>
          <w:sz w:val="24"/>
        </w:rPr>
        <w:t>Conservative estimates indicate that</w:t>
      </w:r>
      <w:r w:rsidR="0093099A">
        <w:rPr>
          <w:rStyle w:val="normaltextrun"/>
          <w:rFonts w:ascii="Times New Roman" w:hAnsi="Times New Roman"/>
          <w:sz w:val="24"/>
        </w:rPr>
        <w:t xml:space="preserve"> steady low releases on eight weekend days per summer month in 2018 reduced monthly hydropeaking value by $430,000 to </w:t>
      </w:r>
      <w:r w:rsidR="00016FF8">
        <w:rPr>
          <w:rStyle w:val="normaltextrun"/>
          <w:rFonts w:ascii="Times New Roman" w:hAnsi="Times New Roman"/>
          <w:sz w:val="24"/>
        </w:rPr>
        <w:t>$850,000.</w:t>
      </w:r>
      <w:r w:rsidRPr="00ED113F">
        <w:rPr>
          <w:rStyle w:val="normaltextrun"/>
          <w:rFonts w:ascii="Times New Roman" w:hAnsi="Times New Roman"/>
          <w:sz w:val="24"/>
        </w:rPr>
        <w:t xml:space="preserve"> We used results to design a financial instrument that </w:t>
      </w:r>
      <w:r w:rsidRPr="2D41C726">
        <w:rPr>
          <w:rStyle w:val="normaltextrun"/>
          <w:rFonts w:ascii="Times New Roman" w:eastAsia="Times New Roman" w:hAnsi="Times New Roman" w:cs="Times New Roman"/>
          <w:sz w:val="24"/>
          <w:szCs w:val="24"/>
        </w:rPr>
        <w:t>give</w:t>
      </w:r>
      <w:r w:rsidR="004B04EF">
        <w:rPr>
          <w:rStyle w:val="normaltextrun"/>
          <w:rFonts w:ascii="Times New Roman" w:eastAsia="Times New Roman" w:hAnsi="Times New Roman" w:cs="Times New Roman"/>
          <w:sz w:val="24"/>
          <w:szCs w:val="24"/>
        </w:rPr>
        <w:t>s</w:t>
      </w:r>
      <w:r w:rsidRPr="00ED113F">
        <w:rPr>
          <w:rStyle w:val="normaltextrun"/>
          <w:rFonts w:ascii="Times New Roman" w:hAnsi="Times New Roman"/>
          <w:sz w:val="24"/>
        </w:rPr>
        <w:t xml:space="preserve"> ecosystem managers</w:t>
      </w:r>
      <w:r w:rsidRPr="2D41C726">
        <w:rPr>
          <w:rStyle w:val="normaltextrun"/>
          <w:rFonts w:ascii="Times New Roman" w:eastAsia="Times New Roman" w:hAnsi="Times New Roman" w:cs="Times New Roman"/>
          <w:sz w:val="24"/>
          <w:szCs w:val="24"/>
        </w:rPr>
        <w:t xml:space="preserve"> a budget</w:t>
      </w:r>
      <w:r w:rsidRPr="00ED113F">
        <w:rPr>
          <w:rStyle w:val="normaltextrun"/>
          <w:rFonts w:ascii="Times New Roman" w:hAnsi="Times New Roman"/>
          <w:sz w:val="24"/>
        </w:rPr>
        <w:t xml:space="preserve"> to choose days of steady low releases and compensate hydropower producers for lost value. One option to reduce costs is </w:t>
      </w:r>
      <w:r w:rsidRPr="2D41C726">
        <w:rPr>
          <w:rStyle w:val="normaltextrun"/>
          <w:rFonts w:ascii="Times New Roman" w:eastAsia="Times New Roman" w:hAnsi="Times New Roman" w:cs="Times New Roman"/>
          <w:sz w:val="24"/>
          <w:szCs w:val="24"/>
        </w:rPr>
        <w:t>shifting</w:t>
      </w:r>
      <w:r w:rsidRPr="00ED113F">
        <w:rPr>
          <w:rStyle w:val="normaltextrun"/>
          <w:rFonts w:ascii="Times New Roman" w:hAnsi="Times New Roman"/>
          <w:sz w:val="24"/>
        </w:rPr>
        <w:t xml:space="preserve"> days of </w:t>
      </w:r>
      <w:r w:rsidRPr="00ED113F">
        <w:rPr>
          <w:rStyle w:val="normaltextrun"/>
          <w:rFonts w:ascii="Times New Roman" w:hAnsi="Times New Roman"/>
          <w:sz w:val="24"/>
        </w:rPr>
        <w:lastRenderedPageBreak/>
        <w:t xml:space="preserve">steady low releases to spring/fall months. Next steps include discussing the proposed instrument with </w:t>
      </w:r>
      <w:r w:rsidRPr="2D41C726">
        <w:rPr>
          <w:rStyle w:val="normaltextrun"/>
          <w:rFonts w:ascii="Times New Roman" w:eastAsia="Times New Roman" w:hAnsi="Times New Roman" w:cs="Times New Roman"/>
          <w:sz w:val="24"/>
          <w:szCs w:val="24"/>
        </w:rPr>
        <w:t xml:space="preserve">more </w:t>
      </w:r>
      <w:r w:rsidRPr="00ED113F">
        <w:rPr>
          <w:rStyle w:val="normaltextrun"/>
          <w:rFonts w:ascii="Times New Roman" w:hAnsi="Times New Roman"/>
          <w:sz w:val="24"/>
        </w:rPr>
        <w:t>U.S. Federal agencies</w:t>
      </w:r>
      <w:r w:rsidRPr="2D41C726">
        <w:rPr>
          <w:rStyle w:val="normaltextrun"/>
          <w:rFonts w:ascii="Times New Roman" w:eastAsia="Times New Roman" w:hAnsi="Times New Roman" w:cs="Times New Roman"/>
          <w:sz w:val="24"/>
          <w:szCs w:val="24"/>
        </w:rPr>
        <w:t>,</w:t>
      </w:r>
      <w:r w:rsidRPr="00ED113F">
        <w:rPr>
          <w:rStyle w:val="normaltextrun"/>
          <w:rFonts w:ascii="Times New Roman" w:hAnsi="Times New Roman"/>
          <w:sz w:val="24"/>
        </w:rPr>
        <w:t xml:space="preserve"> conducting </w:t>
      </w:r>
      <w:r w:rsidRPr="2D41C726">
        <w:rPr>
          <w:rStyle w:val="normaltextrun"/>
          <w:rFonts w:ascii="Times New Roman" w:eastAsia="Times New Roman" w:hAnsi="Times New Roman" w:cs="Times New Roman"/>
          <w:sz w:val="24"/>
          <w:szCs w:val="24"/>
        </w:rPr>
        <w:t>more</w:t>
      </w:r>
      <w:r w:rsidRPr="00ED113F">
        <w:rPr>
          <w:rStyle w:val="normaltextrun"/>
          <w:rFonts w:ascii="Times New Roman" w:hAnsi="Times New Roman"/>
          <w:sz w:val="24"/>
        </w:rPr>
        <w:t xml:space="preserve"> flow experiments</w:t>
      </w:r>
      <w:r w:rsidRPr="2D41C726">
        <w:rPr>
          <w:rStyle w:val="normaltextrun"/>
          <w:rFonts w:ascii="Times New Roman" w:eastAsia="Times New Roman" w:hAnsi="Times New Roman" w:cs="Times New Roman"/>
          <w:sz w:val="24"/>
          <w:szCs w:val="24"/>
        </w:rPr>
        <w:t>, and monitoring</w:t>
      </w:r>
      <w:r w:rsidRPr="00ED113F">
        <w:rPr>
          <w:rStyle w:val="normaltextrun"/>
          <w:rFonts w:ascii="Times New Roman" w:hAnsi="Times New Roman"/>
          <w:sz w:val="24"/>
        </w:rPr>
        <w:t xml:space="preserve"> how timing and more steady low flow days per month </w:t>
      </w:r>
      <w:r w:rsidR="003E4DD8">
        <w:rPr>
          <w:rStyle w:val="normaltextrun"/>
          <w:rFonts w:ascii="Times New Roman" w:hAnsi="Times New Roman"/>
          <w:sz w:val="24"/>
        </w:rPr>
        <w:t>a</w:t>
      </w:r>
      <w:r w:rsidRPr="00ED113F">
        <w:rPr>
          <w:rStyle w:val="normaltextrun"/>
          <w:rFonts w:ascii="Times New Roman" w:hAnsi="Times New Roman"/>
          <w:sz w:val="24"/>
        </w:rPr>
        <w:t>ffect bug production. Managers may extend to other experimental releases that mobilize sediment, build sand bars, or disadvantage non-native fish.</w:t>
      </w:r>
    </w:p>
    <w:p w14:paraId="07175A07" w14:textId="77777777" w:rsidR="00D92463" w:rsidRPr="00D92463" w:rsidRDefault="00D92463" w:rsidP="00BA5514">
      <w:pPr>
        <w:spacing w:line="480" w:lineRule="auto"/>
        <w:rPr>
          <w:rStyle w:val="normaltextrun"/>
          <w:rFonts w:ascii="Times New Roman" w:hAnsi="Times New Roman" w:cs="Times New Roman"/>
          <w:b/>
          <w:i/>
          <w:sz w:val="28"/>
          <w:szCs w:val="24"/>
        </w:rPr>
      </w:pPr>
      <w:r w:rsidRPr="00D92463">
        <w:rPr>
          <w:rStyle w:val="normaltextrun"/>
          <w:rFonts w:ascii="Times New Roman" w:hAnsi="Times New Roman" w:cs="Times New Roman"/>
          <w:b/>
          <w:i/>
          <w:sz w:val="28"/>
          <w:szCs w:val="24"/>
        </w:rPr>
        <w:t>Keywords</w:t>
      </w:r>
    </w:p>
    <w:p w14:paraId="1AD7171C" w14:textId="5FF19FC5" w:rsidR="00595B4C" w:rsidRDefault="005C3CDB" w:rsidP="00595B4C">
      <w:pPr>
        <w:pStyle w:val="paragraph"/>
        <w:spacing w:before="0" w:beforeAutospacing="0" w:after="240" w:afterAutospacing="0" w:line="480" w:lineRule="auto"/>
        <w:textAlignment w:val="baseline"/>
        <w:rPr>
          <w:rStyle w:val="eop"/>
          <w:rFonts w:ascii="Calibri" w:hAnsi="Calibri" w:cs="Calibri"/>
          <w:sz w:val="22"/>
          <w:szCs w:val="22"/>
        </w:rPr>
      </w:pPr>
      <w:r>
        <w:rPr>
          <w:rStyle w:val="normaltextrun"/>
        </w:rPr>
        <w:t>A</w:t>
      </w:r>
      <w:r w:rsidR="000146A9">
        <w:rPr>
          <w:rStyle w:val="normaltextrun"/>
        </w:rPr>
        <w:t xml:space="preserve">quatic invertebrates; </w:t>
      </w:r>
      <w:r w:rsidR="00D155FF">
        <w:rPr>
          <w:rStyle w:val="normaltextrun"/>
        </w:rPr>
        <w:t>H</w:t>
      </w:r>
      <w:r w:rsidR="00D92463">
        <w:rPr>
          <w:rStyle w:val="normaltextrun"/>
        </w:rPr>
        <w:t>ydropower generation</w:t>
      </w:r>
      <w:r w:rsidR="00BE2E67">
        <w:rPr>
          <w:rStyle w:val="normaltextrun"/>
        </w:rPr>
        <w:t xml:space="preserve">; </w:t>
      </w:r>
      <w:r w:rsidR="002160C0">
        <w:rPr>
          <w:rStyle w:val="normaltextrun"/>
        </w:rPr>
        <w:t>Multi-objective</w:t>
      </w:r>
      <w:r w:rsidR="00D92463">
        <w:rPr>
          <w:rStyle w:val="normaltextrun"/>
        </w:rPr>
        <w:t xml:space="preserve"> optimization</w:t>
      </w:r>
      <w:r w:rsidR="002160C0">
        <w:rPr>
          <w:rStyle w:val="normaltextrun"/>
        </w:rPr>
        <w:t>; Trade</w:t>
      </w:r>
      <w:r w:rsidR="00336C12">
        <w:rPr>
          <w:rStyle w:val="normaltextrun"/>
        </w:rPr>
        <w:t>-</w:t>
      </w:r>
      <w:r w:rsidR="002160C0">
        <w:rPr>
          <w:rStyle w:val="normaltextrun"/>
        </w:rPr>
        <w:t xml:space="preserve">off analysis. </w:t>
      </w:r>
    </w:p>
    <w:p w14:paraId="32F7CB1A" w14:textId="4259B540" w:rsidR="00595B4C" w:rsidRDefault="008A3AC9" w:rsidP="008A3AC9">
      <w:pPr>
        <w:spacing w:after="0" w:line="480" w:lineRule="auto"/>
        <w:rPr>
          <w:rStyle w:val="normaltextrun"/>
          <w:rFonts w:ascii="Times New Roman" w:hAnsi="Times New Roman" w:cs="Times New Roman"/>
          <w:b/>
          <w:i/>
          <w:sz w:val="28"/>
          <w:szCs w:val="24"/>
        </w:rPr>
      </w:pPr>
      <w:r w:rsidRPr="008A3AC9">
        <w:rPr>
          <w:rStyle w:val="normaltextrun"/>
          <w:rFonts w:ascii="Times New Roman" w:hAnsi="Times New Roman" w:cs="Times New Roman"/>
          <w:b/>
          <w:i/>
          <w:sz w:val="28"/>
          <w:szCs w:val="24"/>
        </w:rPr>
        <w:t>Highlights</w:t>
      </w:r>
    </w:p>
    <w:p w14:paraId="3A070CD5" w14:textId="0D0FAB69" w:rsidR="00790AC4" w:rsidRPr="00785D4D" w:rsidRDefault="58432F11" w:rsidP="58432F11">
      <w:pPr>
        <w:pStyle w:val="ListParagraph"/>
        <w:numPr>
          <w:ilvl w:val="0"/>
          <w:numId w:val="21"/>
        </w:numPr>
        <w:spacing w:after="0" w:line="480" w:lineRule="auto"/>
        <w:rPr>
          <w:rStyle w:val="normaltextrun"/>
          <w:rFonts w:ascii="Times New Roman" w:hAnsi="Times New Roman" w:cs="Times New Roman"/>
          <w:sz w:val="24"/>
          <w:szCs w:val="24"/>
        </w:rPr>
      </w:pPr>
      <w:r w:rsidRPr="58432F11">
        <w:rPr>
          <w:rStyle w:val="normaltextrun"/>
          <w:rFonts w:ascii="Times New Roman" w:hAnsi="Times New Roman" w:cs="Times New Roman"/>
          <w:sz w:val="24"/>
          <w:szCs w:val="24"/>
        </w:rPr>
        <w:t>Steady low reservoir releases increase primary and aquatic bug production, decrease hydropeaking value, and lower funds to maintain infrastructure (win-lose conflict).</w:t>
      </w:r>
    </w:p>
    <w:p w14:paraId="411D2158" w14:textId="23897069" w:rsidR="00480608" w:rsidRDefault="004938FF" w:rsidP="00ED113F">
      <w:pPr>
        <w:pStyle w:val="NormalWeb"/>
        <w:numPr>
          <w:ilvl w:val="0"/>
          <w:numId w:val="21"/>
        </w:numPr>
        <w:shd w:val="clear" w:color="auto" w:fill="FFFFFF"/>
        <w:spacing w:before="0" w:beforeAutospacing="0" w:after="0" w:afterAutospacing="0" w:line="480" w:lineRule="auto"/>
        <w:rPr>
          <w:rStyle w:val="normaltextrun"/>
          <w:rFonts w:asciiTheme="minorHAnsi" w:eastAsiaTheme="minorHAnsi" w:hAnsiTheme="minorHAnsi" w:cstheme="minorBidi"/>
          <w:bCs/>
          <w:iCs/>
          <w:sz w:val="22"/>
          <w:szCs w:val="22"/>
        </w:rPr>
      </w:pPr>
      <w:r>
        <w:rPr>
          <w:rStyle w:val="normaltextrun"/>
          <w:rFonts w:eastAsiaTheme="minorHAnsi"/>
          <w:bCs/>
          <w:iCs/>
          <w:szCs w:val="22"/>
        </w:rPr>
        <w:t>Federal and state agencies g</w:t>
      </w:r>
      <w:r w:rsidR="00790AC4" w:rsidRPr="00790AC4">
        <w:rPr>
          <w:rStyle w:val="normaltextrun"/>
          <w:rFonts w:eastAsiaTheme="minorHAnsi"/>
          <w:bCs/>
          <w:iCs/>
          <w:szCs w:val="22"/>
        </w:rPr>
        <w:t xml:space="preserve">ive ecosystem managers a budget to choose </w:t>
      </w:r>
      <w:r w:rsidR="00480608">
        <w:rPr>
          <w:rStyle w:val="normaltextrun"/>
          <w:rFonts w:eastAsiaTheme="minorHAnsi"/>
          <w:bCs/>
          <w:iCs/>
          <w:szCs w:val="22"/>
        </w:rPr>
        <w:t xml:space="preserve">the number and timing </w:t>
      </w:r>
      <w:r w:rsidR="00790AC4" w:rsidRPr="00790AC4">
        <w:rPr>
          <w:rStyle w:val="normaltextrun"/>
          <w:rFonts w:eastAsiaTheme="minorHAnsi"/>
          <w:bCs/>
          <w:iCs/>
          <w:szCs w:val="22"/>
        </w:rPr>
        <w:t>of steady low releases and compensate hydropower producers for lost value (win-win scenario).</w:t>
      </w:r>
    </w:p>
    <w:p w14:paraId="5850383B" w14:textId="068DC489" w:rsidR="00480608" w:rsidRPr="00480608" w:rsidRDefault="00480608" w:rsidP="00480608">
      <w:pPr>
        <w:pStyle w:val="NormalWeb"/>
        <w:numPr>
          <w:ilvl w:val="0"/>
          <w:numId w:val="21"/>
        </w:numPr>
        <w:shd w:val="clear" w:color="auto" w:fill="FFFFFF"/>
        <w:spacing w:before="0" w:beforeAutospacing="0" w:after="240" w:afterAutospacing="0" w:line="480" w:lineRule="auto"/>
        <w:rPr>
          <w:rStyle w:val="normaltextrun"/>
          <w:rFonts w:eastAsiaTheme="minorHAnsi"/>
          <w:bCs/>
          <w:iCs/>
          <w:szCs w:val="22"/>
        </w:rPr>
      </w:pPr>
      <w:r w:rsidRPr="00480608">
        <w:rPr>
          <w:rStyle w:val="normaltextrun"/>
          <w:bCs/>
          <w:iCs/>
        </w:rPr>
        <w:t xml:space="preserve">One promising new experiment is </w:t>
      </w:r>
      <w:r w:rsidR="005D295D" w:rsidRPr="00480608">
        <w:rPr>
          <w:rStyle w:val="normaltextrun"/>
          <w:bCs/>
          <w:iCs/>
        </w:rPr>
        <w:t>shifting</w:t>
      </w:r>
      <w:r w:rsidRPr="00480608">
        <w:rPr>
          <w:rStyle w:val="normaltextrun"/>
          <w:bCs/>
          <w:iCs/>
        </w:rPr>
        <w:t xml:space="preserve"> steady low releases from summer to spring/fall months.</w:t>
      </w:r>
    </w:p>
    <w:p w14:paraId="4AC5C184" w14:textId="00110C0D" w:rsidR="00BE2E67" w:rsidRPr="00D63407" w:rsidRDefault="00BE2E67" w:rsidP="00D63407">
      <w:pPr>
        <w:pStyle w:val="Heading1"/>
        <w:rPr>
          <w:rStyle w:val="eop"/>
        </w:rPr>
      </w:pPr>
      <w:r w:rsidRPr="00D63407">
        <w:rPr>
          <w:rStyle w:val="eop"/>
        </w:rPr>
        <w:t>Introduction</w:t>
      </w:r>
    </w:p>
    <w:p w14:paraId="1F9DC264" w14:textId="268A1005" w:rsidR="00BE2E67" w:rsidRPr="00EA4A4E" w:rsidRDefault="00BE2E67" w:rsidP="00BA5514">
      <w:pPr>
        <w:pStyle w:val="paragraph"/>
        <w:spacing w:before="0" w:beforeAutospacing="0" w:after="240" w:afterAutospacing="0" w:line="480" w:lineRule="auto"/>
        <w:textAlignment w:val="baseline"/>
        <w:rPr>
          <w:color w:val="000000"/>
        </w:rPr>
      </w:pPr>
      <w:r>
        <w:rPr>
          <w:rStyle w:val="normaltextrun"/>
        </w:rPr>
        <w:t xml:space="preserve">Hydropeaking operations ramp up reservoir releases during the daytime and </w:t>
      </w:r>
      <w:r>
        <w:rPr>
          <w:rStyle w:val="normaltextrun"/>
          <w:color w:val="000000"/>
        </w:rPr>
        <w:t>reduce nighttime releases to follow energy demands, increase hydropower value, and fulfill customer contracts. These operations</w:t>
      </w:r>
      <w:r w:rsidR="005349CC">
        <w:rPr>
          <w:rStyle w:val="normaltextrun"/>
          <w:color w:val="000000"/>
        </w:rPr>
        <w:t xml:space="preserve"> also</w:t>
      </w:r>
      <w:r>
        <w:rPr>
          <w:rStyle w:val="normaltextrun"/>
          <w:color w:val="000000"/>
        </w:rPr>
        <w:t xml:space="preserve"> disa</w:t>
      </w:r>
      <w:r w:rsidR="00EA4A4E">
        <w:rPr>
          <w:rStyle w:val="normaltextrun"/>
          <w:color w:val="000000"/>
        </w:rPr>
        <w:t xml:space="preserve">dvantage downstream ecosystems </w:t>
      </w:r>
      <w:r w:rsidR="00EA4A4E">
        <w:rPr>
          <w:rStyle w:val="normaltextrun"/>
          <w:color w:val="000000"/>
        </w:rPr>
        <w:fldChar w:fldCharType="begin"/>
      </w:r>
      <w:r w:rsidR="002A18DF">
        <w:rPr>
          <w:rStyle w:val="normaltextrun"/>
          <w:color w:val="000000"/>
        </w:rPr>
        <w:instrText xml:space="preserve"> ADDIN ZOTERO_ITEM CSL_CITATION {"citationID":"YiRQ7KHz","properties":{"formattedCitation":"(Bunn and Arthington, 2002; Liermann et al., 2012; Moog, 1993; Poff et al., 2007; Poff and Zimmerman, 2010; V\\uc0\\u246{}r\\uc0\\u246{}smarty et al., 2010; Winemiller et al., 2016)","plainCitation":"(Bunn and Arthington, 2002; Liermann et al., 2012; Moog, 1993; Poff et al., 2007; Poff and Zimmerman, 2010; Vörösmarty et al., 2010; Winemiller et al., 2016)","noteIndex":0},"citationItems":[{"id":4017,"uris":["http://zotero.org/users/5412774/items/9YNMW85H"],"itemData":{"id":4017,"type":"article-journal","container-title":"Environmental Management","DOI":"10.1007/s00267-002-2737-0","ISSN":"1432-1009","issue":"4","journalAbbreviation":"Environmental Management","language":"en","page":"492-507","source":"Springer Link","title":"Basic Principles and Ecological Consequences of Altered Flow Regimes for Aquatic Biodiversity","volume":"30","author":[{"family":"Bunn","given":"Stuart E."},{"family":"Arthington","given":"Angela H."}],"issued":{"date-parts":[["2002",10,1]]}},"label":"page"},{"id":4024,"uris":["http://zotero.org/users/5412774/items/DN79LALB"],"itemData":{"id":4024,"type":"article-journal","abstract":"Dams are obstructing rivers worldwide, impairing habitat and migration opportunities for many freshwater fish species; however, global data linking dam and fish distributions have been limited. Here, we quantify dam obstruction at the biogeographic scale of freshwater ecoregion, which provides the spatial framework necessary to assess the risk of fish species loss due to dams and allows us to identify both ecoregions and genera at risk. Nearly 50% of the 397 assessed freshwater ecoregions are obstructed by large- and medium-size dams, and approximately 27% face additional downstream obstruction. A synthesis of obstruction data and fish traits indicates that taxa such as lampreys (Lampetra spp.), eels (Anguilla spp.), and shads (Alosa spp.) are at particular risk of species loss. Threatened ecoregions with heavy dam obstruction and above-average counts of total, diadromous, or endemic species are found on all continents and include the Murray—Darling Province, Southern Italy, the Lower and Middle Indus Basin, West Korea, the South Atlantic region of the United States, the Upper Paraná, and Mobile Bay ecoregions.","container-title":"BioScience","DOI":"10.1525/bio.2012.62.6.5","ISSN":"0006-3568","issue":"6","journalAbbreviation":"BioScience","page":"539-548","source":"Silverchair","title":"Implications of Dam Obstruction for Global Freshwater Fish Diversity","volume":"62","author":[{"family":"Liermann","given":"Catherine Reidy"},{"family":"Nilsson","given":"Christer"},{"family":"Robertson","given":"James"},{"family":"Ng","given":"Rebecca Y."}],"issued":{"date-parts":[["2012",6,1]]}}},{"id":4009,"uris":["http://zotero.org/users/5412774/items/ZRAZ7LQ7"],"itemData":{"id":4009,"type":"article-journal","abstract":"The effects of intermittent power generation on the fish fauna and benthic invertebrates of several Austrian rivers have been investigated quantitatively. In contrast to the more or less local adverse effects of impoundments or stream channelization, artificial flow fluctuations generally disturb a long section of a given river. Within all the river sections investigated, a breakdown of the benthic invertebrate biomass of between 75 and 95% was observed within the first few kilometres of river length. A reduction of between 40 and 60% of biomass compared with undisturbed areas could be detected within the following 20–40 km. The reduction of the fish fauna is within the same order of magnitude and correlates well with the amplitude of the flow fluctuations. Several reasons for the breakdown are summarized and proposals for the minimization of these detrimental effects of artificial short-term fluctuations are given.","container-title":"Regulated Rivers: Research &amp; Management","DOI":"10.1002/rrr.3450080105","ISSN":"1099-1646","issue":"1-2","language":"en","license":"Copyright © 1993 John Wiley &amp; Sons, Ltd","note":"_eprint: https://onlinelibrary.wiley.com/doi/pdf/10.1002/rrr.3450080105","page":"5-14","source":"Wiley Online Library","title":"Quantification of daily peak hydropower effects on aquatic fauna and management to minimize environmental impacts","volume":"8","author":[{"family":"Moog","given":"Otto"}],"issued":{"date-parts":[["1993"]]}}},{"id":4011,"uris":["http://zotero.org/users/5412774/items/82YSBYS7"],"itemData":{"id":4011,"type":"article-journal","abstract":"Global biodiversity in river and riparian ecosystems is generated and maintained by geographic variation in stream processes and fluvial disturbance regimes, which largely reflect regional differences in climate and geology. Extensive construction of dams by humans has greatly dampened the seasonal and interannual streamflow variability of rivers, thereby altering natural dynamics in ecologically important flows on continental to global scales. The cumulative effects of modification to regional-scale environmental templates caused by dams is largely unexplored but of critical conservation importance. Here, we use 186 long-term streamflow records on intermediate-sized rivers across the continental United States to show that dams have homogenized the flow regimes on third- through seventh-order rivers in 16 historically distinctive hydrologic regions over the course of the 20th century. This regional homogenization occurs chiefly through modification of the magnitude and timing of ecologically critical high and low flows. For 317 undammed reference rivers, no evidence for homogenization was found, despite documented changes in regional precipitation over this period. With an estimated average density of one dam every 48 km of third- through seventh-order river channel in the United States, dams arguably have a continental scale effect of homogenizing regionally distinct environmental templates, thereby creating conditions that favor the spread of cosmopolitan, nonindigenous species at the expense of locally adapted native biota. Quantitative analyses such as ours provide the basis for conservation and management actions aimed at restoring and maintaining native biodiversity and ecosystem function and resilience for regionally distinct ecosystems at continental to global scales.","container-title":"Proceedings of the National Academy of Sciences","DOI":"10.1073/pnas.0609812104","issue":"14","note":"publisher: Proceedings of the National Academy of Sciences","page":"5732-5737","source":"pnas.org (Atypon)","title":"Homogenization of regional river dynamics by dams and global biodiversity implications","volume":"104","author":[{"family":"Poff","given":"N. LeRoy"},{"family":"Olden","given":"Julian D."},{"family":"Merritt","given":"David M."},{"family":"Pepin","given":"David M."}],"issued":{"date-parts":[["2007",4,3]]}}},{"id":3984,"uris":["http://zotero.org/users/5412774/items/EM9YQAQJ"],"itemData":{"id":3984,"type":"article-journal","abstract":"1. In an effort to develop quantitative relationships between various kinds of flow alteration and ecological responses, we reviewed 165 papers published over the last four decades, with a focus on more recent papers. Our aim was to determine if general relationships could be drawn from disparate case studies in the literature that might inform environmental flows science and management. 2. For all 165 papers we characterised flow alteration in terms of magnitude, frequency, duration, timing and rate of change as reported by the individual studies. Ecological responses were characterised according to taxonomic identity (macroinvertebrates, fish, riparian vegetation) and type of response ( abundance, diversity, demographic parameters). A 'qualitative' or narrative summary of the reported results strongly corroborated previous, less comprehensive, reviews by documenting strong and variable ecological responses to all types of flow alteration. Of the 165 papers, 152 (92%) reported decreased values for recorded ecological metrics in response to a variety of types of flow alteration, whereas 21 papers (13%) reported increased values. 3. Fifty-five papers had information suitable for quantitative analysis of ecological response to flow alteration. Seventy per cent of these papers reported on alteration in flow magnitude, yielding a total of 65 data points suitable for analysis. The quantitative analysis provided some insight into the relative sensitivities of different ecological groups to alteration in flow magnitudes, but robust statistical relationships were not supported. Macroinvertebrates showed mixed responses to changes in flow magnitude, with abundance and diversity both increasing and decreasing in response to elevated flows and to reduced flows. Fish abundance, diversity and demographic rates consistently declined in response to both elevated and reduced flow magnitude. Riparian vegetation metrics both increased and decreased in response to reduced peak flows, with increases reflecting mostly enhanced non-woody vegetative cover or encroachment into the stream channel. 4. Our analyses do not support the use of the existing global literature to develop general, transferable quantitative relationships between flow alteration and ecological response; however, they do support the inference that flow alteration is associated with ecological change and that the risk of ecological change increases with increasing magnitude of flow alteration. 5. New sampling programs and analyses that target sites across well-defined gradients of flow alteration are needed to quantify ecological response and develop robust and general flow alteration-ecological response relationships. Similarly, the collection of pre- and post-alteration data for new water development programs would significantly add to our basic understanding of ecological responses to flow alteration.","container-title":"FRESHWATER BIOLOGY","DOI":"10.1111/j.1365-2427.2009.02272.x","ISSN":"0046-5070, 1365-2427","issue":"1","journalAbbreviation":"Freshw. Biol.","language":"English","note":"number-of-pages: 12\npublisher-place: Hoboken\npublisher: Wiley\nWeb of Science ID: WOS:000272836500011","page":"194-205","source":"Clarivate Analytics Web of Science","title":"Ecological responses to altered flow regimes: a literature review to inform the science and management of environmental flows","title-short":"Ecological responses to altered flow regimes","volume":"55","author":[{"family":"Poff","given":"N. LeRoy"},{"family":"Zimmerman","given":"Julie K. H."}],"issued":{"date-parts":[["2010",1]]}},"label":"page"},{"id":4022,"uris":["http://zotero.org/users/5412774/items/LU344WHZ"],"itemData":{"id":4022,"type":"article-journal","abstract":"Protecting the world’s freshwater resources requires diagnosing threats over a broad range of scales, from global to local. Here we present the first worldwide synthesis to jointly consider human and biodiversity perspectives on water security using a spatial framework that quantifies multiple stressors and accounts for downstream impacts. We find that nearly 80% of the world’s population is exposed to high levels of threat to water security. Massive investment in water technology enables rich nations to offset high stressor levels without remedying their underlying causes, whereas less wealthy nations remain vulnerable. A similar lack of precautionary investment jeopardizes biodiversity, with habitats associated with 65% of continental discharge classified as moderately to highly threatened. The cumulative threat framework offers a tool for prioritizing policy and management responses to this crisis, and underscores the necessity of limiting threats at their source instead of through costly remediation of symptoms in order to assure global water security for both humans and freshwater biodiversity.","container-title":"Nature","DOI":"10.1038/nature09440","ISSN":"1476-4687","issue":"7315","language":"en","license":"2010 Springer Nature Limited","note":"number: 7315\npublisher: Nature Publishing Group","page":"555-561","source":"www.nature.com","title":"Global threats to human water security and river biodiversity","volume":"467","author":[{"family":"Vörösmarty","given":"C. J."},{"family":"McIntyre","given":"P. B."},{"family":"Gessner","given":"M. O."},{"family":"Dudgeon","given":"D."},{"family":"Prusevich","given":"A."},{"family":"Green","given":"P."},{"family":"Glidden","given":"S."},{"family":"Bunn","given":"S. E."},{"family":"Sullivan","given":"C. A."},{"family":"Liermann","given":"C. Reidy"},{"family":"Davies","given":"P. M."}],"issued":{"date-parts":[["2010",9]]}}},{"id":4015,"uris":["http://zotero.org/users/5412774/items/2QKVI88Y"],"itemData":{"id":4015,"type":"article-journal","container-title":"Science","DOI":"10.1126/science.aac7082","issue":"6269","note":"publisher: American Association for the Advancement of Science","page":"128-129","source":"science.org (Atypon)","title":"Balancing hydropower and biodiversity in the Amazon, Congo, and Mekong","volume":"351","author":[{"family":"Winemiller","given":"K. O."},{"family":"McIntyre","given":"P. B."},{"family":"Castello","given":"L."},{"family":"Fluet-Chouinard","given":"E."},{"family":"Giarrizzo","given":"T."},{"family":"Nam","given":"S."},{"family":"Baird","given":"I. G."},{"family":"Darwall","given":"W."},{"family":"Lujan","given":"N. K."},{"family":"Harrison","given":"I."},{"family":"Stiassny","given":"M. L. J."},{"family":"Silvano","given":"R. A. M."},{"family":"Fitzgerald","given":"D. B."},{"family":"Pelicice","given":"F. M."},{"family":"Agostinho","given":"A. A."},{"family":"Gomes","given":"L. C."},{"family":"Albert","given":"J. S."},{"family":"Baran","given":"E."},{"family":"Petrere","given":"M."},{"family":"Zarfl","given":"C."},{"family":"Mulligan","given":"M."},{"family":"Sullivan","given":"J. P."},{"family":"Arantes","given":"C. C."},{"family":"Sousa","given":"L. M."},{"family":"Koning","given":"A. A."},{"family":"Hoeinghaus","given":"D. J."},{"family":"Sabaj","given":"M."},{"family":"Lundberg","given":"J. G."},{"family":"Armbruster","given":"J."},{"family":"Thieme","given":"M. L."},{"family":"Petry","given":"P."},{"family":"Zuanon","given":"J."},{"family":"Vilara","given":"G. Torrente"},{"family":"Snoeks","given":"J."},{"family":"Ou","given":"C."},{"family":"Rainboth","given":"W."},{"family":"Pavanelli","given":"C. S."},{"family":"Akama","given":"A."},{"family":"Soesbergen","given":"A.","dropping-particle":"van"},{"family":"Sáenz","given":"L."}],"issued":{"date-parts":[["2016",1,8]]}}}],"schema":"https://github.com/citation-style-language/schema/raw/master/csl-citation.json"} </w:instrText>
      </w:r>
      <w:r w:rsidR="00EA4A4E">
        <w:rPr>
          <w:rStyle w:val="normaltextrun"/>
          <w:color w:val="000000"/>
        </w:rPr>
        <w:fldChar w:fldCharType="separate"/>
      </w:r>
      <w:r w:rsidR="00E71498" w:rsidRPr="00E71498">
        <w:t>(Bunn and Arthington, 2002; Liermann et al., 2012; Moog, 1993; Poff et al., 2007; Poff and Zimmerman, 2010; Vörösmarty et al., 2010; Winemiller et al., 2016)</w:t>
      </w:r>
      <w:r w:rsidR="00EA4A4E">
        <w:rPr>
          <w:rStyle w:val="normaltextrun"/>
          <w:color w:val="000000"/>
        </w:rPr>
        <w:fldChar w:fldCharType="end"/>
      </w:r>
      <w:r w:rsidR="00EA4A4E">
        <w:rPr>
          <w:rStyle w:val="normaltextrun"/>
          <w:color w:val="000000"/>
        </w:rPr>
        <w:t xml:space="preserve">. </w:t>
      </w:r>
      <w:r>
        <w:rPr>
          <w:rStyle w:val="normaltextrun"/>
          <w:color w:val="000000"/>
        </w:rPr>
        <w:t>Researchers are challenged to</w:t>
      </w:r>
      <w:r w:rsidR="00CB3068">
        <w:rPr>
          <w:rStyle w:val="normaltextrun"/>
          <w:color w:val="000000"/>
        </w:rPr>
        <w:t xml:space="preserve"> quantify </w:t>
      </w:r>
      <w:r w:rsidR="00231B13">
        <w:rPr>
          <w:rStyle w:val="normaltextrun"/>
          <w:color w:val="000000"/>
        </w:rPr>
        <w:t>hydro</w:t>
      </w:r>
      <w:r w:rsidR="00CB3068">
        <w:rPr>
          <w:rStyle w:val="normaltextrun"/>
          <w:color w:val="000000"/>
        </w:rPr>
        <w:t xml:space="preserve">-ecosystem tradeoffs, </w:t>
      </w:r>
      <w:r w:rsidR="0002633E">
        <w:rPr>
          <w:rStyle w:val="normaltextrun"/>
          <w:color w:val="000000"/>
        </w:rPr>
        <w:t xml:space="preserve">transform win-lose tradeoffs into wins, and </w:t>
      </w:r>
      <w:r>
        <w:rPr>
          <w:rStyle w:val="normaltextrun"/>
          <w:color w:val="000000"/>
        </w:rPr>
        <w:t>help reduce conflict</w:t>
      </w:r>
      <w:r w:rsidR="0002633E">
        <w:rPr>
          <w:rStyle w:val="normaltextrun"/>
          <w:color w:val="000000"/>
        </w:rPr>
        <w:t>.</w:t>
      </w:r>
    </w:p>
    <w:p w14:paraId="68362FC6" w14:textId="7C621F37" w:rsidR="009259F2" w:rsidRPr="004F3336" w:rsidRDefault="00BE2E67" w:rsidP="00DA0EE8">
      <w:pPr>
        <w:pStyle w:val="paragraph"/>
        <w:spacing w:before="0" w:beforeAutospacing="0" w:after="240" w:afterAutospacing="0" w:line="480" w:lineRule="auto"/>
        <w:textAlignment w:val="baseline"/>
        <w:rPr>
          <w:rStyle w:val="normaltextrun"/>
          <w:color w:val="000000"/>
        </w:rPr>
      </w:pPr>
      <w:r>
        <w:rPr>
          <w:rStyle w:val="normaltextrun"/>
          <w:color w:val="000000"/>
        </w:rPr>
        <w:lastRenderedPageBreak/>
        <w:t xml:space="preserve">Multi-objective optimization methods are well established to quantify water supply, hydropower, ecosystem, and other tradeoffs </w:t>
      </w:r>
      <w:r w:rsidR="00EE104C">
        <w:rPr>
          <w:rStyle w:val="normaltextrun"/>
          <w:color w:val="000000"/>
        </w:rPr>
        <w:fldChar w:fldCharType="begin"/>
      </w:r>
      <w:r w:rsidR="002A18DF">
        <w:rPr>
          <w:rStyle w:val="normaltextrun"/>
          <w:color w:val="000000"/>
        </w:rPr>
        <w:instrText xml:space="preserve"> ADDIN ZOTERO_ITEM CSL_CITATION {"citationID":"wHMknziI","properties":{"formattedCitation":"(Porse et al., 2015; Wheeler et al., 2018; Wild et al., 2019)","plainCitation":"(Porse et al., 2015; Wheeler et al., 2018; Wild et al., 2019)","noteIndex":0},"citationItems":[{"id":3991,"uris":["http://zotero.org/users/5412774/items/9EQWAN29"],"itemData":{"id":3991,"type":"article-journal","abstract":"Integrated water management seeks to balance the interests of multiple stakeholders who desire many end-uses for water within the context of institutions and regulations. This problem is particularly complex in transboundary and water-scarce basins. In the Big Bend region of the Rio Grande/Bravo, an arid, monsoonal climate combines with multiple human and environmental water demands and established treaty requirements to stress available water resources. We analyzed reservoir operation strategies in the basin to integrate environmental flow (EF) considerations into existing management objectives using a linear programming model to assess reservoir operation policies. Five potential EF regimes are evaluated for improving aquatic and riparian habitat in the Big Bend region. The model uses the historical hydrologic record of river inflows, data for flood control and bi-national water allocation requirements, and parameters for human demands and infrastructure; to compare current and optimized operations of Luis L. Leon reservoir for multiple objectives. Results indicate that alternative operational policies for monthly reservoir storage (compared to historic values) can increase EF allocations without affecting water deliveries or treaty allocations. Some tradeoffs may exist, however, in managing reservoirs for both EFs and flood control. Our approach informs management strategies for the water-stressed basin that seek to incorporate environmental goals into existing infrastructure and operations.","container-title":"Water Resources Management","DOI":"10.1007/s11269-015-0952-8","ISSN":"1573-1650","issue":"8","journalAbbreviation":"Water Resour Manage","language":"en","page":"2471-2484","source":"Springer Link","title":"Integrating Environmental Flows into Multi-Objective Reservoir Management for a Transboundary, Water-Scarce River Basin: Rio Grande/Bravo","title-short":"Integrating Environmental Flows into Multi-Objective Reservoir Management for a Transboundary, Water-Scarce River Basin","volume":"29","author":[{"family":"Porse","given":"Erik C."},{"family":"Sandoval-Solis","given":"Samuel"},{"family":"Lane","given":"Belize A."}],"issued":{"date-parts":[["2015",6,1]]}}},{"id":4005,"uris":["http://zotero.org/users/5412774/items/UKHRKHQ3"],"itemData":{"id":4005,"type":"article-journal","abstract":"A water resource modeling process is demonstrated to support multistakeholder negotiations over transboundary management of the Nile River. This process addresses the challenge of identifying management options of new hydraulic infrastructure that potentially affects downstream coriparian nations and how the management of existing infrastructure can be adapted. The method includes an exploration of potential management decisions using a multiobjective evolutionary algorithm, intertwined with an iterative process of formulating cooperative strategies to overcome technical and political barriers faced in a transboundary negotiation. The case study is the addition of the Grand Ethiopian Renaissance Dam (GERD) and considers how its operation may be coordinated with adaptations to the operations of Egypt's High Aswan Dam. The results demonstrate that a lack of coordination is likely to be harmful to downstream riparians and suggest that adaptations to infrastructure in Sudan and Egypt can reduce risks to water supplies and energy generation. Although risks can be substantially reduced by agreed releases from the GERD and basic adaptations to the High Aswan Dam, these measures are still insufficient to assure that no additional risk is assumed by Egypt. The method then demonstrates how improvements to water security for both downstream riparians can be achieved through dynamic adaptation of the operation of the GERD during drought conditions. Finally, the paper demonstrates how the robustness of potential management arrangements can be evaluated considering potential effects of climate change, including increased interannual variability and highly uncertain changes such as increases in the future persistence of droughts.","container-title":"Water Resources Research","DOI":"10.1029/2017WR022149","ISSN":"1944-7973","issue":"11","language":"en","license":"©2018. The Authors.","note":"_eprint: https://onlinelibrary.wiley.com/doi/pdf/10.1029/2017WR022149","page":"9224-9254","source":"Wiley Online Library","title":"Exploring Cooperative Transboundary River Management Strategies for the Eastern Nile Basin","volume":"54","author":[{"family":"Wheeler","given":"Kevin G."},{"family":"Hall","given":"Jim W."},{"family":"Abdo","given":"Gamal M."},{"family":"Dadson","given":"Simon J."},{"family":"Kasprzyk","given":"Joseph R."},{"family":"Smith","given":"Rebecca"},{"family":"Zagona","given":"Edith A."}],"issued":{"date-parts":[["2018"]]}}},{"id":4007,"uris":["http://zotero.org/users/5412774/items/KV78L8N3"],"itemData":{"id":4007,"type":"article-journal","abstract":"AbstractHome to one of the world’s most biodiverse and productive freshwater fisheries, the\nMekong River basin provides food and economic security to some 60&amp;nbsp;million people.\nThe extensive hydropower development planned for the river basin has the ...","container-title":"Journal of Water Resources Planning and Management","DOI":"10.1061/(ASCE)WR.1943-5452.0001036","ISSN":"1943-5452","issue":"2","language":"EN","license":"©2018 American Society of Civil Engineers","note":"publisher: American Society of Civil Engineers","page":"05018019","source":"ASCE","title":"Balancing Hydropower Development and Ecological Impacts in the Mekong: Tradeoffs for Sambor Mega Dam","title-short":"Balancing Hydropower Development and Ecological Impacts in the Mekong","volume":"145","author":[{"family":"Wild","given":"Thomas B."},{"family":"Reed","given":"Patrick M."},{"family":"Loucks","given":"Daniel P."},{"family":"Mallen-Cooper","given":"Martin"},{"family":"Jensen","given":"Erland D."}],"issued":{"date-parts":[["2019",2,1]]}}}],"schema":"https://github.com/citation-style-language/schema/raw/master/csl-citation.json"} </w:instrText>
      </w:r>
      <w:r w:rsidR="00EE104C">
        <w:rPr>
          <w:rStyle w:val="normaltextrun"/>
          <w:color w:val="000000"/>
        </w:rPr>
        <w:fldChar w:fldCharType="separate"/>
      </w:r>
      <w:r w:rsidR="006F6FD5" w:rsidRPr="006F6FD5">
        <w:t>(Porse et al., 2015; Wheeler et al., 2018; Wild et al., 2019)</w:t>
      </w:r>
      <w:r w:rsidR="00EE104C">
        <w:rPr>
          <w:rStyle w:val="normaltextrun"/>
          <w:color w:val="000000"/>
        </w:rPr>
        <w:fldChar w:fldCharType="end"/>
      </w:r>
      <w:r w:rsidR="00EE104C">
        <w:rPr>
          <w:rStyle w:val="normaltextrun"/>
          <w:color w:val="000000"/>
        </w:rPr>
        <w:t xml:space="preserve">. </w:t>
      </w:r>
      <w:r w:rsidR="00672EFD">
        <w:rPr>
          <w:rStyle w:val="normaltextrun"/>
          <w:color w:val="000000"/>
        </w:rPr>
        <w:t xml:space="preserve">Numerous methods and metrics </w:t>
      </w:r>
      <w:r w:rsidR="00A92A98">
        <w:rPr>
          <w:rStyle w:val="normaltextrun"/>
          <w:color w:val="000000"/>
        </w:rPr>
        <w:t>exist</w:t>
      </w:r>
      <w:r w:rsidR="00672EFD">
        <w:rPr>
          <w:rStyle w:val="normaltextrun"/>
          <w:color w:val="000000"/>
        </w:rPr>
        <w:t xml:space="preserve"> to </w:t>
      </w:r>
      <w:r w:rsidR="00A92A98">
        <w:rPr>
          <w:rStyle w:val="normaltextrun"/>
          <w:color w:val="000000"/>
        </w:rPr>
        <w:t>estimate</w:t>
      </w:r>
      <w:r w:rsidR="00672EFD">
        <w:rPr>
          <w:rStyle w:val="normaltextrun"/>
          <w:color w:val="000000"/>
        </w:rPr>
        <w:t xml:space="preserve"> ecosystem impacts </w:t>
      </w:r>
      <w:r w:rsidR="00672EFD">
        <w:rPr>
          <w:rStyle w:val="normaltextrun"/>
          <w:color w:val="000000"/>
        </w:rPr>
        <w:fldChar w:fldCharType="begin"/>
      </w:r>
      <w:r w:rsidR="002A18DF">
        <w:rPr>
          <w:rStyle w:val="normaltextrun"/>
          <w:color w:val="000000"/>
        </w:rPr>
        <w:instrText xml:space="preserve"> ADDIN ZOTERO_ITEM CSL_CITATION {"citationID":"VtUUXCGS","properties":{"formattedCitation":"(Alafifi and Rosenberg, 2020; Chen and Olden, 2017; Hauer et al., 2018; Horne et al., 2016; Kraft et al., 2019; Rheinheimer et al., 2015)","plainCitation":"(Alafifi and Rosenberg, 2020; Chen and Olden, 2017; Hauer et al., 2018; Horne et al., 2016; Kraft et al., 2019; Rheinheimer et al., 2015)","noteIndex":0},"citationItems":[{"id":3924,"uris":["http://zotero.org/users/5412774/items/Q8CV87G3"],"itemData":{"id":3924,"type":"article-journal","abstract":"Systems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locations.","container-title":"Environmental Modelling &amp; Software","DOI":"10.1016/j.envsoft.2020.104643","ISSN":"1364-8152","journalAbbreviation":"Environmental Modelling &amp; Software","page":"104643","source":"ScienceDirect","title":"Systems modeling to improve river, riparian, and wetland habitat quality and area","volume":"126","author":[{"family":"Alafifi","given":"Ayman H."},{"family":"Rosenberg","given":"David E."}],"issued":{"date-parts":[["2020",4,1]]}}},{"id":3933,"uris":["http://zotero.org/users/5412774/items/K26QHITR"],"itemData":{"id":3933,"type":"article-journal","abstract":"Navigating trade-offs between meeting societal water needs and supporting functioning ecosystems is integral to river management policy. Emerging frameworks provide the opportunity to consider multiple river uses explicitly, but balancing multiple priorities remains challenging. Here we quantify relationships between hydrologic regimes and the abundance of multiple native and nonnative fish species over 18 years in a large, dryland river basin in southwestern United States. These models were incorporated into a multi-objective optimization framework to design dam operation releases that balance human water needs with the dual conservation targets of benefiting native fishes while disadvantaging nonnative fishes. Predicted designer flow prescriptions indicate significant opportunities to favor native over nonnative fishes while rarely, if ever, encroaching on human water needs. The predicted benefits surpass those generated by natural flow mimicry, and were retained across periods of heightened drought. We provide a quantitative illustration of theoretical predictions that designer flows can offer multiple ecological and societal benefits in human-altered rivers.","container-title":"NATURE COMMUNICATIONS","DOI":"10.1038/s41467-017-02226-4","ISSN":"2041-1723","journalAbbreviation":"Nat. Commun.","language":"English","note":"number-of-pages: 10\npublisher-place: Berlin\npublisher: Nature Portfolio\nWeb of Science ID: WOS:000418247100007","page":"2158","source":"Clarivate Analytics Web of Science","title":"Designing flows to resolve human and environmental water needs in a dam-regulated river","volume":"8","author":[{"family":"Chen","given":"William"},{"family":"Olden","given":"Julian D."}],"issued":{"date-parts":[["2017",12,18]]}}},{"id":3943,"uris":["http://zotero.org/users/5412774/items/3AN4P7QC"],"itemData":{"id":3943,"type":"article-journal","abstract":"It is predicted that 60% of all new energy investments over the next 20 years will be in renewables. The estimation for new hydropower production is 25% of all new renewables primarily due to potential in China, Africa, Latin America and South-East Asia. Also in Europe a growth of hydropower production is aimed to achieve emission targets within the European Union by 2050. However, one of the main economic, technical and ecological challenges in future are the deposition, the treatment, and the disturbed dynamics of sediments in river catchments, which reduce the future market potential of hydropower substantially. Due to a lack in awareness of those sedimentological challenges (e.g. lack of process understanding), various huge economical, technical and ecological problems emerge with an increasing relevance for hydropower industry, water management authorities and the society in future. Based on a substantial literature review, (i) legal frameworks and (ii) reservoir management techniques including (iii) process understanding and numerical modelling are addressed in this article. Moreover, the relevant cost-effective aspects of abrasion are worked out for (iv) turbine runners and (v) sediment bypass systems as well as the (vi) the ecological relevance of sediments and possible disturbances are described in this manuscript to open a future discussion on technical opportunities. It was concluded, that all these issues should be addressed within the framework of the overall aim to minimize the costs under consideration of ecological requirements and standards by an improved sediment management in terms of hydropower use. Moreover, it was stated that trans- and interdisciplinary research is required, to achieve those aims in future.","container-title":"Renewable and Sustainable Energy Reviews","DOI":"10.1016/j.rser.2018.08.031","ISSN":"1364-0321","journalAbbreviation":"Renewable and Sustainable Energy Reviews","page":"40-55","source":"ScienceDirect","title":"State of the art, shortcomings and future challenges for a sustainable sediment management in hydropower: A review","title-short":"State of the art, shortcomings and future challenges for a sustainable sediment management in hydropower","volume":"98","author":[{"family":"Hauer","given":"C."},{"family":"Wagner","given":"B."},{"family":"Aigner","given":"J."},{"family":"Holzapfel","given":"P."},{"family":"Flödl","given":"P."},{"family":"Liedermann","given":"M."},{"family":"Tritthart","given":"M."},{"family":"Sindelar","given":"C."},{"family":"Pulg","given":"U."},{"family":"Klösch","given":"M."},{"family":"Haimann","given":"M."},{"family":"Donnum","given":"B. O."},{"family":"Stickler","given":"M."},{"family":"Habersack","given":"H."}],"issued":{"date-parts":[["2018",12,1]]}}},{"id":3950,"uris":["http://zotero.org/users/5412774/items/R9JAZH2B"],"itemData":{"id":3950,"type":"article-journal","abstract":"Public investment in river restoration through environmental watering has increased substantially in recent years. To sustain public support for such investment, management of environmental water must achieve the best possible outcomes in a transparent and defensible manner. The current management of environmental water relies on the ability of managers to estimate the impacts of their decisions under complex scenarios, often with multiple interdependent decisions that span over different spatial and temporal scales. Optimization modeling has been widely used in other forms of conservation management and an increasing body of literature documents the development of optimization models that could be used to improve environmental water decisions. This paper reviews this disparate research, showing that there are a range of different questions addressed using this modeling approach and that the representation of environmental outcomes varies. Future work must focus on improved adoption through engagement with end users and stakeholders during model development.","container-title":"Environmental Modelling &amp; Software","DOI":"10.1016/j.envsoft.2016.06.028","ISSN":"1364-8152","journalAbbreviation":"Environmental Modelling &amp; Software","page":"326-338","source":"ScienceDirect","title":"Optimization tools for environmental water decisions: A review of strengths, weaknesses, and opportunities to improve adoption","title-short":"Optimization tools for environmental water decisions","volume":"84","author":[{"family":"Horne","given":"Avril"},{"family":"Szemis","given":"Joanna M."},{"family":"Kaur","given":"Simranjit"},{"family":"Webb","given":"J. Angus"},{"family":"Stewardson","given":"Michael J."},{"family":"Costa","given":"Alysson"},{"family":"Boland","given":"Natashia"}],"issued":{"date-parts":[["2016",10,1]]}}},{"id":3967,"uris":["http://zotero.org/users/5412774/items/NS9Z7R4F"],"itemData":{"id":3967,"type":"article-journal","abstract":"Instream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uses.","container-title":"JAWRA Journal of the American Water Resources Association","DOI":"10.1111/1752-1688.12718","ISSN":"1752-1688","issue":"2","language":"en","note":"_eprint: https://onlinelibrary.wiley.com/doi/pdf/10.1111/1752-1688.12718","page":"382-400","source":"Wiley Online Library","title":"Prioritizing Stream Barrier Removal to Maximize Connected Aquatic Habitat and Minimize Water Scarcity","volume":"55","author":[{"family":"Kraft","given":"Maggi"},{"family":"Rosenberg","given":"David E."},{"family":"Null","given":"Sarah E."}],"issued":{"date-parts":[["2019"]]}}},{"id":3994,"uris":["http://zotero.org/users/5412774/items/6Y27CCBP"],"itemData":{"id":3994,"type":"article-journal","abstract":"AbstractSelective withdrawal systems can take advantage of thermal stratification in reservoirs\nto manage downstream temperatures. Selective withdrawal might also help adapt operations\nto environmental changes, such as increased stream temperatures ...","container-title":"Journal of Water Resources Planning and Management","DOI":"10.1061/(ASCE)WR.1943-5452.0000447","ISSN":"1943-5452","issue":"4","language":"EN","license":"© 2014 American Society of Civil Engineers","note":"publisher: American Society of Civil Engineers","page":"04014063","source":"ASCE","title":"Optimizing Selective Withdrawal from Reservoirs to Manage Downstream Temperatures with Climate Warming","volume":"141","author":[{"family":"Rheinheimer","given":"David E."},{"family":"Null","given":"Sarah E."},{"family":"Lund","given":"Jay R."}],"issued":{"date-parts":[["2015",4,1]]}},"label":"page"}],"schema":"https://github.com/citation-style-language/schema/raw/master/csl-citation.json"} </w:instrText>
      </w:r>
      <w:r w:rsidR="00672EFD">
        <w:rPr>
          <w:rStyle w:val="normaltextrun"/>
          <w:color w:val="000000"/>
        </w:rPr>
        <w:fldChar w:fldCharType="separate"/>
      </w:r>
      <w:r w:rsidR="004F7ECD" w:rsidRPr="004F7ECD">
        <w:t>(Alafifi and Rosenberg, 2020; Chen and Olden, 2017; Hauer et al., 2018; Horne et al., 2016; Kraft et al., 2019; Rheinheimer et al., 2015)</w:t>
      </w:r>
      <w:r w:rsidR="00672EFD">
        <w:rPr>
          <w:rStyle w:val="normaltextrun"/>
          <w:color w:val="000000"/>
        </w:rPr>
        <w:fldChar w:fldCharType="end"/>
      </w:r>
      <w:r>
        <w:rPr>
          <w:rStyle w:val="normaltextrun"/>
          <w:color w:val="000000"/>
        </w:rPr>
        <w:t>.</w:t>
      </w:r>
      <w:r w:rsidR="00CB3068">
        <w:rPr>
          <w:rStyle w:val="normaltextrun"/>
          <w:color w:val="000000"/>
        </w:rPr>
        <w:t xml:space="preserve"> </w:t>
      </w:r>
      <w:r w:rsidR="003C637A">
        <w:rPr>
          <w:rStyle w:val="normaltextrun"/>
          <w:color w:val="000000"/>
        </w:rPr>
        <w:fldChar w:fldCharType="begin"/>
      </w:r>
      <w:r w:rsidR="002A18DF">
        <w:rPr>
          <w:rStyle w:val="normaltextrun"/>
          <w:color w:val="000000"/>
        </w:rPr>
        <w:instrText xml:space="preserve"> ADDIN ZOTERO_ITEM CSL_CITATION {"citationID":"tFDybwr6","properties":{"formattedCitation":"(Jager and Smith, 2008)","plainCitation":"(Jager and Smith, 2008)","dontUpdate":true,"noteIndex":0},"citationItems":[{"id":380,"uris":["http://zotero.org/groups/2303208/items/3J9JBCCM"],"itemData":{"id":380,"type":"article-journal","abstract":"Abstract Hydroelectric power provides a cheap source of electricity with few carbon emissions. Yet, reservoirs are not operated sustainably, which we define as meeting societal needs for water and power while protecting long-term health of the river ecosystem. Reservoirs that generate hydropower are typically operated with the goal of maximizing energy revenue, while meeting other legal water requirements. Reservoir optimization schemes used in practice do not seek flow regimes that maximize aquatic ecosystem health. Here, we review optimization studies that considered environmental goals in one of three approaches. The first approach seeks flow regimes that maximize hydropower generation, while satisfying legal requirements, including environmental (or minimum) flows. Solutions from this approach are often used in practice to operate hydropower projects. In the second approach, flow releases from a dam are timed to meet water quality constraints on dissolved oxygen (DO), temperature and nutrients. In the third approach, flow releases are timed to improve the health of fish populations. We conclude by suggesting three steps for bringing multi-objective reservoir operation closer to the goal of ecological sustainability: (1) conduct research to identify which features of flow variation are essential for river health and to quantify these relationships, (2) develop valuation methods to assess the total value of river health and (3) develop optimal control softwares that combine water balance modelling with models that predict ecosystem responses to flow. Copyright © 2007 John Wiley &amp; Sons, Ltd.","container-title":"River Research and Applications","DOI":"doi:10.1002/rra.1069","issue":"3","page":"340–352","title":"Sustainable reservoir operation: can we generate hydropower and preserve ecosystem values?","volume":"24","author":[{"family":"Jager","given":"Henriette I"},{"family":"Smith","given":"Brennan T"}],"issued":{"date-parts":[["2008"]]}}}],"schema":"https://github.com/citation-style-language/schema/raw/master/csl-citation.json"} </w:instrText>
      </w:r>
      <w:r w:rsidR="003C637A">
        <w:rPr>
          <w:rStyle w:val="normaltextrun"/>
          <w:color w:val="000000"/>
        </w:rPr>
        <w:fldChar w:fldCharType="separate"/>
      </w:r>
      <w:r w:rsidR="003C637A">
        <w:t>Jager and Smith</w:t>
      </w:r>
      <w:r w:rsidR="003C637A" w:rsidRPr="003C637A">
        <w:t xml:space="preserve"> </w:t>
      </w:r>
      <w:r w:rsidR="003C637A">
        <w:t>(</w:t>
      </w:r>
      <w:r w:rsidR="003C637A" w:rsidRPr="003C637A">
        <w:t>2008)</w:t>
      </w:r>
      <w:r w:rsidR="003C637A">
        <w:rPr>
          <w:rStyle w:val="normaltextrun"/>
          <w:color w:val="000000"/>
        </w:rPr>
        <w:fldChar w:fldCharType="end"/>
      </w:r>
      <w:r w:rsidR="004F3336">
        <w:rPr>
          <w:rStyle w:val="normaltextrun"/>
          <w:color w:val="000000"/>
        </w:rPr>
        <w:t xml:space="preserve"> </w:t>
      </w:r>
      <w:r w:rsidR="00CB3068">
        <w:rPr>
          <w:rStyle w:val="normaltextrun"/>
          <w:color w:val="000000"/>
        </w:rPr>
        <w:t xml:space="preserve">suggest </w:t>
      </w:r>
      <w:r w:rsidR="00E71498">
        <w:rPr>
          <w:rStyle w:val="normaltextrun"/>
          <w:color w:val="000000"/>
        </w:rPr>
        <w:t>segmenting</w:t>
      </w:r>
      <w:r>
        <w:rPr>
          <w:rStyle w:val="normaltextrun"/>
          <w:color w:val="000000"/>
        </w:rPr>
        <w:t xml:space="preserve"> release regimes into different time periods </w:t>
      </w:r>
      <w:r w:rsidR="00DA0EE8">
        <w:rPr>
          <w:rStyle w:val="normaltextrun"/>
          <w:color w:val="000000"/>
        </w:rPr>
        <w:t xml:space="preserve">at the annual, seasonal, or daily scale </w:t>
      </w:r>
      <w:r>
        <w:rPr>
          <w:rStyle w:val="normaltextrun"/>
          <w:color w:val="000000"/>
        </w:rPr>
        <w:t>to benefit hydropower and ecosystem objectives</w:t>
      </w:r>
      <w:r w:rsidR="004F3336">
        <w:rPr>
          <w:rStyle w:val="normaltextrun"/>
          <w:color w:val="000000"/>
        </w:rPr>
        <w:t>.</w:t>
      </w:r>
      <w:r w:rsidR="00CB3068">
        <w:rPr>
          <w:rStyle w:val="normaltextrun"/>
          <w:color w:val="000000"/>
        </w:rPr>
        <w:t xml:space="preserve"> </w:t>
      </w:r>
      <w:bookmarkStart w:id="0" w:name="_Hlk176955715"/>
      <w:r w:rsidR="004A0B18">
        <w:rPr>
          <w:rStyle w:val="normaltextrun"/>
          <w:color w:val="000000"/>
        </w:rPr>
        <w:t xml:space="preserve">Daily hydropeaking </w:t>
      </w:r>
      <w:r w:rsidR="004A0B18">
        <w:t>creates distinct periods of high and low flow</w:t>
      </w:r>
      <w:bookmarkEnd w:id="0"/>
      <w:r>
        <w:rPr>
          <w:rStyle w:val="normaltextrun"/>
        </w:rPr>
        <w:t>. This differentiation disadvantages taxa</w:t>
      </w:r>
      <w:r w:rsidR="00DA0EE8">
        <w:rPr>
          <w:rStyle w:val="normaltextrun"/>
        </w:rPr>
        <w:t xml:space="preserve"> such as aquatic invertebrates </w:t>
      </w:r>
      <w:r>
        <w:rPr>
          <w:rStyle w:val="normaltextrun"/>
        </w:rPr>
        <w:t xml:space="preserve">that can only tolerate a narrow range of abiotic </w:t>
      </w:r>
      <w:r w:rsidR="005349CC">
        <w:rPr>
          <w:rStyle w:val="normaltextrun"/>
        </w:rPr>
        <w:t>conditions.</w:t>
      </w:r>
      <w:r w:rsidR="00281060">
        <w:rPr>
          <w:rStyle w:val="normaltextrun"/>
        </w:rPr>
        <w:t xml:space="preserve"> For example,</w:t>
      </w:r>
      <w:r>
        <w:rPr>
          <w:rStyle w:val="normaltextrun"/>
        </w:rPr>
        <w:t xml:space="preserve"> </w:t>
      </w:r>
      <w:r w:rsidR="00355BBA">
        <w:rPr>
          <w:rStyle w:val="normaltextrun"/>
        </w:rPr>
        <w:fldChar w:fldCharType="begin"/>
      </w:r>
      <w:r w:rsidR="002A18DF">
        <w:rPr>
          <w:rStyle w:val="normaltextrun"/>
        </w:rPr>
        <w:instrText xml:space="preserve"> ADDIN ZOTERO_ITEM CSL_CITATION {"citationID":"IaMGZXIC","properties":{"formattedCitation":"(Kennedy et al., 2016)","plainCitation":"(Kennedy et al., 2016)","dontUpdate":true,"noteIndex":0},"citationItems":[{"id":3965,"uris":["http://zotero.org/users/5412774/items/A8VEL8T6"],"itemData":{"id":3965,"type":"article-journal","abstract":"Dams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V."}],"issued":{"date-parts":[["2016",7]]}}}],"schema":"https://github.com/citation-style-language/schema/raw/master/csl-citation.json"} </w:instrText>
      </w:r>
      <w:r w:rsidR="00355BBA">
        <w:rPr>
          <w:rStyle w:val="normaltextrun"/>
        </w:rPr>
        <w:fldChar w:fldCharType="separate"/>
      </w:r>
      <w:r w:rsidR="00355BBA" w:rsidRPr="00355BBA">
        <w:t xml:space="preserve">Kennedy et al., </w:t>
      </w:r>
      <w:r w:rsidR="00355BBA">
        <w:t>(</w:t>
      </w:r>
      <w:r w:rsidR="00355BBA" w:rsidRPr="00355BBA">
        <w:t>2016)</w:t>
      </w:r>
      <w:r w:rsidR="00355BBA">
        <w:rPr>
          <w:rStyle w:val="normaltextrun"/>
        </w:rPr>
        <w:fldChar w:fldCharType="end"/>
      </w:r>
      <w:r>
        <w:rPr>
          <w:rStyle w:val="normaltextrun"/>
        </w:rPr>
        <w:t xml:space="preserve"> </w:t>
      </w:r>
      <w:r w:rsidR="00CB1FF7">
        <w:rPr>
          <w:rStyle w:val="normaltextrun"/>
        </w:rPr>
        <w:t xml:space="preserve">identified </w:t>
      </w:r>
      <w:r w:rsidR="009259F2">
        <w:rPr>
          <w:rStyle w:val="normaltextrun"/>
        </w:rPr>
        <w:t>a strong negative correlation between</w:t>
      </w:r>
      <w:r w:rsidR="0074632A">
        <w:rPr>
          <w:rStyle w:val="normaltextrun"/>
        </w:rPr>
        <w:t xml:space="preserve"> hydropeaking operations and</w:t>
      </w:r>
      <w:r w:rsidR="009259F2">
        <w:rPr>
          <w:rStyle w:val="normaltextrun"/>
        </w:rPr>
        <w:t xml:space="preserve"> insect </w:t>
      </w:r>
      <w:r w:rsidR="0074632A">
        <w:rPr>
          <w:rStyle w:val="normaltextrun"/>
        </w:rPr>
        <w:t xml:space="preserve">(bug) </w:t>
      </w:r>
      <w:r w:rsidR="009259F2">
        <w:rPr>
          <w:rStyle w:val="normaltextrun"/>
        </w:rPr>
        <w:t>diversity below Glen Canyon Dam, Arizona</w:t>
      </w:r>
      <w:r w:rsidR="004F7ECD">
        <w:rPr>
          <w:rStyle w:val="normaltextrun"/>
        </w:rPr>
        <w:t>,</w:t>
      </w:r>
      <w:r w:rsidR="009259F2">
        <w:rPr>
          <w:rStyle w:val="normaltextrun"/>
        </w:rPr>
        <w:t xml:space="preserve"> and 15 other large reservoirs across the </w:t>
      </w:r>
      <w:r w:rsidR="00217581">
        <w:rPr>
          <w:rStyle w:val="normaltextrun"/>
        </w:rPr>
        <w:t>w</w:t>
      </w:r>
      <w:r w:rsidR="009259F2">
        <w:rPr>
          <w:rStyle w:val="normaltextrun"/>
        </w:rPr>
        <w:t>estern U.S.</w:t>
      </w:r>
      <w:r w:rsidR="009259F2">
        <w:rPr>
          <w:rStyle w:val="eop"/>
        </w:rPr>
        <w:t> </w:t>
      </w:r>
    </w:p>
    <w:p w14:paraId="1845E3BD" w14:textId="1B513C83" w:rsidR="009A0A52" w:rsidRDefault="00BE2E67" w:rsidP="009A0A52">
      <w:pPr>
        <w:pStyle w:val="paragraph"/>
        <w:spacing w:before="0" w:beforeAutospacing="0" w:after="240" w:afterAutospacing="0" w:line="480" w:lineRule="auto"/>
        <w:textAlignment w:val="baseline"/>
        <w:rPr>
          <w:rStyle w:val="normaltextrun"/>
          <w:color w:val="000000"/>
        </w:rPr>
      </w:pPr>
      <w:r>
        <w:rPr>
          <w:rStyle w:val="normaltextrun"/>
          <w:color w:val="000000"/>
        </w:rPr>
        <w:t xml:space="preserve">Several factors affect the ability to turn win-lose tradeoffs into wins. First, </w:t>
      </w:r>
      <w:r w:rsidR="004938FF">
        <w:rPr>
          <w:rStyle w:val="normaltextrun"/>
          <w:color w:val="000000"/>
        </w:rPr>
        <w:t>it is harder</w:t>
      </w:r>
      <w:r>
        <w:rPr>
          <w:rStyle w:val="normaltextrun"/>
          <w:color w:val="000000"/>
        </w:rPr>
        <w:t xml:space="preserve"> to find wins  as the number of objectives increases</w:t>
      </w:r>
      <w:r w:rsidR="00261DEB">
        <w:rPr>
          <w:rStyle w:val="normaltextrun"/>
          <w:color w:val="000000"/>
        </w:rPr>
        <w:t xml:space="preserve"> </w:t>
      </w:r>
      <w:r w:rsidR="00261DEB">
        <w:rPr>
          <w:rStyle w:val="normaltextrun"/>
          <w:color w:val="000000"/>
        </w:rPr>
        <w:fldChar w:fldCharType="begin"/>
      </w:r>
      <w:r w:rsidR="002A18DF">
        <w:rPr>
          <w:rStyle w:val="normaltextrun"/>
          <w:color w:val="000000"/>
        </w:rPr>
        <w:instrText xml:space="preserve"> ADDIN ZOTERO_ITEM CSL_CITATION {"citationID":"af1zlvWF","properties":{"formattedCitation":"(Hegwood et al., 2022)","plainCitation":"(Hegwood et al., 2022)","noteIndex":0},"citationItems":[{"id":3945,"uris":["http://zotero.org/users/5412774/items/I7ENMYDL"],"itemData":{"id":3945,"type":"article-journal","abstract":"High-profile modelling studies often project that large-scale win-win solutions are widely available, but practitioners are often sceptical of win-win narratives, due to real-world complexity. Here we bridge this divide by showing mathematically why complexity makes win-wins elusive. We provide a general proof that increasing the number of objectives, the number of stakeholders or the number of constraints decreases the availability of win-win outcomes (here meaning Pareto improvements). We also show that a measure of tradeoff severity increases in the number of objectives. As the number of objectives approaches infinity, we show that this tradeoff severity measure approaches a limit unaffected by the curvature of the tradeoff surface. This is surprising because concave tradeoff-surface curvature results in less severe tradeoffs with fewer objectives. Our theory suggests that this difference gradually dissipates as objectives are added. In a meta-analysis, we show that 77% of empirically estimated two-objective tradeoff surfaces are concave. We then show how to approximately extrapolate our tradeoff severity measure to higher numbers of objectives, starting from estimated tradeoffs between fewer objectives. Our results provide modellers with precise intuition into practitioners' scepticism of win-win narratives and practitioners with guidance for assessing the implications of simple tradeoff models. Modelling studies suggest that large-scale win-win solutions are available, but practitioners confronted with real-world complexity are sceptical. This study shows that increasing the number of objectives, the number of stakeholders or the number of constraints decreases the availability of win-win outcomes.","container-title":"NATURE SUSTAINABILITY","DOI":"10.1038/s41893-022-00866-z","ISSN":"2398-9629","issue":"8","journalAbbreviation":"Nat. Sustain.","language":"English","note":"number-of-pages: 7\npublisher-place: Berlin\npublisher: Nature Portfolio\nWeb of Science ID: WOS:000780305100001","page":"674-680","source":"Clarivate Analytics Web of Science","title":"Why win-wins are rare in complex environmental management","volume":"5","author":[{"family":"Hegwood","given":"Margaret"},{"family":"Langendorf","given":"Ryan E."},{"family":"Burgess","given":"Matthew G."}],"issued":{"date-parts":[["2022",8]]}}}],"schema":"https://github.com/citation-style-language/schema/raw/master/csl-citation.json"} </w:instrText>
      </w:r>
      <w:r w:rsidR="00261DEB">
        <w:rPr>
          <w:rStyle w:val="normaltextrun"/>
          <w:color w:val="000000"/>
        </w:rPr>
        <w:fldChar w:fldCharType="separate"/>
      </w:r>
      <w:r w:rsidR="00261DEB" w:rsidRPr="00261DEB">
        <w:t>(Hegwood et al., 2022)</w:t>
      </w:r>
      <w:r w:rsidR="00261DEB">
        <w:rPr>
          <w:rStyle w:val="normaltextrun"/>
          <w:color w:val="000000"/>
        </w:rPr>
        <w:fldChar w:fldCharType="end"/>
      </w:r>
      <w:r>
        <w:rPr>
          <w:rStyle w:val="normaltextrun"/>
          <w:color w:val="000000"/>
        </w:rPr>
        <w:t xml:space="preserve">. Tradeoffs are also more difficult to visualize as the number of objectives increases </w:t>
      </w:r>
      <w:r w:rsidR="00261DEB">
        <w:rPr>
          <w:rStyle w:val="normaltextrun"/>
          <w:color w:val="000000"/>
        </w:rPr>
        <w:fldChar w:fldCharType="begin"/>
      </w:r>
      <w:r w:rsidR="002A18DF">
        <w:rPr>
          <w:rStyle w:val="normaltextrun"/>
          <w:color w:val="000000"/>
        </w:rPr>
        <w:instrText xml:space="preserve"> ADDIN ZOTERO_ITEM CSL_CITATION {"citationID":"PvOSkB9c","properties":{"formattedCitation":"(Bonham et al., 2022; Rosenberg, 2015)","plainCitation":"(Bonham et al., 2022; Rosenberg, 2015)","noteIndex":0},"citationItems":[{"id":3929,"uris":["http://zotero.org/users/5412774/items/456JDYSP"],"itemData":{"id":3929,"type":"article-journal","abstract":"This paper introduces post-MORDM, a decision-support framework that augments Many Objective Robust De-cision Making (MORDM). MORDM often creates an intractable number of environmental management policies, characterized by decision variable, objective, and robustness values. This large number of policies inhibits de-cision support, causing disagreements among decision-makers. Post-MORDM addresses these challenges via the Self-Organizing Map (SOM), synthesizing MORDM data as layers organized in a map-like coordinate system. It uses the SOM to cluster policies, discover salient characteristics, and assess cause-effect relationships between decision-maker choices (i.e. decision variable values) and performance (objective and robustness values). Overall, the goal of post-MORDM is to create a structured platform that encourages negotiation and compromise. We demonstrate post-MORDM with a case study of two illustrative decision-makers for reservoir operation policy in the Colorado River Basin, USA. Post-MORDM helps communicate tradeoffs between storage and delivery objectives, relate tradeoffs to shortage policies, and identify mutually feasible policies.","container-title":"ENVIRONMENTAL MODELLING &amp; SOFTWARE","DOI":"10.1016/j.envsoft.2022.105491","ISSN":"1364-8152, 1873-6726","journalAbbreviation":"Environ. Modell. Softw.","language":"English","note":"number-of-pages: 18\npublisher-place: Oxford\npublisher: Elsevier Sci Ltd\nWeb of Science ID: WOS:000862479700002","page":"105491","source":"Clarivate Analytics Web of Science","title":"post-MORDM: Mapping policies to synthesize optimization and robustness results for decision-maker compromise","title-short":"post-MORDM","volume":"157","author":[{"family":"Bonham","given":"Nathan"},{"family":"Kasprzyk","given":"Joseph"},{"family":"Zagona","given":"Edith"}],"issued":{"date-parts":[["2022",11]]}}},{"id":3996,"uris":["http://zotero.org/users/5412774/items/VI2X2HXZ"],"itemData":{"id":3996,"type":"article-journal","abstract":"State-of-the-art systems analysis techniques focus on efficiently finding optimal solutions. Yet an optimal solution is optimal only for the modeled issues and managers often seek near-optimal alternatives that address unmodeled objectives, preferences, limits, uncertainties, and other issues. Early on, Modeling to Generate Alternatives (MGA) formalized near-optimal as performance within a tolerable deviation from the optimal objective function value and identified a few maximally different alternatives that addressed some unmodeled issues. This paper presents new stratified, Monte-Carlo Markov Chain sampling and parallel coordinate plotting tools that generate and communicate the structure and extent of the near-optimal region to an optimization problem. Interactive plot controls allow users to explore region features of most interest. Controls also streamline the process to elicit unmodeled issues and update the model formulation in response to elicited issues. Use for an example, single-objective, linear water quality management problem at Echo Reservoir, Utah, identifies numerous and flexible practices to reduce the phosphorus load to the reservoir and maintain close-to-optimal performance. Flexibility is upheld by further interactive alternative generation, transforming the formulation into a multiobjective problem, and relaxing the tolerance parameter to expand the near-optimal region. Compared to MGA, the new blended tools generate more numerous alternatives faster, more fully show the near-optimal region, and help elicit a larger set of unmodeled issues.","container-title":"Water Resources Research","DOI":"10.1002/2013WR014667","ISSN":"1944-7973","issue":"4","language":"en","license":"© 2015. The Authors.","note":"_eprint: https://onlinelibrary.wiley.com/doi/pdf/10.1002/2013WR014667","page":"2047-2063","source":"Wiley Online Library","title":"Blended near-optimal alternative generation, visualization, and interaction for water resources decision making","volume":"51","author":[{"family":"Rosenberg","given":"David E."}],"issued":{"date-parts":[["2015"]]}}}],"schema":"https://github.com/citation-style-language/schema/raw/master/csl-citation.json"} </w:instrText>
      </w:r>
      <w:r w:rsidR="00261DEB">
        <w:rPr>
          <w:rStyle w:val="normaltextrun"/>
          <w:color w:val="000000"/>
        </w:rPr>
        <w:fldChar w:fldCharType="separate"/>
      </w:r>
      <w:r w:rsidR="00261DEB" w:rsidRPr="00261DEB">
        <w:t>(Bonham et al., 2022; Rosenberg, 2015)</w:t>
      </w:r>
      <w:r w:rsidR="00261DEB">
        <w:rPr>
          <w:rStyle w:val="normaltextrun"/>
          <w:color w:val="000000"/>
        </w:rPr>
        <w:fldChar w:fldCharType="end"/>
      </w:r>
      <w:r w:rsidR="00261DEB" w:rsidRPr="00261DEB">
        <w:t>.</w:t>
      </w:r>
      <w:r w:rsidR="00261DEB">
        <w:rPr>
          <w:rStyle w:val="normaltextrun"/>
          <w:color w:val="000000"/>
        </w:rPr>
        <w:t xml:space="preserve"> Second,</w:t>
      </w:r>
      <w:r w:rsidR="00FF23C9">
        <w:rPr>
          <w:rStyle w:val="normaltextrun"/>
          <w:color w:val="000000"/>
        </w:rPr>
        <w:t xml:space="preserve"> </w:t>
      </w:r>
      <w:r>
        <w:rPr>
          <w:rStyle w:val="normaltextrun"/>
          <w:color w:val="000000"/>
        </w:rPr>
        <w:t>regions along concave tradeoff curves with</w:t>
      </w:r>
      <w:r>
        <w:rPr>
          <w:rStyle w:val="normaltextrun"/>
        </w:rPr>
        <w:t xml:space="preserve"> maximum curvature</w:t>
      </w:r>
      <w:r w:rsidR="004938FF">
        <w:rPr>
          <w:rStyle w:val="normaltextrun"/>
        </w:rPr>
        <w:t xml:space="preserve"> or </w:t>
      </w:r>
      <w:r>
        <w:rPr>
          <w:rStyle w:val="normaltextrun"/>
        </w:rPr>
        <w:t xml:space="preserve">bulges (knee points) may </w:t>
      </w:r>
      <w:r>
        <w:rPr>
          <w:rStyle w:val="normaltextrun"/>
          <w:color w:val="000000"/>
        </w:rPr>
        <w:t>identify promising areas for compromise</w:t>
      </w:r>
      <w:r w:rsidR="005349CC">
        <w:rPr>
          <w:rStyle w:val="normaltextrun"/>
          <w:color w:val="000000"/>
        </w:rPr>
        <w:t xml:space="preserve"> </w:t>
      </w:r>
      <w:r w:rsidR="005349CC">
        <w:rPr>
          <w:rStyle w:val="normaltextrun"/>
          <w:color w:val="000000"/>
        </w:rPr>
        <w:fldChar w:fldCharType="begin"/>
      </w:r>
      <w:r w:rsidR="002A18DF">
        <w:rPr>
          <w:rStyle w:val="normaltextrun"/>
          <w:color w:val="000000"/>
        </w:rPr>
        <w:instrText xml:space="preserve"> ADDIN ZOTERO_ITEM CSL_CITATION {"citationID":"DjMpGcfb","properties":{"formattedCitation":"(Null et al., 2021)","plainCitation":"(Null et al., 2021)","noteIndex":0},"citationItems":[{"id":3978,"uris":["http://zotero.org/users/5412774/items/NMUZB7GK"],"itemData":{"id":3978,"type":"article-journal","abstract":"Water management usually considers economic and ecological objectives, and involves tradeoffs, conflicts, compromise, and cooperation among objectives. Pareto optimality often is championed in water management, but its relationships with the mathematical representation of objectives, and implications of tradeoffs for Pareto optimal decisions, are rarely examined. We evaluate the mathematical properties of optimized tradeoffs to identify promising regions for compromise, suggest strategies for reducing conflicts, and better understand whether decision-makers are more or less likely to cooperate on environmental water allocations. Cooperation and compromise among objectives can be easier when tradeoff curves are concave and more adversarial when tradeoff curves are convex. “Knees,” or areas with maximum curvature, bulges, or breakpoints in concave Pareto frontiers, suggest more promising areas for compromise. Evaluating the shape of Pareto curves based on each objective's performance function can screen for the existence of knees amenable to compromise. We explore water management and restorations actions that improve and shift the location and prominence of knees in concave Pareto frontiers. Connecting river habitats and other non-flow management actions may add knees on locally concave regions of Pareto frontiers. Managing multiple streams regionally, rather than individually, can sometimes turn convex local tradeoffs into concave regional tradeoffs more amenable to compromise. Overall, this analysis provides a deep investigation of how the shape of tradeoffs influences the range and promise of decisions to improve performance, and illustrates that management actions may encourage cooperation and reduce conflict.","container-title":"Water Resources Research","DOI":"10.1029/2020WR028296","ISSN":"1944-7973","issue":"10","language":"en","license":"© 2021. American Geophysical Union. All Rights Reserved.","note":"_eprint: https://onlinelibrary.wiley.com/doi/pdf/10.1029/2020WR028296","page":"e2020WR028296","source":"Wiley Online Library","title":"Pareto Optimality and Compromise for Environmental Water Management","volume":"57","author":[{"family":"Null","given":"Sarah E."},{"family":"Olivares","given":"Marcelo A."},{"family":"Cordera","given":"Felipe"},{"family":"Lund","given":"Jay R."}],"issued":{"date-parts":[["2021"]]}}}],"schema":"https://github.com/citation-style-language/schema/raw/master/csl-citation.json"} </w:instrText>
      </w:r>
      <w:r w:rsidR="005349CC">
        <w:rPr>
          <w:rStyle w:val="normaltextrun"/>
          <w:color w:val="000000"/>
        </w:rPr>
        <w:fldChar w:fldCharType="separate"/>
      </w:r>
      <w:r w:rsidR="006F138F" w:rsidRPr="006F138F">
        <w:t>(Null et al., 2021)</w:t>
      </w:r>
      <w:r w:rsidR="005349CC">
        <w:rPr>
          <w:rStyle w:val="normaltextrun"/>
          <w:color w:val="000000"/>
        </w:rPr>
        <w:fldChar w:fldCharType="end"/>
      </w:r>
      <w:r>
        <w:rPr>
          <w:rStyle w:val="normaltextrun"/>
          <w:color w:val="000000"/>
        </w:rPr>
        <w:t xml:space="preserve">. Third, the degree of collaboration between researchers and system managers affects actionability. For example, </w:t>
      </w:r>
      <w:r w:rsidR="00FF23C9">
        <w:rPr>
          <w:rStyle w:val="normaltextrun"/>
          <w:color w:val="000000"/>
        </w:rPr>
        <w:fldChar w:fldCharType="begin"/>
      </w:r>
      <w:r w:rsidR="002A18DF">
        <w:rPr>
          <w:rStyle w:val="normaltextrun"/>
          <w:color w:val="000000"/>
        </w:rPr>
        <w:instrText xml:space="preserve"> ADDIN ZOTERO_ITEM CSL_CITATION {"citationID":"7otFPm5m","properties":{"formattedCitation":"(Horne et al., 2016)","plainCitation":"(Horne et al., 2016)","dontUpdate":true,"noteIndex":0},"citationItems":[{"id":3950,"uris":["http://zotero.org/users/5412774/items/R9JAZH2B"],"itemData":{"id":3950,"type":"article-journal","abstract":"Public investment in river restoration through environmental watering has increased substantially in recent years. To sustain public support for such investment, management of environmental water must achieve the best possible outcomes in a transparent and defensible manner. The current management of environmental water relies on the ability of managers to estimate the impacts of their decisions under complex scenarios, often with multiple interdependent decisions that span over different spatial and temporal scales. Optimization modeling has been widely used in other forms of conservation management and an increasing body of literature documents the development of optimization models that could be used to improve environmental water decisions. This paper reviews this disparate research, showing that there are a range of different questions addressed using this modeling approach and that the representation of environmental outcomes varies. Future work must focus on improved adoption through engagement with end users and stakeholders during model development.","container-title":"Environmental Modelling &amp; Software","DOI":"10.1016/j.envsoft.2016.06.028","ISSN":"1364-8152","journalAbbreviation":"Environmental Modelling &amp; Software","page":"326-338","source":"ScienceDirect","title":"Optimization tools for environmental water decisions: A review of strengths, weaknesses, and opportunities to improve adoption","title-short":"Optimization tools for environmental water decisions","volume":"84","author":[{"family":"Horne","given":"Avril"},{"family":"Szemis","given":"Joanna M."},{"family":"Kaur","given":"Simranjit"},{"family":"Webb","given":"J. Angus"},{"family":"Stewardson","given":"Michael J."},{"family":"Costa","given":"Alysson"},{"family":"Boland","given":"Natashia"}],"issued":{"date-parts":[["2016",10,1]]}}}],"schema":"https://github.com/citation-style-language/schema/raw/master/csl-citation.json"} </w:instrText>
      </w:r>
      <w:r w:rsidR="00FF23C9">
        <w:rPr>
          <w:rStyle w:val="normaltextrun"/>
          <w:color w:val="000000"/>
        </w:rPr>
        <w:fldChar w:fldCharType="separate"/>
      </w:r>
      <w:r w:rsidR="00FF23C9" w:rsidRPr="00FF23C9">
        <w:t xml:space="preserve">Horne et al., </w:t>
      </w:r>
      <w:r w:rsidR="00FF23C9">
        <w:t>(</w:t>
      </w:r>
      <w:r w:rsidR="00FF23C9" w:rsidRPr="00FF23C9">
        <w:t>2016)</w:t>
      </w:r>
      <w:r w:rsidR="00FF23C9">
        <w:rPr>
          <w:rStyle w:val="normaltextrun"/>
          <w:color w:val="000000"/>
        </w:rPr>
        <w:fldChar w:fldCharType="end"/>
      </w:r>
      <w:r w:rsidR="00FF23C9">
        <w:rPr>
          <w:rStyle w:val="normaltextrun"/>
          <w:color w:val="000000"/>
        </w:rPr>
        <w:t xml:space="preserve"> </w:t>
      </w:r>
      <w:r w:rsidR="00281060">
        <w:rPr>
          <w:rStyle w:val="normaltextrun"/>
          <w:color w:val="000000"/>
        </w:rPr>
        <w:t xml:space="preserve">found low implementation </w:t>
      </w:r>
      <w:r>
        <w:rPr>
          <w:rStyle w:val="normaltextrun"/>
          <w:color w:val="000000"/>
        </w:rPr>
        <w:t>in their review of 42 ecosystem optimization studies</w:t>
      </w:r>
      <w:r w:rsidR="00281060">
        <w:rPr>
          <w:rStyle w:val="normaltextrun"/>
          <w:color w:val="000000"/>
        </w:rPr>
        <w:t xml:space="preserve"> </w:t>
      </w:r>
      <w:r>
        <w:rPr>
          <w:rStyle w:val="normaltextrun"/>
          <w:color w:val="000000"/>
        </w:rPr>
        <w:t xml:space="preserve">because researchers did not follow </w:t>
      </w:r>
      <w:r w:rsidR="00BD413D">
        <w:rPr>
          <w:rStyle w:val="normaltextrun"/>
          <w:color w:val="000000"/>
        </w:rPr>
        <w:t xml:space="preserve">the </w:t>
      </w:r>
      <w:r>
        <w:rPr>
          <w:rStyle w:val="normaltextrun"/>
          <w:color w:val="000000"/>
        </w:rPr>
        <w:t xml:space="preserve">best practices of participatory modeling </w:t>
      </w:r>
      <w:r w:rsidR="00FF23C9">
        <w:rPr>
          <w:rStyle w:val="normaltextrun"/>
          <w:color w:val="000000"/>
        </w:rPr>
        <w:fldChar w:fldCharType="begin"/>
      </w:r>
      <w:r w:rsidR="002A18DF">
        <w:rPr>
          <w:rStyle w:val="normaltextrun"/>
          <w:color w:val="000000"/>
        </w:rPr>
        <w:instrText xml:space="preserve"> ADDIN ZOTERO_ITEM CSL_CITATION {"citationID":"vu3PWoPu","properties":{"formattedCitation":"(Langsdale et al., 2013; Voinov et al., 2016)","plainCitation":"(Langsdale et al., 2013; Voinov et al., 2016)","noteIndex":0},"citationItems":[{"id":3970,"uris":["http://zotero.org/users/5412774/items/WNV96N9Y"],"itemData":{"id":3970,"type":"article-journal","abstract":"Collaborative Modeling for Decision Support integrates collaborative modeling with participatory processes to inform natural resources decisions. Practitioners and advocates claim that the approach will lead to better water management, balancing interests more effectively and reducing the likelihood of costly legal delays. These claims are easy to make, but the benefits will only be realized if the process is conducted effectively. To provide guidance for how to conduct an effective collaborative modeling process, a task committee cosponsored by the Environmental Water Resources Institute (EWRI) of the American Society of Civil Engineers and by the U.S. Army Corps of Engineers' Institute for Water Resources developed a set of Principles and Best Practices for anyone who might convene or conduct collaborative modeling processes. The guidance is intended for both conflict resolution professionals and modelers, and our goal is to integrate these two fields in a way that will improve water resources planning and decision making. Here, the set of eight principles is presented along with a selection of associated best practices, illustrated by two different case examples. The complete document is available at: http://www.computeraideddisputeresolution.us/bestpractices/.","container-title":"JAWRA Journal of the American Water Resources Association","DOI":"10.1111/jawr.12065","ISSN":"1752-1688","issue":"3","language":"en","license":"© 2013 American Water Resources Association","note":"_eprint: https://onlinelibrary.wiley.com/doi/pdf/10.1111/jawr.12065","page":"629-638","source":"Wiley Online Library","title":"Collaborative Modeling for Decision Support in Water Resources: Principles and Best Practices","title-short":"Collaborative Modeling for Decision Support in Water Resources","volume":"49","author":[{"family":"Langsdale","given":"Stacy"},{"family":"Beall","given":"Allyson"},{"family":"Bourget","given":"Elizabeth"},{"family":"Hagen","given":"Erik"},{"family":"Kudlas","given":"Scott"},{"family":"Palmer","given":"Richard"},{"family":"Tate","given":"Diane"},{"family":"Werick","given":"William"}],"issued":{"date-parts":[["2013"]]}}},{"id":4003,"uris":["http://zotero.org/users/5412774/items/HX4P7JC8"],"itemData":{"id":4003,"type":"article-journal","abstract":"This paper updates and builds on ‘Modelling with Stakeholders’ Voinov and Bousquet, 2010 which demonstrated the importance of, and demand for, stakeholder participation in resource and environmental modelling. This position paper returns to the concepts of that publication and reviews the progress made since 2010. A new development is the wide introduction and acceptance of social media and web applications, which dramatically changes the context and scale of stakeholder interactions and participation. Technology advances make it easier to incorporate information in interactive formats via visualization and games to augment participatory experiences. Citizens as stakeholders are increasingly demanding to be engaged in planning decisions that affect them and their communities, at scales from local to global. How people interact with and access models and data is rapidly evolving. In turn, this requires changes in how models are built, packaged, and disseminated: citizens are less in awe of experts and external authorities, and they are increasingly aware of their own capabilities to provide inputs to planning processes, including models. The continued acceleration of environmental degradation and natural resource depletion accompanies these societal changes, even as there is a growing acceptance of the need to transition to alternative, possibly very different, life styles. Substantive transitions cannot occur without significant changes in human behaviour and perceptions. The important and diverse roles that models can play in guiding human behaviour, and in disseminating and increasing societal knowledge, are a feature of stakeholder processes today.","container-title":"Environmental Modelling &amp; Software","DOI":"10.1016/j.envsoft.2015.11.016","ISSN":"1364-8152","journalAbbreviation":"Environmental Modelling &amp; Software","page":"196-220","source":"ScienceDirect","title":"Modelling with stakeholders – Next generation","volume":"77","author":[{"family":"Voinov","given":"Alexey"},{"family":"Kolagani","given":"Nagesh"},{"family":"McCall","given":"Michael K."},{"family":"Glynn","given":"Pierre D."},{"family":"Kragt","given":"Marit E."},{"family":"Ostermann","given":"Frank O."},{"family":"Pierce","given":"Suzanne A."},{"family":"Ramu","given":"Palaniappan"}],"issued":{"date-parts":[["2016",3,1]]}}}],"schema":"https://github.com/citation-style-language/schema/raw/master/csl-citation.json"} </w:instrText>
      </w:r>
      <w:r w:rsidR="00FF23C9">
        <w:rPr>
          <w:rStyle w:val="normaltextrun"/>
          <w:color w:val="000000"/>
        </w:rPr>
        <w:fldChar w:fldCharType="separate"/>
      </w:r>
      <w:r w:rsidR="00FF23C9" w:rsidRPr="00FF23C9">
        <w:t>(Langsdale et al., 2013; Voinov et al., 2016)</w:t>
      </w:r>
      <w:r w:rsidR="00FF23C9">
        <w:rPr>
          <w:rStyle w:val="normaltextrun"/>
          <w:color w:val="000000"/>
        </w:rPr>
        <w:fldChar w:fldCharType="end"/>
      </w:r>
      <w:r w:rsidR="00F64C89">
        <w:rPr>
          <w:rStyle w:val="normaltextrun"/>
          <w:color w:val="000000"/>
        </w:rPr>
        <w:t xml:space="preserve">. </w:t>
      </w:r>
      <w:r w:rsidR="00281060" w:rsidRPr="004B372E">
        <w:rPr>
          <w:rStyle w:val="normaltextrun"/>
          <w:color w:val="000000"/>
        </w:rPr>
        <w:t>Also, ph</w:t>
      </w:r>
      <w:r w:rsidRPr="004B372E">
        <w:rPr>
          <w:rStyle w:val="normaltextrun"/>
          <w:color w:val="000000"/>
        </w:rPr>
        <w:t>ysical and environmental systems are challenging to model</w:t>
      </w:r>
      <w:r w:rsidR="00C05D6E">
        <w:rPr>
          <w:rStyle w:val="normaltextrun"/>
          <w:color w:val="000000"/>
        </w:rPr>
        <w:t>,</w:t>
      </w:r>
      <w:r w:rsidRPr="004B372E">
        <w:rPr>
          <w:rStyle w:val="normaltextrun"/>
          <w:color w:val="000000"/>
        </w:rPr>
        <w:t xml:space="preserve"> and managers rely on their experience rather than prescriptive solutions from optimization models</w:t>
      </w:r>
      <w:r w:rsidR="00FF23C9" w:rsidRPr="004B372E">
        <w:rPr>
          <w:rStyle w:val="normaltextrun"/>
          <w:color w:val="000000"/>
        </w:rPr>
        <w:t xml:space="preserve"> </w:t>
      </w:r>
      <w:r w:rsidR="00FF23C9" w:rsidRPr="004B372E">
        <w:rPr>
          <w:rStyle w:val="normaltextrun"/>
          <w:color w:val="000000"/>
        </w:rPr>
        <w:fldChar w:fldCharType="begin"/>
      </w:r>
      <w:r w:rsidR="002A18DF">
        <w:rPr>
          <w:rStyle w:val="normaltextrun"/>
          <w:color w:val="000000"/>
        </w:rPr>
        <w:instrText xml:space="preserve"> ADDIN ZOTERO_ITEM CSL_CITATION {"citationID":"B94fWm4T","properties":{"formattedCitation":"(Horne et al., 2016)","plainCitation":"(Horne et al., 2016)","noteIndex":0},"citationItems":[{"id":3950,"uris":["http://zotero.org/users/5412774/items/R9JAZH2B"],"itemData":{"id":3950,"type":"article-journal","abstract":"Public investment in river restoration through environmental watering has increased substantially in recent years. To sustain public support for such investment, management of environmental water must achieve the best possible outcomes in a transparent and defensible manner. The current management of environmental water relies on the ability of managers to estimate the impacts of their decisions under complex scenarios, often with multiple interdependent decisions that span over different spatial and temporal scales. Optimization modeling has been widely used in other forms of conservation management and an increasing body of literature documents the development of optimization models that could be used to improve environmental water decisions. This paper reviews this disparate research, showing that there are a range of different questions addressed using this modeling approach and that the representation of environmental outcomes varies. Future work must focus on improved adoption through engagement with end users and stakeholders during model development.","container-title":"Environmental Modelling &amp; Software","DOI":"10.1016/j.envsoft.2016.06.028","ISSN":"1364-8152","journalAbbreviation":"Environmental Modelling &amp; Software","page":"326-338","source":"ScienceDirect","title":"Optimization tools for environmental water decisions: A review of strengths, weaknesses, and opportunities to improve adoption","title-short":"Optimization tools for environmental water decisions","volume":"84","author":[{"family":"Horne","given":"Avril"},{"family":"Szemis","given":"Joanna M."},{"family":"Kaur","given":"Simranjit"},{"family":"Webb","given":"J. Angus"},{"family":"Stewardson","given":"Michael J."},{"family":"Costa","given":"Alysson"},{"family":"Boland","given":"Natashia"}],"issued":{"date-parts":[["2016",10,1]]}}}],"schema":"https://github.com/citation-style-language/schema/raw/master/csl-citation.json"} </w:instrText>
      </w:r>
      <w:r w:rsidR="00FF23C9" w:rsidRPr="004B372E">
        <w:rPr>
          <w:rStyle w:val="normaltextrun"/>
          <w:color w:val="000000"/>
        </w:rPr>
        <w:fldChar w:fldCharType="separate"/>
      </w:r>
      <w:r w:rsidR="00FF23C9" w:rsidRPr="004B372E">
        <w:t>(Horne et al., 2016)</w:t>
      </w:r>
      <w:r w:rsidR="00FF23C9" w:rsidRPr="004B372E">
        <w:rPr>
          <w:rStyle w:val="normaltextrun"/>
          <w:color w:val="000000"/>
        </w:rPr>
        <w:fldChar w:fldCharType="end"/>
      </w:r>
      <w:r w:rsidRPr="004B372E">
        <w:rPr>
          <w:rStyle w:val="normaltextrun"/>
          <w:color w:val="000000"/>
        </w:rPr>
        <w:t>.</w:t>
      </w:r>
      <w:r>
        <w:rPr>
          <w:rStyle w:val="normaltextrun"/>
          <w:color w:val="000000"/>
        </w:rPr>
        <w:t xml:space="preserve"> </w:t>
      </w:r>
      <w:r w:rsidR="00FF5C64">
        <w:rPr>
          <w:rStyle w:val="normaltextrun"/>
          <w:color w:val="000000"/>
        </w:rPr>
        <w:t>F</w:t>
      </w:r>
      <w:r w:rsidR="00281060">
        <w:rPr>
          <w:rStyle w:val="normaltextrun"/>
          <w:color w:val="000000"/>
        </w:rPr>
        <w:t>ourth</w:t>
      </w:r>
      <w:r w:rsidR="00FF5C64">
        <w:rPr>
          <w:rStyle w:val="normaltextrun"/>
          <w:color w:val="000000"/>
        </w:rPr>
        <w:t>,</w:t>
      </w:r>
      <w:r>
        <w:rPr>
          <w:rStyle w:val="normaltextrun"/>
          <w:color w:val="000000"/>
        </w:rPr>
        <w:t xml:space="preserve"> successful implementation requires experimentation </w:t>
      </w:r>
      <w:r w:rsidR="002B04D5">
        <w:rPr>
          <w:rStyle w:val="normaltextrun"/>
          <w:color w:val="000000"/>
        </w:rPr>
        <w:t>in concert with political and legislative support</w:t>
      </w:r>
      <w:r>
        <w:rPr>
          <w:rStyle w:val="normaltextrun"/>
          <w:color w:val="000000"/>
        </w:rPr>
        <w:t xml:space="preserve"> </w:t>
      </w:r>
      <w:r w:rsidR="00FF23C9">
        <w:rPr>
          <w:rStyle w:val="normaltextrun"/>
          <w:color w:val="000000"/>
        </w:rPr>
        <w:fldChar w:fldCharType="begin"/>
      </w:r>
      <w:r w:rsidR="002A18DF">
        <w:rPr>
          <w:rStyle w:val="normaltextrun"/>
          <w:color w:val="000000"/>
        </w:rPr>
        <w:instrText xml:space="preserve"> ADDIN ZOTERO_ITEM CSL_CITATION {"citationID":"mkVT8HkF","properties":{"formattedCitation":"(Owusu et al., 2022)","plainCitation":"(Owusu et al., 2022)","noteIndex":0},"citationItems":[{"id":3981,"uris":["http://zotero.org/users/5412774/items/T8E8R485"],"itemData":{"id":3981,"type":"article-journal","abstract":"The provision of flows for the environment, e-flows, is a means to restore the benefits of naturally flowing rivers. Despite the development of numerous methodologies to determine e-flows and optimize dam releases, actual implementation is relatively limited. Examples of successful e-flows implementation through dam reoperation exist in scientific literature; however, there is a missing narrative on cases where dam reoperation has been attempted but not successfully implemented. This study explores this impasse narrative and presents four hypotheses for further research on this subject: (1) Scientists are important stakeholders in the process of dam reoperation, but should play a supportive role rather than drive the process; (2) In undertaking scientific studies for determination of e-flows, a consensus on the priorities, knowledge gap, and solutions must be reached together with local stakeholders; (3) Local-level legislation and policy on e-flows provide the enabling environment for dam reoperation for e-flows; and (4) Genuine, carefully designed consultations of, and negotiations between, stakeholders can overcome hurdles encountered in the process of dam reoperation for e-flows implementation.","container-title":"JOURNAL OF WATER RESOURCES PLANNING AND MANAGEMENT","DOI":"10.1061/(ASCE)WR.1943-5452.0001521","ISSN":"0733-9496, 1943-5452","issue":"5","journalAbbreviation":"J. Water Resour. Plan. Manage.-ASCE","language":"English","note":"number-of-pages: 10\npublisher-place: Reston\npublisher: Asce-Amer Soc Civil Engineers\nWeb of Science ID: WOS:000769062400010","page":"04022009","source":"Clarivate Analytics Web of Science","title":"May the Odds Be in Your Favor: Why Many Attempts to Reoperate Dams for the Environment Stall","title-short":"May the Odds Be in Your Favor","volume":"148","author":[{"family":"Owusu","given":"Afua"},{"family":"Mul","given":"Marloes"},{"family":"Zaag","given":"Pieter","non-dropping-particle":"van der"},{"family":"Slinger","given":"Jill"}],"issued":{"date-parts":[["2022",5,1]]}}}],"schema":"https://github.com/citation-style-language/schema/raw/master/csl-citation.json"} </w:instrText>
      </w:r>
      <w:r w:rsidR="00FF23C9">
        <w:rPr>
          <w:rStyle w:val="normaltextrun"/>
          <w:color w:val="000000"/>
        </w:rPr>
        <w:fldChar w:fldCharType="separate"/>
      </w:r>
      <w:r w:rsidR="00FF23C9" w:rsidRPr="00FF23C9">
        <w:t xml:space="preserve">(Owusu et al., </w:t>
      </w:r>
      <w:r w:rsidR="00FF23C9" w:rsidRPr="00FF23C9">
        <w:lastRenderedPageBreak/>
        <w:t>2022)</w:t>
      </w:r>
      <w:r w:rsidR="00FF23C9">
        <w:rPr>
          <w:rStyle w:val="normaltextrun"/>
          <w:color w:val="000000"/>
        </w:rPr>
        <w:fldChar w:fldCharType="end"/>
      </w:r>
      <w:r>
        <w:rPr>
          <w:rStyle w:val="normaltextrun"/>
          <w:color w:val="000000"/>
        </w:rPr>
        <w:t>.</w:t>
      </w:r>
      <w:r>
        <w:rPr>
          <w:rStyle w:val="eop"/>
          <w:color w:val="000000"/>
        </w:rPr>
        <w:t> </w:t>
      </w:r>
      <w:r>
        <w:rPr>
          <w:rStyle w:val="normaltextrun"/>
          <w:color w:val="000000"/>
        </w:rPr>
        <w:t>Hydropower-ecosystem conflicts are also more than numbers. Conflicts consume manager</w:t>
      </w:r>
      <w:r w:rsidR="002663A9">
        <w:rPr>
          <w:rStyle w:val="normaltextrun"/>
          <w:color w:val="000000"/>
        </w:rPr>
        <w:t>s</w:t>
      </w:r>
      <w:r>
        <w:rPr>
          <w:rStyle w:val="normaltextrun"/>
          <w:color w:val="000000"/>
        </w:rPr>
        <w:t>’ time and increase their work stress</w:t>
      </w:r>
      <w:r w:rsidR="009A0A52">
        <w:rPr>
          <w:rStyle w:val="normaltextrun"/>
          <w:color w:val="000000"/>
        </w:rPr>
        <w:t xml:space="preserve"> and anxiety </w:t>
      </w:r>
      <w:r w:rsidR="006F138F">
        <w:rPr>
          <w:rStyle w:val="normaltextrun"/>
          <w:color w:val="000000"/>
        </w:rPr>
        <w:fldChar w:fldCharType="begin"/>
      </w:r>
      <w:r w:rsidR="002A18DF">
        <w:rPr>
          <w:rStyle w:val="normaltextrun"/>
          <w:color w:val="000000"/>
        </w:rPr>
        <w:instrText xml:space="preserve"> ADDIN ZOTERO_ITEM CSL_CITATION {"citationID":"eV62R7Oc","properties":{"formattedCitation":"(Unterhitzenberger et al., 2021)","plainCitation":"(Unterhitzenberger et al., 2021)","noteIndex":0},"citationItems":[{"id":4896,"uris":["http://zotero.org/users/5412774/items/UVYHMX6V"],"itemData":{"id":4896,"type":"article-journal","abstract":"Project managers are an occupational group who is exposed to high levels of stress caused by various aspects such as resources and communication or working relationships. One particularly challenging area is the interaction with stakeholders, who are often perceived to ‘be difficult’. With this study, we investigate how project managers cope with challenging situations involving stakeholders in projects. We do this through a qualitative study involving interviews and focus groups to explore the lived experiences of the project managers in specific situations. Our findings suggest that a project manager perspective on stakeholder management is particularly valuable to account for contextual factors such as sources of challenging situations. We propose a project coping model which transfers Lazarus and Folkman’s stress and coping model into the project context and adds the layer of project coping to emphasise the project managers’ perception of accountability and commitment to the project.","container-title":"Production Planning &amp; Control","DOI":"10.1080/09537287.2020.1776907","ISSN":"0953-7287","issue":"11","note":"publisher: Taylor &amp; Francis\n_eprint: https://doi.org/10.1080/09537287.2020.1776907","page":"926-941","source":"Taylor and Francis+NEJM","title":"The stakeholder challenge: dealing with challenging situations involving stakeholders","title-short":"The stakeholder challenge","volume":"32","author":[{"family":"Unterhitzenberger","given":"Christine"},{"family":"Wilson","given":"Hannah"},{"family":"James Bryde","given":"David"},{"family":"Rost","given":"Martin"},{"family":"Joby","given":"Roger"}],"issued":{"date-parts":[["2021",8,18]]}}}],"schema":"https://github.com/citation-style-language/schema/raw/master/csl-citation.json"} </w:instrText>
      </w:r>
      <w:r w:rsidR="006F138F">
        <w:rPr>
          <w:rStyle w:val="normaltextrun"/>
          <w:color w:val="000000"/>
        </w:rPr>
        <w:fldChar w:fldCharType="separate"/>
      </w:r>
      <w:r w:rsidR="006F138F" w:rsidRPr="006F138F">
        <w:t>(Unterhitzenberger et al., 2021)</w:t>
      </w:r>
      <w:r w:rsidR="006F138F">
        <w:rPr>
          <w:rStyle w:val="normaltextrun"/>
          <w:color w:val="000000"/>
        </w:rPr>
        <w:fldChar w:fldCharType="end"/>
      </w:r>
      <w:r w:rsidR="006F138F">
        <w:rPr>
          <w:rStyle w:val="normaltextrun"/>
          <w:color w:val="000000"/>
        </w:rPr>
        <w:t>.</w:t>
      </w:r>
    </w:p>
    <w:p w14:paraId="4561D08F" w14:textId="3488878F" w:rsidR="00BE2E67" w:rsidRPr="004C7A25" w:rsidRDefault="1DDDB983" w:rsidP="1DDDB983">
      <w:pPr>
        <w:pStyle w:val="paragraph"/>
        <w:spacing w:before="0" w:beforeAutospacing="0" w:after="240" w:afterAutospacing="0" w:line="480" w:lineRule="auto"/>
        <w:textAlignment w:val="baseline"/>
        <w:rPr>
          <w:color w:val="000000"/>
        </w:rPr>
      </w:pPr>
      <w:r w:rsidRPr="1DDDB983">
        <w:rPr>
          <w:rStyle w:val="normaltextrun"/>
        </w:rPr>
        <w:t xml:space="preserve">This paper has goals to reduce a hydropeaking-ecosystem conflict by </w:t>
      </w:r>
      <w:r w:rsidRPr="00ED113F">
        <w:rPr>
          <w:rStyle w:val="normaltextrun"/>
          <w:color w:val="000000" w:themeColor="text1"/>
        </w:rPr>
        <w:t xml:space="preserve">a) quantifying tradeoffs, b) developing a financial tool that gives ecologists more flexibility to schedule days of steady low flows that </w:t>
      </w:r>
      <w:r w:rsidRPr="1DDDB983">
        <w:rPr>
          <w:rStyle w:val="normaltextrun"/>
        </w:rPr>
        <w:t>advantage bugs (bug flows)</w:t>
      </w:r>
      <w:r w:rsidR="004B04EF">
        <w:rPr>
          <w:rStyle w:val="normaltextrun"/>
        </w:rPr>
        <w:t>,</w:t>
      </w:r>
      <w:r w:rsidRPr="00ED113F">
        <w:rPr>
          <w:rStyle w:val="normaltextrun"/>
          <w:color w:val="000000" w:themeColor="text1"/>
        </w:rPr>
        <w:t xml:space="preserve"> </w:t>
      </w:r>
      <w:r w:rsidR="004B04EF">
        <w:rPr>
          <w:rStyle w:val="normaltextrun"/>
          <w:color w:val="000000" w:themeColor="text1"/>
        </w:rPr>
        <w:t>c)</w:t>
      </w:r>
      <w:r w:rsidR="004B04EF" w:rsidRPr="00ED113F">
        <w:rPr>
          <w:rStyle w:val="normaltextrun"/>
          <w:color w:val="000000" w:themeColor="text1"/>
        </w:rPr>
        <w:t xml:space="preserve"> compensat</w:t>
      </w:r>
      <w:r w:rsidR="004B04EF">
        <w:rPr>
          <w:rStyle w:val="normaltextrun"/>
          <w:color w:val="000000" w:themeColor="text1"/>
        </w:rPr>
        <w:t>ing</w:t>
      </w:r>
      <w:r w:rsidR="004B04EF" w:rsidRPr="00ED113F">
        <w:rPr>
          <w:rStyle w:val="normaltextrun"/>
          <w:color w:val="000000" w:themeColor="text1"/>
        </w:rPr>
        <w:t xml:space="preserve"> </w:t>
      </w:r>
      <w:r w:rsidRPr="00ED113F">
        <w:rPr>
          <w:rStyle w:val="normaltextrun"/>
          <w:color w:val="000000" w:themeColor="text1"/>
        </w:rPr>
        <w:t>hydropower producers for lost value</w:t>
      </w:r>
      <w:r w:rsidRPr="1DDDB983">
        <w:rPr>
          <w:rStyle w:val="normaltextrun"/>
          <w:color w:val="000000" w:themeColor="text1"/>
        </w:rPr>
        <w:t>, and</w:t>
      </w:r>
      <w:r w:rsidRPr="00ED113F">
        <w:rPr>
          <w:rStyle w:val="normaltextrun"/>
          <w:color w:val="000000" w:themeColor="text1"/>
        </w:rPr>
        <w:t xml:space="preserve"> </w:t>
      </w:r>
      <w:r w:rsidR="004B04EF">
        <w:rPr>
          <w:rStyle w:val="normaltextrun"/>
          <w:color w:val="000000" w:themeColor="text1"/>
        </w:rPr>
        <w:t>d</w:t>
      </w:r>
      <w:r w:rsidRPr="00ED113F">
        <w:rPr>
          <w:rStyle w:val="normaltextrun"/>
          <w:color w:val="000000" w:themeColor="text1"/>
        </w:rPr>
        <w:t>) using the financial tool to suggest new experimental steady low flows to reduce lost hydropeaking value. We answer four questions:</w:t>
      </w:r>
    </w:p>
    <w:p w14:paraId="7ABE55AD" w14:textId="51E8F6D6" w:rsidR="004F596C" w:rsidRDefault="00BE2E67" w:rsidP="00590429">
      <w:pPr>
        <w:pStyle w:val="paragraph"/>
        <w:numPr>
          <w:ilvl w:val="1"/>
          <w:numId w:val="22"/>
        </w:numPr>
        <w:spacing w:before="0" w:beforeAutospacing="0" w:after="0" w:afterAutospacing="0" w:line="480" w:lineRule="auto"/>
        <w:textAlignment w:val="baseline"/>
        <w:rPr>
          <w:rStyle w:val="eop"/>
        </w:rPr>
      </w:pPr>
      <w:r>
        <w:rPr>
          <w:rStyle w:val="normaltextrun"/>
        </w:rPr>
        <w:t>How is monthly hydro</w:t>
      </w:r>
      <w:r w:rsidR="004B04EF">
        <w:rPr>
          <w:rStyle w:val="normaltextrun"/>
        </w:rPr>
        <w:t>peaking</w:t>
      </w:r>
      <w:r>
        <w:rPr>
          <w:rStyle w:val="normaltextrun"/>
        </w:rPr>
        <w:t xml:space="preserve"> value impacted by </w:t>
      </w:r>
      <w:r w:rsidR="004B04EF">
        <w:rPr>
          <w:rStyle w:val="normaltextrun"/>
        </w:rPr>
        <w:t xml:space="preserve">the </w:t>
      </w:r>
      <w:r>
        <w:rPr>
          <w:rStyle w:val="normaltextrun"/>
        </w:rPr>
        <w:t>number of consecutive days of steady low releases on Sundays, Saturdays, and weekdays? </w:t>
      </w:r>
    </w:p>
    <w:p w14:paraId="7B505926" w14:textId="468A453F" w:rsidR="0074632A" w:rsidRDefault="00BE2E67" w:rsidP="00590429">
      <w:pPr>
        <w:pStyle w:val="paragraph"/>
        <w:numPr>
          <w:ilvl w:val="1"/>
          <w:numId w:val="22"/>
        </w:numPr>
        <w:spacing w:before="0" w:beforeAutospacing="0" w:after="0" w:afterAutospacing="0" w:line="480" w:lineRule="auto"/>
        <w:textAlignment w:val="baseline"/>
        <w:rPr>
          <w:rStyle w:val="eop"/>
        </w:rPr>
      </w:pPr>
      <w:r>
        <w:rPr>
          <w:rStyle w:val="normaltextrun"/>
        </w:rPr>
        <w:t>How do the shape and position of tradeoff curves vary with different monthly release volumes</w:t>
      </w:r>
      <w:r w:rsidR="00D00A28">
        <w:rPr>
          <w:rStyle w:val="normaltextrun"/>
        </w:rPr>
        <w:t xml:space="preserve"> and</w:t>
      </w:r>
      <w:r>
        <w:rPr>
          <w:rStyle w:val="normaltextrun"/>
        </w:rPr>
        <w:t xml:space="preserve"> contract and market energy prices across March to October months when bugs are most productive?</w:t>
      </w:r>
    </w:p>
    <w:p w14:paraId="104CCF94" w14:textId="77777777" w:rsidR="009D0194" w:rsidRDefault="00BE2E67" w:rsidP="009D0194">
      <w:pPr>
        <w:pStyle w:val="paragraph"/>
        <w:numPr>
          <w:ilvl w:val="1"/>
          <w:numId w:val="22"/>
        </w:numPr>
        <w:spacing w:before="0" w:beforeAutospacing="0" w:after="0" w:afterAutospacing="0" w:line="480" w:lineRule="auto"/>
        <w:textAlignment w:val="baseline"/>
        <w:rPr>
          <w:rStyle w:val="eop"/>
        </w:rPr>
      </w:pPr>
      <w:r>
        <w:rPr>
          <w:rStyle w:val="normaltextrun"/>
        </w:rPr>
        <w:t xml:space="preserve">How </w:t>
      </w:r>
      <w:r w:rsidR="00213474">
        <w:rPr>
          <w:rStyle w:val="normaltextrun"/>
        </w:rPr>
        <w:t xml:space="preserve">to </w:t>
      </w:r>
      <w:r>
        <w:rPr>
          <w:rStyle w:val="normaltextrun"/>
        </w:rPr>
        <w:t xml:space="preserve">use answers to questions </w:t>
      </w:r>
      <w:r w:rsidR="003C015D">
        <w:rPr>
          <w:rStyle w:val="normaltextrun"/>
        </w:rPr>
        <w:t>(</w:t>
      </w:r>
      <w:r>
        <w:rPr>
          <w:rStyle w:val="normaltextrun"/>
        </w:rPr>
        <w:t xml:space="preserve">a) </w:t>
      </w:r>
      <w:r w:rsidR="003C015D">
        <w:rPr>
          <w:rStyle w:val="normaltextrun"/>
        </w:rPr>
        <w:t>and (b)</w:t>
      </w:r>
      <w:r>
        <w:rPr>
          <w:rStyle w:val="normaltextrun"/>
        </w:rPr>
        <w:t xml:space="preserve"> to design a financial instrument </w:t>
      </w:r>
      <w:r w:rsidR="0074632A">
        <w:rPr>
          <w:rStyle w:val="normaltextrun"/>
        </w:rPr>
        <w:t>that</w:t>
      </w:r>
      <w:r>
        <w:rPr>
          <w:rStyle w:val="normaltextrun"/>
        </w:rPr>
        <w:t xml:space="preserve"> give</w:t>
      </w:r>
      <w:r w:rsidR="0074632A">
        <w:rPr>
          <w:rStyle w:val="normaltextrun"/>
        </w:rPr>
        <w:t>s</w:t>
      </w:r>
      <w:r>
        <w:rPr>
          <w:rStyle w:val="normaltextrun"/>
        </w:rPr>
        <w:t xml:space="preserve"> ecosystem managers more flexibility to schedule </w:t>
      </w:r>
      <w:r w:rsidR="003C3A91">
        <w:rPr>
          <w:rStyle w:val="normaltextrun"/>
        </w:rPr>
        <w:t>bug flows</w:t>
      </w:r>
      <w:r w:rsidR="0074632A">
        <w:rPr>
          <w:rStyle w:val="normaltextrun"/>
        </w:rPr>
        <w:t xml:space="preserve"> and</w:t>
      </w:r>
      <w:r>
        <w:rPr>
          <w:rStyle w:val="normaltextrun"/>
        </w:rPr>
        <w:t xml:space="preserve"> compensate</w:t>
      </w:r>
      <w:r w:rsidR="0074632A">
        <w:rPr>
          <w:rStyle w:val="normaltextrun"/>
        </w:rPr>
        <w:t>s</w:t>
      </w:r>
      <w:r>
        <w:rPr>
          <w:rStyle w:val="normaltextrun"/>
        </w:rPr>
        <w:t xml:space="preserve"> hydropower </w:t>
      </w:r>
      <w:r w:rsidR="00C51F33">
        <w:rPr>
          <w:rStyle w:val="normaltextrun"/>
        </w:rPr>
        <w:t>producers</w:t>
      </w:r>
      <w:r w:rsidR="00CB3068">
        <w:rPr>
          <w:rStyle w:val="normaltextrun"/>
        </w:rPr>
        <w:t xml:space="preserve"> for lost value</w:t>
      </w:r>
      <w:r>
        <w:rPr>
          <w:rStyle w:val="normaltextrun"/>
        </w:rPr>
        <w:t>?</w:t>
      </w:r>
      <w:r w:rsidRPr="0074632A">
        <w:rPr>
          <w:rStyle w:val="eop"/>
          <w:color w:val="000000"/>
        </w:rPr>
        <w:t> </w:t>
      </w:r>
    </w:p>
    <w:p w14:paraId="2646264B" w14:textId="7FC3496E" w:rsidR="003C015D" w:rsidRPr="0074632A" w:rsidRDefault="003C015D" w:rsidP="009D0194">
      <w:pPr>
        <w:pStyle w:val="paragraph"/>
        <w:numPr>
          <w:ilvl w:val="1"/>
          <w:numId w:val="22"/>
        </w:numPr>
        <w:spacing w:before="0" w:beforeAutospacing="0" w:after="0" w:afterAutospacing="0" w:line="480" w:lineRule="auto"/>
        <w:textAlignment w:val="baseline"/>
      </w:pPr>
      <w:r>
        <w:rPr>
          <w:rStyle w:val="normaltextrun"/>
        </w:rPr>
        <w:t xml:space="preserve"> How to use the instrument to </w:t>
      </w:r>
      <w:r w:rsidR="00B80571">
        <w:rPr>
          <w:rStyle w:val="normaltextrun"/>
        </w:rPr>
        <w:t xml:space="preserve">suggest new experiments to </w:t>
      </w:r>
      <w:r>
        <w:rPr>
          <w:rStyle w:val="normaltextrun"/>
        </w:rPr>
        <w:t>reduce the costs of bug flows?</w:t>
      </w:r>
    </w:p>
    <w:p w14:paraId="314671B7" w14:textId="7EBC884D" w:rsidR="00644456" w:rsidRDefault="004F596C" w:rsidP="006F138F">
      <w:pPr>
        <w:pStyle w:val="paragraph"/>
        <w:spacing w:before="0" w:beforeAutospacing="0" w:after="240" w:afterAutospacing="0" w:line="480" w:lineRule="auto"/>
        <w:textAlignment w:val="baseline"/>
        <w:rPr>
          <w:color w:val="000000"/>
        </w:rPr>
      </w:pPr>
      <w:r>
        <w:rPr>
          <w:rStyle w:val="normaltextrun"/>
          <w:color w:val="000000"/>
        </w:rPr>
        <w:t>We use</w:t>
      </w:r>
      <w:r w:rsidR="006E10A9">
        <w:rPr>
          <w:rStyle w:val="normaltextrun"/>
          <w:color w:val="000000"/>
        </w:rPr>
        <w:t>d</w:t>
      </w:r>
      <w:r>
        <w:rPr>
          <w:rStyle w:val="normaltextrun"/>
          <w:color w:val="000000"/>
        </w:rPr>
        <w:t xml:space="preserve"> the example of Glen Canyon Dam/L</w:t>
      </w:r>
      <w:r w:rsidR="001265B4">
        <w:rPr>
          <w:rStyle w:val="normaltextrun"/>
          <w:color w:val="000000"/>
        </w:rPr>
        <w:t>ake Powell, Colorado River, U.S</w:t>
      </w:r>
      <w:r w:rsidR="008F34D7">
        <w:rPr>
          <w:rStyle w:val="normaltextrun"/>
          <w:color w:val="000000"/>
        </w:rPr>
        <w:t xml:space="preserve">. </w:t>
      </w:r>
      <w:r w:rsidR="0002633E">
        <w:rPr>
          <w:rStyle w:val="normaltextrun"/>
          <w:color w:val="000000"/>
        </w:rPr>
        <w:t>Experimental bug flows</w:t>
      </w:r>
      <w:r w:rsidR="009D25D8">
        <w:rPr>
          <w:rStyle w:val="normaltextrun"/>
          <w:color w:val="000000"/>
        </w:rPr>
        <w:t xml:space="preserve"> were conducted </w:t>
      </w:r>
      <w:r w:rsidR="0002633E">
        <w:rPr>
          <w:rStyle w:val="normaltextrun"/>
          <w:color w:val="000000"/>
        </w:rPr>
        <w:t xml:space="preserve">during </w:t>
      </w:r>
      <w:r w:rsidR="0063523F">
        <w:rPr>
          <w:rStyle w:val="normaltextrun"/>
          <w:color w:val="000000"/>
        </w:rPr>
        <w:t xml:space="preserve">weekends in </w:t>
      </w:r>
      <w:r w:rsidR="0002633E">
        <w:rPr>
          <w:rStyle w:val="normaltextrun"/>
          <w:color w:val="000000"/>
        </w:rPr>
        <w:t xml:space="preserve">summer months in </w:t>
      </w:r>
      <w:r w:rsidR="009D25D8">
        <w:rPr>
          <w:rStyle w:val="normaltextrun"/>
          <w:color w:val="000000"/>
        </w:rPr>
        <w:t>2018</w:t>
      </w:r>
      <w:r w:rsidR="0002633E">
        <w:rPr>
          <w:rStyle w:val="normaltextrun"/>
          <w:color w:val="000000"/>
        </w:rPr>
        <w:t xml:space="preserve">, 2019, </w:t>
      </w:r>
      <w:r w:rsidR="009D25D8">
        <w:rPr>
          <w:rStyle w:val="normaltextrun"/>
          <w:color w:val="000000"/>
        </w:rPr>
        <w:t>2020</w:t>
      </w:r>
      <w:r w:rsidR="0002633E">
        <w:rPr>
          <w:rStyle w:val="normaltextrun"/>
          <w:color w:val="000000"/>
        </w:rPr>
        <w:t>,</w:t>
      </w:r>
      <w:r w:rsidR="009D25D8">
        <w:rPr>
          <w:rStyle w:val="normaltextrun"/>
          <w:color w:val="000000"/>
        </w:rPr>
        <w:t xml:space="preserve"> and 2022</w:t>
      </w:r>
      <w:r w:rsidR="004B04EF">
        <w:rPr>
          <w:rStyle w:val="normaltextrun"/>
          <w:color w:val="000000"/>
        </w:rPr>
        <w:t>. F</w:t>
      </w:r>
      <w:r w:rsidR="00A80119">
        <w:rPr>
          <w:rStyle w:val="normaltextrun"/>
          <w:color w:val="000000"/>
        </w:rPr>
        <w:t xml:space="preserve">uture iterations </w:t>
      </w:r>
      <w:r w:rsidR="006B6153">
        <w:rPr>
          <w:rStyle w:val="normaltextrun"/>
          <w:color w:val="000000"/>
        </w:rPr>
        <w:t xml:space="preserve">are </w:t>
      </w:r>
      <w:r w:rsidR="00A80119">
        <w:rPr>
          <w:rStyle w:val="normaltextrun"/>
          <w:color w:val="000000"/>
        </w:rPr>
        <w:t xml:space="preserve">under review </w:t>
      </w:r>
      <w:r w:rsidR="008A703B">
        <w:rPr>
          <w:rStyle w:val="normaltextrun"/>
          <w:color w:val="000000"/>
        </w:rPr>
        <w:fldChar w:fldCharType="begin"/>
      </w:r>
      <w:r w:rsidR="002A18DF">
        <w:rPr>
          <w:rStyle w:val="normaltextrun"/>
          <w:color w:val="000000"/>
        </w:rPr>
        <w:instrText xml:space="preserve"> ADDIN ZOTERO_ITEM CSL_CITATION {"citationID":"2xVZYmgU","properties":{"formattedCitation":"(USBR, 2024a)","plainCitation":"(USBR, 2024a)","noteIndex":0},"citationItems":[{"id":6230,"uris":["http://zotero.org/users/5412774/items/58UIYV97"],"itemData":{"id":6230,"type":"webpage","title":"Glen Canyon Dam Long-Term Experimental and Management Plan | Upper Colorado Basin | Bureau of Reclamation","URL":"https://www.usbr.gov/uc/progact/amp/ltemp.html","author":[{"family":"USBR","given":""}],"accessed":{"date-parts":[["2024",8,8]]},"issued":{"date-parts":[["2024"]]}}}],"schema":"https://github.com/citation-style-language/schema/raw/master/csl-citation.json"} </w:instrText>
      </w:r>
      <w:r w:rsidR="008A703B">
        <w:rPr>
          <w:rStyle w:val="normaltextrun"/>
          <w:color w:val="000000"/>
        </w:rPr>
        <w:fldChar w:fldCharType="separate"/>
      </w:r>
      <w:r w:rsidR="000F7D06" w:rsidRPr="000F7D06">
        <w:t>(USBR, 2024a)</w:t>
      </w:r>
      <w:r w:rsidR="008A703B">
        <w:rPr>
          <w:rStyle w:val="normaltextrun"/>
          <w:color w:val="000000"/>
        </w:rPr>
        <w:fldChar w:fldCharType="end"/>
      </w:r>
      <w:r w:rsidR="008A703B">
        <w:rPr>
          <w:rStyle w:val="normaltextrun"/>
          <w:color w:val="000000"/>
        </w:rPr>
        <w:t>.</w:t>
      </w:r>
      <w:r w:rsidR="00A53ED7">
        <w:rPr>
          <w:rStyle w:val="normaltextrun"/>
          <w:color w:val="000000"/>
        </w:rPr>
        <w:t xml:space="preserve"> </w:t>
      </w:r>
      <w:r w:rsidR="00473AD1" w:rsidRPr="00473AD1">
        <w:rPr>
          <w:color w:val="000000"/>
        </w:rPr>
        <w:t xml:space="preserve">The </w:t>
      </w:r>
      <w:r w:rsidR="0002633E">
        <w:rPr>
          <w:color w:val="000000"/>
        </w:rPr>
        <w:t xml:space="preserve">experimental flows </w:t>
      </w:r>
      <w:r w:rsidR="00473AD1" w:rsidRPr="00473AD1">
        <w:rPr>
          <w:color w:val="000000"/>
        </w:rPr>
        <w:t>yielded promising results, with significant increases in midge (</w:t>
      </w:r>
      <w:r w:rsidR="00194A6A" w:rsidRPr="00AD140C">
        <w:rPr>
          <w:rStyle w:val="normaltextrun"/>
          <w:i/>
          <w:iCs/>
          <w:color w:val="000000"/>
        </w:rPr>
        <w:t>Chironomidae</w:t>
      </w:r>
      <w:r w:rsidR="00194A6A">
        <w:rPr>
          <w:color w:val="000000"/>
        </w:rPr>
        <w:t xml:space="preserve">; </w:t>
      </w:r>
      <w:r w:rsidR="00473AD1" w:rsidRPr="00473AD1">
        <w:rPr>
          <w:color w:val="000000"/>
        </w:rPr>
        <w:t>80%) and caddisfly (</w:t>
      </w:r>
      <w:r w:rsidR="00194A6A" w:rsidRPr="00AD140C">
        <w:rPr>
          <w:rStyle w:val="normaltextrun"/>
          <w:i/>
          <w:iCs/>
          <w:color w:val="000000"/>
        </w:rPr>
        <w:t>Trichoptera</w:t>
      </w:r>
      <w:r w:rsidR="00194A6A">
        <w:rPr>
          <w:color w:val="000000"/>
        </w:rPr>
        <w:t xml:space="preserve">; </w:t>
      </w:r>
      <w:r w:rsidR="00473AD1" w:rsidRPr="00473AD1">
        <w:rPr>
          <w:color w:val="000000"/>
        </w:rPr>
        <w:t xml:space="preserve">120%) populations in 2022. Conversely, </w:t>
      </w:r>
      <w:r w:rsidR="006E10A9">
        <w:rPr>
          <w:color w:val="000000"/>
        </w:rPr>
        <w:t xml:space="preserve">a 50% decline in midges was observed in 2021 </w:t>
      </w:r>
      <w:r w:rsidR="00473AD1" w:rsidRPr="00473AD1">
        <w:rPr>
          <w:color w:val="000000"/>
        </w:rPr>
        <w:t>without the experiment while caddisfly abundance remained stable</w:t>
      </w:r>
      <w:r w:rsidR="00100514">
        <w:rPr>
          <w:color w:val="000000"/>
        </w:rPr>
        <w:t xml:space="preserve"> </w:t>
      </w:r>
      <w:r w:rsidR="005561C7">
        <w:rPr>
          <w:color w:val="000000"/>
        </w:rPr>
        <w:fldChar w:fldCharType="begin"/>
      </w:r>
      <w:r w:rsidR="002A18DF">
        <w:rPr>
          <w:color w:val="000000"/>
        </w:rPr>
        <w:instrText xml:space="preserve"> ADDIN ZOTERO_ITEM CSL_CITATION {"citationID":"WUstkK7C","properties":{"formattedCitation":"(CRB California, 2023)","plainCitation":"(CRB California, 2023)","noteIndex":0},"citationItems":[{"id":6229,"uris":["http://zotero.org/users/5412774/items/ZPAQYHHQ"],"itemData":{"id":6229,"type":"personal_communication","title":"MONTHLY REPORT TO THE COLORADO RIVER BOARD OF CALIFORNIA","URL":"https://crb.ca.gov/wp-content/uploads/2023/02/20230215-ed-report.pdf","author":[{"family":"CRB California","given":""}],"accessed":{"date-parts":[["2024",8,8]]},"issued":{"date-parts":[["2023"]]}}}],"schema":"https://github.com/citation-style-language/schema/raw/master/csl-citation.json"} </w:instrText>
      </w:r>
      <w:r w:rsidR="005561C7">
        <w:rPr>
          <w:color w:val="000000"/>
        </w:rPr>
        <w:fldChar w:fldCharType="separate"/>
      </w:r>
      <w:r w:rsidR="005561C7" w:rsidRPr="005561C7">
        <w:t>(CRB California, 2023)</w:t>
      </w:r>
      <w:r w:rsidR="005561C7">
        <w:rPr>
          <w:color w:val="000000"/>
        </w:rPr>
        <w:fldChar w:fldCharType="end"/>
      </w:r>
      <w:r w:rsidR="00BF5016">
        <w:rPr>
          <w:color w:val="000000"/>
        </w:rPr>
        <w:t xml:space="preserve">. </w:t>
      </w:r>
      <w:r w:rsidR="006E10A9">
        <w:rPr>
          <w:color w:val="000000"/>
        </w:rPr>
        <w:t>A t</w:t>
      </w:r>
      <w:r w:rsidR="00C41EFD">
        <w:rPr>
          <w:color w:val="000000"/>
        </w:rPr>
        <w:t xml:space="preserve">echnical </w:t>
      </w:r>
      <w:r w:rsidR="00C41EFD">
        <w:rPr>
          <w:color w:val="000000"/>
        </w:rPr>
        <w:lastRenderedPageBreak/>
        <w:t>report from</w:t>
      </w:r>
      <w:r w:rsidR="006E10A9">
        <w:rPr>
          <w:color w:val="000000"/>
        </w:rPr>
        <w:t xml:space="preserve"> the</w:t>
      </w:r>
      <w:r w:rsidR="00C41EFD">
        <w:rPr>
          <w:color w:val="000000"/>
        </w:rPr>
        <w:t xml:space="preserve"> </w:t>
      </w:r>
      <w:r w:rsidR="00B6021A">
        <w:rPr>
          <w:color w:val="000000"/>
        </w:rPr>
        <w:t>Glen Canyon Dam Long-Term Experimental and Management Plan (</w:t>
      </w:r>
      <w:r w:rsidR="00A60785">
        <w:rPr>
          <w:color w:val="000000"/>
        </w:rPr>
        <w:t>LTEMP</w:t>
      </w:r>
      <w:r w:rsidR="00B6021A">
        <w:rPr>
          <w:color w:val="000000"/>
        </w:rPr>
        <w:t xml:space="preserve">) </w:t>
      </w:r>
      <w:r w:rsidR="002432EA">
        <w:rPr>
          <w:color w:val="000000"/>
        </w:rPr>
        <w:t>team</w:t>
      </w:r>
      <w:r w:rsidR="004C3565">
        <w:rPr>
          <w:color w:val="000000"/>
        </w:rPr>
        <w:t xml:space="preserve"> also reported positive effects of </w:t>
      </w:r>
      <w:r w:rsidR="00B80571">
        <w:rPr>
          <w:color w:val="000000"/>
        </w:rPr>
        <w:t>experimental flows</w:t>
      </w:r>
      <w:r w:rsidR="004C3565">
        <w:rPr>
          <w:color w:val="000000"/>
        </w:rPr>
        <w:t xml:space="preserve"> on </w:t>
      </w:r>
      <w:r w:rsidR="001A3D2D">
        <w:rPr>
          <w:color w:val="000000"/>
        </w:rPr>
        <w:t>bug populations</w:t>
      </w:r>
      <w:r w:rsidR="004C3565">
        <w:rPr>
          <w:color w:val="000000"/>
        </w:rPr>
        <w:t xml:space="preserve">, native fish numbers, and </w:t>
      </w:r>
      <w:r w:rsidR="001A3D2D">
        <w:rPr>
          <w:color w:val="000000"/>
        </w:rPr>
        <w:t>angler catch rates</w:t>
      </w:r>
      <w:r w:rsidR="0002633E">
        <w:rPr>
          <w:color w:val="000000"/>
        </w:rPr>
        <w:t xml:space="preserve"> </w:t>
      </w:r>
      <w:r w:rsidR="0002633E">
        <w:rPr>
          <w:color w:val="000000"/>
        </w:rPr>
        <w:fldChar w:fldCharType="begin"/>
      </w:r>
      <w:r w:rsidR="002A18DF">
        <w:rPr>
          <w:color w:val="000000"/>
        </w:rPr>
        <w:instrText xml:space="preserve"> ADDIN ZOTERO_ITEM CSL_CITATION {"citationID":"eN0NFSZO","properties":{"formattedCitation":"(LTEMP Team, 2022)","plainCitation":"(LTEMP Team, 2022)","noteIndex":0},"citationItems":[{"id":6228,"uris":["http://zotero.org/users/5412774/items/3Z73SSF4"],"itemData":{"id":6228,"type":"report","title":"Final Recommendation to Implement Experimental Macroinvertebrate Production Flow Releases (“Bug Flows”) at Glen Canyon Dam in Water Year 2022","URL":"https://www.usbr.gov/uc/progact/amp/pdfs/LTEMP/20220411-TechnicalRecommendationReport-BugFlows2022-508-UCRO.pdf","author":[{"family":"LTEMP Team","given":""}],"accessed":{"date-parts":[["2024",8,8]]},"issued":{"date-parts":[["2022"]]}}}],"schema":"https://github.com/citation-style-language/schema/raw/master/csl-citation.json"} </w:instrText>
      </w:r>
      <w:r w:rsidR="0002633E">
        <w:rPr>
          <w:color w:val="000000"/>
        </w:rPr>
        <w:fldChar w:fldCharType="separate"/>
      </w:r>
      <w:r w:rsidR="0002633E" w:rsidRPr="00755E8B">
        <w:t>(LTEMP Team, 2022)</w:t>
      </w:r>
      <w:r w:rsidR="0002633E">
        <w:rPr>
          <w:color w:val="000000"/>
        </w:rPr>
        <w:fldChar w:fldCharType="end"/>
      </w:r>
      <w:r w:rsidR="001A3D2D">
        <w:rPr>
          <w:color w:val="000000"/>
        </w:rPr>
        <w:t>.</w:t>
      </w:r>
      <w:r w:rsidR="002C285D">
        <w:rPr>
          <w:color w:val="000000"/>
        </w:rPr>
        <w:t xml:space="preserve"> </w:t>
      </w:r>
      <w:r w:rsidR="007D6C7F" w:rsidRPr="007D6C7F">
        <w:rPr>
          <w:color w:val="000000"/>
        </w:rPr>
        <w:t xml:space="preserve">The report </w:t>
      </w:r>
      <w:r w:rsidR="006E10A9">
        <w:rPr>
          <w:color w:val="000000"/>
        </w:rPr>
        <w:t>additionally</w:t>
      </w:r>
      <w:r w:rsidR="007D6C7F">
        <w:rPr>
          <w:color w:val="000000"/>
        </w:rPr>
        <w:t xml:space="preserve"> </w:t>
      </w:r>
      <w:r w:rsidR="007D6C7F" w:rsidRPr="007D6C7F">
        <w:rPr>
          <w:color w:val="000000"/>
        </w:rPr>
        <w:t xml:space="preserve">outlined the annual costs of </w:t>
      </w:r>
      <w:r w:rsidR="00CA34BF">
        <w:rPr>
          <w:color w:val="000000"/>
        </w:rPr>
        <w:t xml:space="preserve">the </w:t>
      </w:r>
      <w:r w:rsidR="00B80571">
        <w:rPr>
          <w:color w:val="000000"/>
        </w:rPr>
        <w:t xml:space="preserve">experimental flows </w:t>
      </w:r>
      <w:r w:rsidR="007D6C7F" w:rsidRPr="007D6C7F">
        <w:rPr>
          <w:color w:val="000000"/>
        </w:rPr>
        <w:t xml:space="preserve">and </w:t>
      </w:r>
      <w:r w:rsidR="0002633E">
        <w:rPr>
          <w:color w:val="000000"/>
        </w:rPr>
        <w:t>the Western Area Power Administration’s (WAPA)</w:t>
      </w:r>
      <w:r w:rsidR="007D6C7F" w:rsidRPr="007D6C7F">
        <w:rPr>
          <w:color w:val="000000"/>
        </w:rPr>
        <w:t xml:space="preserve"> growing financial concerns, which threaten the experiment's sustainability.</w:t>
      </w:r>
      <w:r w:rsidR="00DE6663">
        <w:rPr>
          <w:color w:val="000000"/>
        </w:rPr>
        <w:t xml:space="preserve"> </w:t>
      </w:r>
      <w:r w:rsidR="00DE6663" w:rsidRPr="00DE6663">
        <w:rPr>
          <w:color w:val="000000"/>
        </w:rPr>
        <w:t xml:space="preserve">This study assesses the economic viability of the </w:t>
      </w:r>
      <w:r w:rsidR="00221D15">
        <w:rPr>
          <w:color w:val="000000"/>
        </w:rPr>
        <w:t>b</w:t>
      </w:r>
      <w:r w:rsidR="00DE6663" w:rsidRPr="00DE6663">
        <w:rPr>
          <w:color w:val="000000"/>
        </w:rPr>
        <w:t xml:space="preserve">ug </w:t>
      </w:r>
      <w:r w:rsidR="00221D15">
        <w:rPr>
          <w:color w:val="000000"/>
        </w:rPr>
        <w:t>f</w:t>
      </w:r>
      <w:r w:rsidR="00DE6663" w:rsidRPr="00DE6663">
        <w:rPr>
          <w:color w:val="000000"/>
        </w:rPr>
        <w:t xml:space="preserve">low </w:t>
      </w:r>
      <w:r w:rsidR="00221D15">
        <w:rPr>
          <w:color w:val="000000"/>
        </w:rPr>
        <w:t>e</w:t>
      </w:r>
      <w:r w:rsidR="00DE6663" w:rsidRPr="00DE6663">
        <w:rPr>
          <w:color w:val="000000"/>
        </w:rPr>
        <w:t>xperiment</w:t>
      </w:r>
      <w:r w:rsidR="0063523F">
        <w:rPr>
          <w:color w:val="000000"/>
        </w:rPr>
        <w:t xml:space="preserve">. We quantify hydropeaking-ecosystem tradeoffs across a larger number of days of steady low flows per month. We also </w:t>
      </w:r>
      <w:r w:rsidR="00DE6663" w:rsidRPr="00DE6663">
        <w:rPr>
          <w:color w:val="000000"/>
        </w:rPr>
        <w:t>explor</w:t>
      </w:r>
      <w:r w:rsidR="0063523F">
        <w:rPr>
          <w:color w:val="000000"/>
        </w:rPr>
        <w:t>e</w:t>
      </w:r>
      <w:r w:rsidR="00DE6663" w:rsidRPr="00DE6663">
        <w:rPr>
          <w:color w:val="000000"/>
        </w:rPr>
        <w:t xml:space="preserve"> alternative operations t</w:t>
      </w:r>
      <w:r w:rsidR="0063523F">
        <w:rPr>
          <w:color w:val="000000"/>
        </w:rPr>
        <w:t>hat</w:t>
      </w:r>
      <w:r w:rsidR="00DE6663" w:rsidRPr="00DE6663">
        <w:rPr>
          <w:color w:val="000000"/>
        </w:rPr>
        <w:t xml:space="preserve"> offset </w:t>
      </w:r>
      <w:r w:rsidR="0063523F">
        <w:rPr>
          <w:color w:val="000000"/>
        </w:rPr>
        <w:t xml:space="preserve">experimental </w:t>
      </w:r>
      <w:r w:rsidR="00DE6663" w:rsidRPr="00DE6663">
        <w:rPr>
          <w:color w:val="000000"/>
        </w:rPr>
        <w:t>costs</w:t>
      </w:r>
      <w:r w:rsidR="0063523F">
        <w:rPr>
          <w:color w:val="000000"/>
        </w:rPr>
        <w:t xml:space="preserve"> while giving ecosystem managers more flexibility to schedule the timing and number of days of steady low releases. </w:t>
      </w:r>
    </w:p>
    <w:p w14:paraId="60619EA6" w14:textId="51EDED90" w:rsidR="00CB4785" w:rsidRPr="00ED113F" w:rsidRDefault="00B80571" w:rsidP="00B80571">
      <w:pPr>
        <w:pStyle w:val="paragraph"/>
        <w:spacing w:before="0" w:beforeAutospacing="0" w:after="240" w:afterAutospacing="0" w:line="480" w:lineRule="auto"/>
        <w:textAlignment w:val="baseline"/>
        <w:rPr>
          <w:rStyle w:val="eop"/>
        </w:rPr>
      </w:pPr>
      <w:r>
        <w:t>T</w:t>
      </w:r>
      <w:r w:rsidR="00DE3953">
        <w:t xml:space="preserve">he next section details the hydrologic, ecological, and institutional context of Glen Canyon Dam operations. Section 3 covers materials and methods, </w:t>
      </w:r>
      <w:r w:rsidR="004B372E">
        <w:t>including</w:t>
      </w:r>
      <w:r w:rsidR="00DE3953">
        <w:t xml:space="preserve"> our engagement strategy and the optimization model designed to maximize both hydro</w:t>
      </w:r>
      <w:r w:rsidR="004B04EF">
        <w:t>peaking</w:t>
      </w:r>
      <w:r w:rsidR="00DE3953">
        <w:t xml:space="preserve"> value and consecutive days of steady low releases. The results section includes model validation</w:t>
      </w:r>
      <w:r>
        <w:t xml:space="preserve"> and an</w:t>
      </w:r>
      <w:r w:rsidR="00DE3953">
        <w:t xml:space="preserve"> analysis of trade-offs under various release volumes and pricing scenarios</w:t>
      </w:r>
      <w:r>
        <w:t xml:space="preserve">. </w:t>
      </w:r>
      <w:r w:rsidR="004B04EF">
        <w:t>Section 5</w:t>
      </w:r>
      <w:r>
        <w:t xml:space="preserve"> introduces a new</w:t>
      </w:r>
      <w:r w:rsidR="00DE3953">
        <w:t xml:space="preserve"> financial tool </w:t>
      </w:r>
      <w:r>
        <w:t>to reduce</w:t>
      </w:r>
      <w:r w:rsidR="00DE3953">
        <w:t xml:space="preserve"> WAPA's burden from </w:t>
      </w:r>
      <w:r>
        <w:t>experimental bug flows and suggests new experiment</w:t>
      </w:r>
      <w:r w:rsidR="004B372E">
        <w:t xml:space="preserve">al releases </w:t>
      </w:r>
      <w:r>
        <w:t>to alter the timing of bug flows to reduce lost hydro</w:t>
      </w:r>
      <w:r w:rsidR="004B04EF">
        <w:t>peaking</w:t>
      </w:r>
      <w:r>
        <w:t xml:space="preserve"> value</w:t>
      </w:r>
      <w:r w:rsidR="00DE3953">
        <w:t>. The discussion section relates our findings to prior research</w:t>
      </w:r>
      <w:r>
        <w:t>, shares</w:t>
      </w:r>
      <w:r w:rsidR="00DE3953">
        <w:t xml:space="preserve"> limitations, and suggests future directions. The conclusion summarizes the key findings.</w:t>
      </w:r>
    </w:p>
    <w:p w14:paraId="1C104037" w14:textId="24D1377D" w:rsidR="00CB4785" w:rsidRPr="00B80571" w:rsidRDefault="00F60A71" w:rsidP="00D63407">
      <w:pPr>
        <w:pStyle w:val="Heading1"/>
        <w:rPr>
          <w:rStyle w:val="eop"/>
        </w:rPr>
      </w:pPr>
      <w:r>
        <w:rPr>
          <w:rStyle w:val="eop"/>
        </w:rPr>
        <w:t xml:space="preserve">Study Area: Hydrologic, </w:t>
      </w:r>
      <w:r w:rsidR="00CB4785" w:rsidRPr="005E7030">
        <w:rPr>
          <w:rStyle w:val="eop"/>
        </w:rPr>
        <w:t>Ecological</w:t>
      </w:r>
      <w:r w:rsidR="00B762F2">
        <w:rPr>
          <w:rStyle w:val="eop"/>
        </w:rPr>
        <w:t>,</w:t>
      </w:r>
      <w:r w:rsidR="00CB4785" w:rsidRPr="005E7030">
        <w:rPr>
          <w:rStyle w:val="eop"/>
        </w:rPr>
        <w:t xml:space="preserve"> and Institutional Context</w:t>
      </w:r>
      <w:r w:rsidR="000A197D" w:rsidRPr="00B80571">
        <w:rPr>
          <w:rStyle w:val="eop"/>
        </w:rPr>
        <w:t xml:space="preserve"> </w:t>
      </w:r>
      <w:r w:rsidR="00CB4785" w:rsidRPr="00B80571">
        <w:rPr>
          <w:rStyle w:val="eop"/>
        </w:rPr>
        <w:t>  </w:t>
      </w:r>
    </w:p>
    <w:p w14:paraId="78629A93" w14:textId="5057FA9A" w:rsidR="00B6047C" w:rsidRDefault="43CFEF53" w:rsidP="008F3AEE">
      <w:pPr>
        <w:pStyle w:val="paragraph"/>
        <w:spacing w:before="0" w:beforeAutospacing="0" w:after="240" w:afterAutospacing="0" w:line="480" w:lineRule="auto"/>
        <w:textAlignment w:val="baseline"/>
        <w:rPr>
          <w:rStyle w:val="normaltextrun"/>
          <w:color w:val="000000"/>
        </w:rPr>
      </w:pPr>
      <w:r w:rsidRPr="43CFEF53">
        <w:rPr>
          <w:rStyle w:val="normaltextrun"/>
          <w:color w:val="000000" w:themeColor="text1"/>
        </w:rPr>
        <w:t xml:space="preserve">Lake Powell is the second largest reservoir by storage volume (~25 million acre-feet) in the U.S </w:t>
      </w:r>
      <w:r w:rsidR="004F596C" w:rsidRPr="43CFEF53">
        <w:rPr>
          <w:rStyle w:val="normaltextrun"/>
          <w:color w:val="000000" w:themeColor="text1"/>
        </w:rPr>
        <w:fldChar w:fldCharType="begin"/>
      </w:r>
      <w:r w:rsidR="002A18DF">
        <w:rPr>
          <w:rStyle w:val="normaltextrun"/>
          <w:color w:val="000000" w:themeColor="text1"/>
        </w:rPr>
        <w:instrText xml:space="preserve"> ADDIN ZOTERO_ITEM CSL_CITATION {"citationID":"eNvhg6qs","properties":{"formattedCitation":"(Root and Jones, 2022)","plainCitation":"(Root and Jones, 2022)","noteIndex":0},"citationItems":[{"id":6234,"uris":["http://zotero.org/users/5412774/items/I2TVPFHY"],"itemData":{"id":6234,"type":"report","abstract":"Lake Powell is the second largest constructed water reservoir by storage capacity in the United States and represents a critical component in management of water resources in the Colorado River Basin. The reservoir provides hydroelectric power generation at Glen Canyon Dam, banks water storage for the Upper Colorado River Basin, stabilizes water commitments downstream, and buffers the Lower Colorado River Basin, including Lake Mead, against sedimentation and fluctuations in hydrological conditions. With completion of the dam in 1963, Lake Powell steadily filled with water before reaching full pool in 1980 and has become a popular destination for recreation, welcoming more than 4 million visitors per year. Since the early 2000s, severe drought and increases in water demand have resulted in a significant drop in reservoir elevation and stored water, prompting a heightened level of interest in the current state and future of Lake Powell.Beginning in 2017, the U.S. Geological Survey,...","language":"en","note":"ISSN: 2328-0328\ncontainer-title: Scientific Investigations Report\nDOI: 10.3133/sir20225017","number":"2022-5017","publisher":"U.S. Geological Survey","source":"pubs.usgs.gov","title":"Elevation-area-capacity relationships of Lake Powell in 2018 and estimated loss of storage capacity since 1963","URL":"https://pubs.usgs.gov/publication/sir20225017","author":[{"family":"Root","given":"Jonathan Casey"},{"family":"Jones","given":"Daniel"}],"accessed":{"date-parts":[["2024",8,9]]},"issued":{"date-parts":[["2022"]]}}}],"schema":"https://github.com/citation-style-language/schema/raw/master/csl-citation.json"} </w:instrText>
      </w:r>
      <w:r w:rsidR="004F596C" w:rsidRPr="43CFEF53">
        <w:rPr>
          <w:rStyle w:val="normaltextrun"/>
          <w:color w:val="000000" w:themeColor="text1"/>
        </w:rPr>
        <w:fldChar w:fldCharType="separate"/>
      </w:r>
      <w:r>
        <w:t>(Root and Jones, 2022)</w:t>
      </w:r>
      <w:r w:rsidR="004F596C" w:rsidRPr="43CFEF53">
        <w:rPr>
          <w:rStyle w:val="normaltextrun"/>
          <w:color w:val="000000" w:themeColor="text1"/>
        </w:rPr>
        <w:fldChar w:fldCharType="end"/>
      </w:r>
      <w:r w:rsidRPr="43CFEF53">
        <w:rPr>
          <w:rStyle w:val="normaltextrun"/>
          <w:color w:val="000000" w:themeColor="text1"/>
        </w:rPr>
        <w:t xml:space="preserve">. </w:t>
      </w:r>
      <w:bookmarkStart w:id="1" w:name="_Hlk176956251"/>
      <w:r>
        <w:t xml:space="preserve">Water from Wyoming, Colorado, Utah, New Mexico, and Arizona feeds into Lake Powell, formed by the Glen Canyon Dam, built in 1963 </w:t>
      </w:r>
      <w:bookmarkEnd w:id="1"/>
      <w:r>
        <w:t>(Figure 1).</w:t>
      </w:r>
      <w:r w:rsidRPr="43CFEF53">
        <w:rPr>
          <w:rStyle w:val="normaltextrun"/>
          <w:color w:val="000000" w:themeColor="text1"/>
        </w:rPr>
        <w:t xml:space="preserve"> Closure of Glen </w:t>
      </w:r>
      <w:r w:rsidRPr="43CFEF53">
        <w:rPr>
          <w:rStyle w:val="normaltextrun"/>
          <w:color w:val="000000" w:themeColor="text1"/>
        </w:rPr>
        <w:lastRenderedPageBreak/>
        <w:t xml:space="preserve">Canyon Dam has significantly altered river flow, temperature, and sediment delivery </w:t>
      </w:r>
      <w:r w:rsidR="004F596C" w:rsidRPr="43CFEF53">
        <w:rPr>
          <w:rStyle w:val="normaltextrun"/>
          <w:color w:val="000000" w:themeColor="text1"/>
        </w:rPr>
        <w:fldChar w:fldCharType="begin"/>
      </w:r>
      <w:r w:rsidR="002A18DF">
        <w:rPr>
          <w:rStyle w:val="normaltextrun"/>
          <w:color w:val="000000" w:themeColor="text1"/>
        </w:rPr>
        <w:instrText xml:space="preserve"> ADDIN ZOTERO_ITEM CSL_CITATION {"citationID":"pdlWW0dd","properties":{"formattedCitation":"(Gloss et al., 2005)","plainCitation":"(Gloss et al., 2005)","noteIndex":0},"citationItems":[{"id":6236,"uris":["http://zotero.org/users/5412774/items/VQS263I5"],"itemData":{"id":6236,"type":"report","collection-title":"USGS Circular 1282","title":"The State of the Colorado River  Ecosystem in Grand Canyon","URL":"https://citeseerx.ist.psu.edu/document?repid=rep1&amp;type=pdf&amp;doi=253b3c84375db2e15c2151d20e2b86b834c4168c","author":[{"family":"Gloss","given":"Steven P."},{"family":"Lovich","given":"Jeffrey E."},{"family":"Melis","given":"Theodore S."}],"accessed":{"date-parts":[["2024",8,10]]},"issued":{"date-parts":[["2005"]]}}}],"schema":"https://github.com/citation-style-language/schema/raw/master/csl-citation.json"} </w:instrText>
      </w:r>
      <w:r w:rsidR="004F596C" w:rsidRPr="43CFEF53">
        <w:rPr>
          <w:rStyle w:val="normaltextrun"/>
          <w:color w:val="000000" w:themeColor="text1"/>
        </w:rPr>
        <w:fldChar w:fldCharType="separate"/>
      </w:r>
      <w:r>
        <w:t>(Gloss et al., 2005)</w:t>
      </w:r>
      <w:r w:rsidR="004F596C" w:rsidRPr="43CFEF53">
        <w:rPr>
          <w:rStyle w:val="normaltextrun"/>
          <w:color w:val="000000" w:themeColor="text1"/>
        </w:rPr>
        <w:fldChar w:fldCharType="end"/>
      </w:r>
      <w:r w:rsidRPr="43CFEF53">
        <w:rPr>
          <w:rStyle w:val="normaltextrun"/>
          <w:color w:val="000000" w:themeColor="text1"/>
        </w:rPr>
        <w:t xml:space="preserve">. </w:t>
      </w:r>
      <w:r>
        <w:t xml:space="preserve">The flow regime of the Colorado River from Glen Canyon Dam through the Grand Canyon to Lake Mead has shifted from pre-dam seasonal variability to daily fluctuations driven by hydropeaking operations that follow energy demands </w:t>
      </w:r>
      <w:r w:rsidR="004F596C">
        <w:fldChar w:fldCharType="begin"/>
      </w:r>
      <w:r w:rsidR="002A18DF">
        <w:instrText xml:space="preserve"> ADDIN ZOTERO_ITEM CSL_CITATION {"citationID":"RKiSDs1S","properties":{"formattedCitation":"(Topping et al., 2003)","plainCitation":"(Topping et al., 2003)","noteIndex":0},"citationItems":[{"id":2837,"uris":["http://zotero.org/groups/2532496/items/DSIZ8F43"],"itemData":{"id":2837,"type":"report","abstract":"A gaging station has been operated by the U.S. Geological Survey at Lees Ferry, Arizona, since May 8, 1921. In March 1963, Glen Canyon Dam was closed 15.5 miles upstream, cutting off the upstream sediment supply and regulating the discharge of the Colorado River at Lees Ferry for the first time in history. To evaluate the pre-dam variability in the hydrology of the Colorado River, and to determine the effect of the operation of Glen Canyon Dam on the downstream hydrology of the river, a continuous record of the instantaneous discharge of the river at Lees Ferry was constructed and analyzed for the entire period of record between May 8, 1921, and September 30, 2000. This effort involved retrieval from the Federal Records Centers and then synthesis of all the raw historical data collected by the U.S. Geological Survey at Lees Ferry. As part of this process, the peak discharges of the two largest historical floods at Lees Ferry, the 1884 and 1921 floods, were reanalyzed and recomputed. This reanalysis indicates that the peak discharge of the 1884 flood was 210,000?30,000 cubic feet per second (ft3/s), and the peak discharge of the 1921 flood was 170,000?20,000 ft3/s. These values are indistinguishable from the peak discharges of these floods originally estimated or published by the U.S. Geological Survey, but are substantially less than the currently accepted peak discharges of these floods. The entire continuous record of instantaneous discharge of the Colorado River at Lees Ferry can now be requested from the U.S. Geological Survey Grand Canyon Monitoring and Research Center, Flagstaff, Arizona, and is also available electronically at http://www.gcmrc.gov. This record is perhaps the longest (almost 80 years) high-resolution (mostly 15- to 30-minute precision) times series of river discharge available. Analyses of these data, therefore, provide an unparalleled characterization of both the natural variability in the discharge of a river and the effects of dam operations on a river. Following the construction and quality-control checks of the continuous record of instantaneous discharge, analyses of flow duration, sub-daily flow variability, and flood frequency were conducted on the pre- and post-dam parts of the record. These analyses indicate that although the discharge of the Colorado River varied substantially prior to the closure of Glen Canyon Dam in 1963, operation of the dam has caused changes in discharge that are more extreme than the pre-dam natural variability. Operation of the dam has eliminated flood flows and base flows, and thereby has effectively 'flattened' the annual hydrograph. Prior to closure of the dam, the discharge of the Colorado River at Lees Ferry was lower than 7,980 ft3/s half of the time. Discharges lower than about 9,000 ft3/s were important for the seasonal accumulation and storage of","collection-title":"Professional Paper","genre":"USGS Numbered Series","note":"volume: 1677\ncontainer-title: Computation and analysis of the instantaneous-discharge record for the Colorado River at Lees Ferry, Arizona : May 8, 1921, through September 30, 2000\nDOI: 10.3133/pp1677\ncontainer-title: Computation and analysis of the instantaneous-discharge record for the Colorado River at Lees Ferry, Arizona : May 8, 1921, through September 30, 2000\ncontainer-title: Computation and analysis of the instantaneous-discharge record for the Colorado River at Lees Ferry, Arizona : May 8, 1921, through September 30, 2000\ncollection-title: Professional Paper","number":"1677","source":"pubs.er.usgs.gov","title":"Computation and analysis of the instantaneous-discharge record for the Colorado River at Lees Ferry, Arizona : May 8, 1921, through September 30, 2000","title-short":"Computation and analysis of the instantaneous-discharge record for the Colorado River at Lees Ferry, Arizona","URL":"http://pubs.er.usgs.gov/publication/pp1677","author":[{"family":"Topping","given":"David J."},{"family":"Schmidt","given":"John C."},{"family":"Vierra Jr.","given":"L.E."}],"accessed":{"date-parts":[["2020",8,9]]},"issued":{"date-parts":[["2003"]]}},"label":"page"}],"schema":"https://github.com/citation-style-language/schema/raw/master/csl-citation.json"} </w:instrText>
      </w:r>
      <w:r w:rsidR="004F596C">
        <w:fldChar w:fldCharType="separate"/>
      </w:r>
      <w:r>
        <w:t>(Topping et al., 2003)</w:t>
      </w:r>
      <w:r w:rsidR="004F596C">
        <w:fldChar w:fldCharType="end"/>
      </w:r>
      <w:r>
        <w:t xml:space="preserve">. Post-dam releases primarily from the hypolimnion have led to constant year-round river temperatures, eliminating natural seasonal variability </w:t>
      </w:r>
      <w:r w:rsidR="004F596C">
        <w:fldChar w:fldCharType="begin"/>
      </w:r>
      <w:r w:rsidR="002A18DF">
        <w:instrText xml:space="preserve"> ADDIN ZOTERO_ITEM CSL_CITATION {"citationID":"z5sqFzc3","properties":{"formattedCitation":"(Wright et al., 2009)","plainCitation":"(Wright et al., 2009)","noteIndex":0},"citationItems":[{"id":2802,"uris":["http://zotero.org/groups/2532496/items/HGMTSKMK"],"itemData":{"id":2802,"type":"article-journal","abstract":"Glen Canyon Dam, located on the Colorado River in northern Arizona, has affected the physical, biological and cultural resources of the river downstream in Grand Canyon. One of the impacts to the downstream physical environment that has important implications for the aquatic ecosystem is the transformation of the thermal regime from highly variable seasonally to relatively constant year-round, owing to hypolimnetic releases from the upstream reservoir, Lake Powell. Because of the perceived impacts on the downstream aquatic ecosystem and native fish communities, the Glen Canyon Dam Adaptive Management Program has considered modifications to flow releases and release temperatures designed to increase downstream temperatures. Here, we present a new model of monthly average water temperatures below Glen Canyon Dam designed for first-order, relatively simple evaluation of various alternative dam operations. The model is based on a simplified heat-exchange equation, and model parameters are estimated empirically. The model predicts monthly average temperatures at locations up to 421 km downstream from the dam with average absolute errors less than 0.5°C for the dataset considered. The modelling approach used here may also prove useful for other systems, particularly below large dams where release temperatures are substantially out of equilibrium with meteorological conditions. We also present some examples of how the model can be used to evaluate scenarios for the operation of Glen Canyon Dam. Published in 2008 by John Wiley &amp; Sons, Ltd.","container-title":"River Research and Applications","DOI":"https://doi.org/10.1002/rra.1179","ISSN":"1535-1467","issue":"6","language":"en","license":"This article is a U. S. Government work and is in the public domain in the U. S. A. Published in 2008 by John Wiley &amp; Sons, Ltd.","note":"_eprint: https://onlinelibrary.wiley.com/doi/pdf/10.1002/rra.1179","page":"675-686","source":"Wiley Online Library","title":"A simplified water temperature model for the Colorado River below Glen Canyon Dam","volume":"25","author":[{"family":"Wright","given":"Scott A."},{"family":"Anderson","given":"Craig R."},{"family":"Voichick","given":"Nicholas"}],"issued":{"date-parts":[["2009"]]}}}],"schema":"https://github.com/citation-style-language/schema/raw/master/csl-citation.json"} </w:instrText>
      </w:r>
      <w:r w:rsidR="004F596C">
        <w:fldChar w:fldCharType="separate"/>
      </w:r>
      <w:r>
        <w:t>(Wright et al., 2009)</w:t>
      </w:r>
      <w:r w:rsidR="004F596C">
        <w:fldChar w:fldCharType="end"/>
      </w:r>
      <w:r>
        <w:t xml:space="preserve">. This shift has altered the native ecosystem and promoted the establishment of non-native fish species </w:t>
      </w:r>
      <w:r w:rsidR="004F596C" w:rsidRPr="43CFEF53">
        <w:rPr>
          <w:rStyle w:val="normaltextrun"/>
          <w:color w:val="000000" w:themeColor="text1"/>
        </w:rPr>
        <w:fldChar w:fldCharType="begin"/>
      </w:r>
      <w:r w:rsidR="002A18DF">
        <w:rPr>
          <w:rStyle w:val="normaltextrun"/>
          <w:color w:val="000000" w:themeColor="text1"/>
        </w:rPr>
        <w:instrText xml:space="preserve"> ADDIN ZOTERO_ITEM CSL_CITATION {"citationID":"o1J4W3yj","properties":{"formattedCitation":"(Cross et al., 2011)","plainCitation":"(Cross et al., 2011)","noteIndex":0},"citationItems":[{"id":4039,"uris":["http://zotero.org/users/5412774/items/MJWRQ2K2"],"itemData":{"id":4039,"type":"article-journal","abstract":"Large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Scott"}],"issued":{"date-parts":[["2011"]]}}}],"schema":"https://github.com/citation-style-language/schema/raw/master/csl-citation.json"} </w:instrText>
      </w:r>
      <w:r w:rsidR="004F596C" w:rsidRPr="43CFEF53">
        <w:rPr>
          <w:rStyle w:val="normaltextrun"/>
          <w:color w:val="000000" w:themeColor="text1"/>
        </w:rPr>
        <w:fldChar w:fldCharType="separate"/>
      </w:r>
      <w:r>
        <w:t>(Cross et al., 2011)</w:t>
      </w:r>
      <w:r w:rsidR="004F596C" w:rsidRPr="43CFEF53">
        <w:rPr>
          <w:rStyle w:val="normaltextrun"/>
          <w:color w:val="000000" w:themeColor="text1"/>
        </w:rPr>
        <w:fldChar w:fldCharType="end"/>
      </w:r>
      <w:r w:rsidRPr="43CFEF53">
        <w:rPr>
          <w:rStyle w:val="normaltextrun"/>
          <w:color w:val="000000" w:themeColor="text1"/>
        </w:rPr>
        <w:t xml:space="preserve">. </w:t>
      </w:r>
      <w:bookmarkStart w:id="2" w:name="_Hlk176957362"/>
      <w:r w:rsidRPr="43CFEF53">
        <w:rPr>
          <w:rStyle w:val="normaltextrun"/>
          <w:color w:val="000000" w:themeColor="text1"/>
        </w:rPr>
        <w:t>More recently, penstock releases have pulled from the warmer epilimnion to the benefit of small mouth bass (</w:t>
      </w:r>
      <w:r w:rsidRPr="43CFEF53">
        <w:rPr>
          <w:rStyle w:val="normaltextrun"/>
          <w:i/>
          <w:iCs/>
          <w:color w:val="000000" w:themeColor="text1"/>
        </w:rPr>
        <w:t>Micropterus dolomieu</w:t>
      </w:r>
      <w:r w:rsidRPr="43CFEF53">
        <w:rPr>
          <w:rStyle w:val="normaltextrun"/>
          <w:color w:val="000000" w:themeColor="text1"/>
        </w:rPr>
        <w:t xml:space="preserve">) downstream and </w:t>
      </w:r>
      <w:r w:rsidR="00221D15">
        <w:rPr>
          <w:rStyle w:val="normaltextrun"/>
          <w:color w:val="000000" w:themeColor="text1"/>
        </w:rPr>
        <w:t xml:space="preserve">the </w:t>
      </w:r>
      <w:r w:rsidRPr="43CFEF53">
        <w:rPr>
          <w:rStyle w:val="normaltextrun"/>
          <w:color w:val="000000" w:themeColor="text1"/>
        </w:rPr>
        <w:t xml:space="preserve">detriment of </w:t>
      </w:r>
      <w:r w:rsidR="002A0E29">
        <w:rPr>
          <w:rStyle w:val="normaltextrun"/>
          <w:color w:val="000000" w:themeColor="text1"/>
        </w:rPr>
        <w:t>h</w:t>
      </w:r>
      <w:r w:rsidRPr="43CFEF53">
        <w:rPr>
          <w:rStyle w:val="normaltextrun"/>
          <w:color w:val="000000" w:themeColor="text1"/>
        </w:rPr>
        <w:t xml:space="preserve">umpback </w:t>
      </w:r>
      <w:r w:rsidR="002A0E29">
        <w:rPr>
          <w:rStyle w:val="normaltextrun"/>
          <w:color w:val="000000" w:themeColor="text1"/>
        </w:rPr>
        <w:t>c</w:t>
      </w:r>
      <w:r w:rsidRPr="43CFEF53">
        <w:rPr>
          <w:rStyle w:val="normaltextrun"/>
          <w:color w:val="000000" w:themeColor="text1"/>
        </w:rPr>
        <w:t>hub (</w:t>
      </w:r>
      <w:r w:rsidRPr="43CFEF53">
        <w:rPr>
          <w:rStyle w:val="normaltextrun"/>
          <w:i/>
          <w:iCs/>
          <w:color w:val="000000" w:themeColor="text1"/>
        </w:rPr>
        <w:t>Gila cypha</w:t>
      </w:r>
      <w:r w:rsidRPr="43CFEF53">
        <w:rPr>
          <w:rStyle w:val="normaltextrun"/>
          <w:color w:val="000000" w:themeColor="text1"/>
        </w:rPr>
        <w:t>).</w:t>
      </w:r>
      <w:bookmarkEnd w:id="2"/>
    </w:p>
    <w:p w14:paraId="24150419" w14:textId="43755E8D" w:rsidR="0072184B" w:rsidRDefault="0072184B" w:rsidP="000E0C22">
      <w:pPr>
        <w:pStyle w:val="paragraph"/>
        <w:spacing w:before="0" w:beforeAutospacing="0" w:after="0" w:afterAutospacing="0" w:line="480" w:lineRule="auto"/>
        <w:textAlignment w:val="baseline"/>
        <w:rPr>
          <w:rStyle w:val="normaltextrun"/>
          <w:color w:val="000000" w:themeColor="text1"/>
        </w:rPr>
      </w:pPr>
      <w:r>
        <w:rPr>
          <w:rStyle w:val="normaltextrun"/>
          <w:noProof/>
          <w:color w:val="000000" w:themeColor="text1"/>
        </w:rPr>
        <w:drawing>
          <wp:inline distT="0" distB="0" distL="0" distR="0" wp14:anchorId="31900C8A" wp14:editId="393AF469">
            <wp:extent cx="3333750" cy="3658559"/>
            <wp:effectExtent l="0" t="0" r="0" b="0"/>
            <wp:docPr id="1063244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7121" cy="3782976"/>
                    </a:xfrm>
                    <a:prstGeom prst="rect">
                      <a:avLst/>
                    </a:prstGeom>
                    <a:noFill/>
                  </pic:spPr>
                </pic:pic>
              </a:graphicData>
            </a:graphic>
          </wp:inline>
        </w:drawing>
      </w:r>
    </w:p>
    <w:p w14:paraId="23CC9D15" w14:textId="6EDB2BA5" w:rsidR="00AD140C" w:rsidRDefault="43CFEF53" w:rsidP="43CFEF53">
      <w:pPr>
        <w:pStyle w:val="paragraph"/>
        <w:spacing w:before="0" w:beforeAutospacing="0" w:after="240" w:afterAutospacing="0" w:line="480" w:lineRule="auto"/>
        <w:textAlignment w:val="baseline"/>
        <w:rPr>
          <w:rStyle w:val="normaltextrun"/>
          <w:color w:val="000000"/>
        </w:rPr>
      </w:pPr>
      <w:r w:rsidRPr="00F83A23">
        <w:rPr>
          <w:rStyle w:val="normaltextrun"/>
          <w:b/>
          <w:bCs/>
          <w:color w:val="000000" w:themeColor="text1"/>
        </w:rPr>
        <w:t>Figure 1.</w:t>
      </w:r>
      <w:r w:rsidRPr="43CFEF53">
        <w:rPr>
          <w:rStyle w:val="normaltextrun"/>
          <w:color w:val="000000" w:themeColor="text1"/>
        </w:rPr>
        <w:t xml:space="preserve"> Location of Glen Canyon dam within the Colorado River Basin</w:t>
      </w:r>
      <w:r w:rsidR="000E0C22">
        <w:rPr>
          <w:rStyle w:val="normaltextrun"/>
          <w:color w:val="000000" w:themeColor="text1"/>
        </w:rPr>
        <w:t>.</w:t>
      </w:r>
      <w:r w:rsidR="0072184B">
        <w:rPr>
          <w:rStyle w:val="normaltextrun"/>
          <w:color w:val="000000" w:themeColor="text1"/>
        </w:rPr>
        <w:t xml:space="preserve"> Adapted from</w:t>
      </w:r>
      <w:r w:rsidR="000E0C22">
        <w:rPr>
          <w:rStyle w:val="normaltextrun"/>
          <w:color w:val="000000" w:themeColor="text1"/>
        </w:rPr>
        <w:t xml:space="preserve"> </w:t>
      </w:r>
      <w:r w:rsidR="000E0C22">
        <w:rPr>
          <w:rStyle w:val="normaltextrun"/>
          <w:color w:val="000000" w:themeColor="text1"/>
        </w:rPr>
        <w:fldChar w:fldCharType="begin"/>
      </w:r>
      <w:r w:rsidR="002A18DF">
        <w:rPr>
          <w:rStyle w:val="normaltextrun"/>
          <w:color w:val="000000" w:themeColor="text1"/>
        </w:rPr>
        <w:instrText xml:space="preserve"> ADDIN ZOTERO_ITEM CSL_CITATION {"citationID":"MvKEJIu1","properties":{"formattedCitation":"(Abernethy et al., 2021)","plainCitation":"(Abernethy et al., 2021)","noteIndex":0},"citationItems":[{"id":6285,"uris":["http://zotero.org/users/5412774/items/TK4QFYJC"],"itemData":{"id":6285,"type":"article-journal","abstract":"River biodiversity is threatened globally by hydropower dams, and there is a need to understand how dam management favors certain species while filtering out others. We examined aquatic invertebrate communities within the tailwaters 0–24 km downstream of seven large hydropower dams in the Colorado River Basin of the western United States. We quantified aquatic invertebrate dominance, richness, abundance, and biomass at multiple locations within individual tailwaters and across the basin and identified biological community responses associated with dam operations and distance from dam. We found that each tailwater was dominated by 3–7 invertebrate taxa, accounting for 95% of total abundance. Half of these dominant taxa were non-insect, non-flying species and thus were unavailable to terrestrial consumers. Consistent with previous studies, aquatic insects and sensitive taxa were negatively associated with hydropeaking intensity (magnitude of daily flow fluctuations associated with hydropower generation), which limits the composition and potentially the quality of the invertebrate food base. While total invertebrate abundance and biomass did not change with increasing distance downstream from dams, insect and sensitive taxa richness, abundance, and biomass all increased, suggesting that impacts of hydropeaking are most acute immediately downstream of dams. Our results demonstrate that tailwaters experiencing hydropeaking support high abundances of aquatic invertebrate, but the diversity of these communities is low.","container-title":"Ecosphere","DOI":"10.1002/ecs2.3559","ISSN":"2150-8925","issue":"6","language":"en","license":"© 2021 The Authors.","note":"_eprint: https://onlinelibrary.wiley.com/doi/pdf/10.1002/ecs2.3559","page":"e03559","source":"Wiley Online Library","title":"Hydropeaking intensity and dam proximity limit aquatic invertebrate diversity in the Colorado River Basin","volume":"12","author":[{"family":"Abernethy","given":"Erin F."},{"family":"Muehlbauer","given":"Jeffrey D."},{"family":"Kennedy","given":"Theodore A."},{"family":"Tonkin","given":"Jonathan D."},{"family":"Van Driesche","given":"Richard"},{"family":"Lytle","given":"David A."}],"issued":{"date-parts":[["2021"]]}}}],"schema":"https://github.com/citation-style-language/schema/raw/master/csl-citation.json"} </w:instrText>
      </w:r>
      <w:r w:rsidR="000E0C22">
        <w:rPr>
          <w:rStyle w:val="normaltextrun"/>
          <w:color w:val="000000" w:themeColor="text1"/>
        </w:rPr>
        <w:fldChar w:fldCharType="separate"/>
      </w:r>
      <w:r w:rsidR="000E0C22" w:rsidRPr="000E0C22">
        <w:t>(Abernethy et al., 2021)</w:t>
      </w:r>
      <w:r w:rsidR="000E0C22">
        <w:rPr>
          <w:rStyle w:val="normaltextrun"/>
          <w:color w:val="000000" w:themeColor="text1"/>
        </w:rPr>
        <w:fldChar w:fldCharType="end"/>
      </w:r>
      <w:r w:rsidRPr="43CFEF53">
        <w:rPr>
          <w:rStyle w:val="normaltextrun"/>
          <w:color w:val="000000" w:themeColor="text1"/>
        </w:rPr>
        <w:t>.</w:t>
      </w:r>
    </w:p>
    <w:p w14:paraId="3F8C6A73" w14:textId="2B46A262" w:rsidR="008109A8" w:rsidRDefault="00EF5B4B" w:rsidP="008109A8">
      <w:pPr>
        <w:pStyle w:val="paragraph"/>
        <w:spacing w:before="0" w:beforeAutospacing="0" w:after="240" w:afterAutospacing="0" w:line="480" w:lineRule="auto"/>
        <w:textAlignment w:val="baseline"/>
      </w:pPr>
      <w:r>
        <w:lastRenderedPageBreak/>
        <w:t xml:space="preserve">Glen Canyon Dam's hydropeaking operations provide low-cost energy to rural customers in seven Western U.S. states: Wyoming, Utah, Colorado, New Mexico, Arizona, Nevada, and Nebraska </w:t>
      </w:r>
      <w:r>
        <w:rPr>
          <w:rStyle w:val="cf01"/>
          <w:rFonts w:ascii="Times New Roman" w:hAnsi="Times New Roman" w:cs="Times New Roman"/>
          <w:sz w:val="24"/>
          <w:szCs w:val="24"/>
        </w:rPr>
        <w:fldChar w:fldCharType="begin"/>
      </w:r>
      <w:r w:rsidR="002A18DF">
        <w:rPr>
          <w:rStyle w:val="cf01"/>
          <w:rFonts w:ascii="Times New Roman" w:hAnsi="Times New Roman" w:cs="Times New Roman"/>
          <w:sz w:val="24"/>
          <w:szCs w:val="24"/>
        </w:rPr>
        <w:instrText xml:space="preserve"> ADDIN ZOTERO_ITEM CSL_CITATION {"citationID":"F7b3t2p9","properties":{"formattedCitation":"(USBR, 2023)","plainCitation":"(USBR, 2023)","noteIndex":0},"citationItems":[{"id":4902,"uris":["http://zotero.org/users/5412774/items/SG5YI79P"],"itemData":{"id":4902,"type":"webpage","container-title":"Glen Canyon Unit","title":"Glen Canyon Dam | Upper Colorado Region | Bureau of Reclamation","URL":"https://www.usbr.gov/uc/rm/crsp/gc/","author":[{"family":"USBR","given":""}],"accessed":{"date-parts":[["2023",12,9]]},"issued":{"date-parts":[["2023"]]}}}],"schema":"https://github.com/citation-style-language/schema/raw/master/csl-citation.json"} </w:instrText>
      </w:r>
      <w:r>
        <w:rPr>
          <w:rStyle w:val="cf01"/>
          <w:rFonts w:ascii="Times New Roman" w:hAnsi="Times New Roman" w:cs="Times New Roman"/>
          <w:sz w:val="24"/>
          <w:szCs w:val="24"/>
        </w:rPr>
        <w:fldChar w:fldCharType="separate"/>
      </w:r>
      <w:r w:rsidRPr="00C51F33">
        <w:t>(USBR, 2023)</w:t>
      </w:r>
      <w:r>
        <w:rPr>
          <w:rStyle w:val="cf01"/>
          <w:rFonts w:ascii="Times New Roman" w:hAnsi="Times New Roman" w:cs="Times New Roman"/>
          <w:sz w:val="24"/>
          <w:szCs w:val="24"/>
        </w:rPr>
        <w:fldChar w:fldCharType="end"/>
      </w:r>
      <w:r>
        <w:rPr>
          <w:rStyle w:val="cf01"/>
          <w:rFonts w:ascii="Times New Roman" w:hAnsi="Times New Roman" w:cs="Times New Roman"/>
          <w:sz w:val="24"/>
          <w:szCs w:val="24"/>
        </w:rPr>
        <w:t xml:space="preserve">. These </w:t>
      </w:r>
      <w:r w:rsidR="0049085C">
        <w:t>operations</w:t>
      </w:r>
      <w:r w:rsidR="009D51D1">
        <w:t xml:space="preserve"> </w:t>
      </w:r>
      <w:r w:rsidR="0049085C">
        <w:t xml:space="preserve">also </w:t>
      </w:r>
      <w:r w:rsidR="009D51D1">
        <w:t xml:space="preserve">impact riverbeds, water clarity, and ecosystem functioning </w:t>
      </w:r>
      <w:r w:rsidR="009D51D1">
        <w:rPr>
          <w:rStyle w:val="normaltextrun"/>
          <w:color w:val="000000"/>
        </w:rPr>
        <w:fldChar w:fldCharType="begin"/>
      </w:r>
      <w:r w:rsidR="002A18DF">
        <w:rPr>
          <w:rStyle w:val="normaltextrun"/>
          <w:color w:val="000000"/>
        </w:rPr>
        <w:instrText xml:space="preserve"> ADDIN ZOTERO_ITEM CSL_CITATION {"citationID":"oPNHfGoY","properties":{"formattedCitation":"(Deemer et al., 2022)","plainCitation":"(Deemer et al., 2022)","noteIndex":0},"citationItems":[{"id":4904,"uris":["http://zotero.org/users/5412774/items/CAHZL67A"],"itemData":{"id":4904,"type":"article-journal","abstract":"Aquatic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D"}],"issued":{"date-parts":[["2022",7,1]]}}}],"schema":"https://github.com/citation-style-language/schema/raw/master/csl-citation.json"} </w:instrText>
      </w:r>
      <w:r w:rsidR="009D51D1">
        <w:rPr>
          <w:rStyle w:val="normaltextrun"/>
          <w:color w:val="000000"/>
        </w:rPr>
        <w:fldChar w:fldCharType="separate"/>
      </w:r>
      <w:r w:rsidR="009D51D1" w:rsidRPr="0063360F">
        <w:t>(Deemer et al., 2022)</w:t>
      </w:r>
      <w:r w:rsidR="009D51D1">
        <w:rPr>
          <w:rStyle w:val="normaltextrun"/>
          <w:color w:val="000000"/>
        </w:rPr>
        <w:fldChar w:fldCharType="end"/>
      </w:r>
      <w:r w:rsidR="009D51D1">
        <w:rPr>
          <w:rStyle w:val="normaltextrun"/>
          <w:color w:val="000000"/>
        </w:rPr>
        <w:t>.</w:t>
      </w:r>
      <w:r w:rsidR="0049085C" w:rsidRPr="0049085C">
        <w:t xml:space="preserve"> </w:t>
      </w:r>
      <w:r w:rsidR="009D51D1">
        <w:t xml:space="preserve">Releases from the dam's cold hypolimnion layer maintain low downstream water temperatures, particularly in areas without tributary inflows </w:t>
      </w:r>
      <w:r w:rsidR="00773E1D">
        <w:fldChar w:fldCharType="begin"/>
      </w:r>
      <w:r w:rsidR="002A18DF">
        <w:instrText xml:space="preserve"> ADDIN ZOTERO_ITEM CSL_CITATION {"citationID":"hbqcyOwi","properties":{"formattedCitation":"(Cross et al., 2011)","plainCitation":"(Cross et al., 2011)","noteIndex":0},"citationItems":[{"id":4039,"uris":["http://zotero.org/users/5412774/items/MJWRQ2K2"],"itemData":{"id":4039,"type":"article-journal","abstract":"Large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Scott"}],"issued":{"date-parts":[["2011"]]}}}],"schema":"https://github.com/citation-style-language/schema/raw/master/csl-citation.json"} </w:instrText>
      </w:r>
      <w:r w:rsidR="00773E1D">
        <w:fldChar w:fldCharType="separate"/>
      </w:r>
      <w:r w:rsidR="00773E1D" w:rsidRPr="002F0B67">
        <w:t>(Cross et al., 2011)</w:t>
      </w:r>
      <w:r w:rsidR="00773E1D">
        <w:fldChar w:fldCharType="end"/>
      </w:r>
      <w:r w:rsidR="00773E1D">
        <w:t xml:space="preserve">. </w:t>
      </w:r>
      <w:r w:rsidR="009D51D1">
        <w:t xml:space="preserve">High flows entrain sediments </w:t>
      </w:r>
      <w:r w:rsidR="00330B08">
        <w:fldChar w:fldCharType="begin"/>
      </w:r>
      <w:r w:rsidR="002A18DF">
        <w:instrText xml:space="preserve"> ADDIN ZOTERO_ITEM CSL_CITATION {"citationID":"TxMYXa4E","properties":{"formattedCitation":"(Vericat et al., 2020)","plainCitation":"(Vericat et al., 2020)","noteIndex":0},"citationItems":[{"id":6288,"uris":["http://zotero.org/users/5412774/items/U356A9YW"],"itemData":{"id":6288,"type":"article-journal","abstract":"Hydropower production involves significant impacts on the dynamics and continuity of river systems. In this paper we analyse the effects of hydropeaks on river-bed particle mobility along a 2-km river channel. For this, a total of four study reaches were stablished: one considered a control reach (no impact by hydropeaking) and three impacted (upstream and downstream from the confluence of tributaries). Mobility related to three hydrological scenarios considered representative of the entire flow conditions in the control and impacted reaches was investigated. Results indicate that sediment availability and dynamics proved different in the control reach to those observed downstream in reaches daily affected by hydropeaks. In the absence of large floods capable of resetting the system from a sedimentary point-of-view, only the role of tributaries during small flow events reduces the effects of hydropeaks on river-bed particles’ availability and mobility. The effects of a hydropeaked regime are not observed for the whole spectrum of grain-sizes present in the river-bed. While the structural large elements (i.e., boulders) in the channel do not move, sand and fine gravel stored in patches of the bed are constantly entrained, transported and depleted whereas, in between, medium and large gravel are progressively winnowed. Our results point out that hydropeaked flows, which are generally not considered as disturbances in geomorphic terms, initiate frequent episodes of (selected) bed mobility and, consequently, the river-bed becomes depleted of fine sediments from patches and progressively lacks other fractions such as medium gravels, all of which are highly relevant from the ecological point of view.","container-title":"Water","DOI":"10.3390/w12010178","ISSN":"2073-4441","issue":"1","language":"en","license":"http://creativecommons.org/licenses/by/3.0/","note":"number: 1\npublisher: Multidisciplinary Digital Publishing Institute","page":"178","source":"www.mdpi.com","title":"Effects of Hydropeaking on Bed Mobility: Evidence from a Pyrenean River","title-short":"Effects of Hydropeaking on Bed Mobility","volume":"12","author":[{"family":"Vericat","given":"Damià"},{"family":"Ville","given":"Fanny"},{"family":"Palau-Ibars","given":"Antonio"},{"family":"Batalla","given":"Ramon J."}],"issued":{"date-parts":[["2020",1]]}}}],"schema":"https://github.com/citation-style-language/schema/raw/master/csl-citation.json"} </w:instrText>
      </w:r>
      <w:r w:rsidR="00330B08">
        <w:fldChar w:fldCharType="separate"/>
      </w:r>
      <w:r w:rsidR="00330B08" w:rsidRPr="00BE3FC0">
        <w:t>(Vericat et al., 2020)</w:t>
      </w:r>
      <w:r w:rsidR="00330B08">
        <w:fldChar w:fldCharType="end"/>
      </w:r>
      <w:r w:rsidR="00733377">
        <w:t>. L</w:t>
      </w:r>
      <w:r w:rsidR="009D51D1">
        <w:t>ow flows expose aquatic life along t</w:t>
      </w:r>
      <w:r w:rsidR="005A62C8">
        <w:t xml:space="preserve">he river's edge to desiccation </w:t>
      </w:r>
      <w:r w:rsidR="00330B08">
        <w:rPr>
          <w:color w:val="2A2A2A"/>
          <w:sz w:val="23"/>
          <w:szCs w:val="23"/>
          <w:shd w:val="clear" w:color="auto" w:fill="FFFFFF"/>
        </w:rPr>
        <w:fldChar w:fldCharType="begin"/>
      </w:r>
      <w:r w:rsidR="002A18DF">
        <w:rPr>
          <w:color w:val="2A2A2A"/>
          <w:sz w:val="23"/>
          <w:szCs w:val="23"/>
          <w:shd w:val="clear" w:color="auto" w:fill="FFFFFF"/>
        </w:rPr>
        <w:instrText xml:space="preserve"> ADDIN ZOTERO_ITEM CSL_CITATION {"citationID":"ixdt5C3w","properties":{"formattedCitation":"(Angradi and Kubly, 1993; Kennedy et al., 2016; Young et al., 2011)","plainCitation":"(Angradi and Kubly, 1993; Kennedy et al., 2016; Young et al., 2011)","noteIndex":0},"citationItems":[{"id":6290,"uris":["http://zotero.org/users/5412774/items/UWIU33TA"],"itemData":{"id":6290,"type":"article-journal","abstract":"Field experiments were conducted to determine the effects of atmospheric exposure on the chlorophyll a content, biomass and gross primary productivity (GPP) of littoral epilithon in the Colorado River below Glen Canyon Dam, Arizona. The chlorophyll a content of the epilithon was much more sensitive to exposure than the biomass. The epilithon was rapidly bleached during summer daytime exposures, but algal filaments remained attached for several weeks after reinundation. The percentage of initial chlorophyll a remaining after one day of exposure was not different from the percentage remaining after two days of exposure. However, significant reductions in chlorophyll a content were detected for daytime exposures as short as six hours. Overall, there were close inverse relationships (r2 ≥ 0–73) between the time exposed or cumulative solar radiation (400–700 nm) and the percentage of initial chlorophyll a remaining after reinundation. The GPP of Cladophora glomerata-dommaled epilithon from the permanently inundated channel was 10 times higher than the GPP of epilithon from the zone of daily water level fluctuation. Experimental atmospheric exposure of the epilithon from each zone reduced the GPP, but not the assimilation ratio (GPP per unit of chlorophyll a) of the epilithon. The Glen Canyon epilithon has low resistance to exposure disturbances, and recolonization is slow under hydropower peaking flow regimes. Cladophora glomerata has an important structural role in Glen Canyon, the disruption of which is likely to precipitate effects at higher trophic levels.","container-title":"Regulated Rivers: Research &amp; Management","DOI":"10.1002/rrr.3450080405","ISSN":"1099-1646","issue":"4","language":"en","license":"Copyright © 1993 John Wiley &amp; Sons, Ltd","note":"_eprint: https://onlinelibrary.wiley.com/doi/pdf/10.1002/rrr.3450080405","page":"345-358","source":"Wiley Online Library","title":"Effects of atmospheric exposure on chlorophyll a, biomass and productivity of the epilithon of a tailwater river","volume":"8","author":[{"family":"Angradi","given":"Ted R."},{"family":"Kubly","given":"Dennis M."}],"issued":{"date-parts":[["1993"]]}}},{"id":3965,"uris":["http://zotero.org/users/5412774/items/A8VEL8T6"],"itemData":{"id":3965,"type":"article-journal","abstract":"Dams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V."}],"issued":{"date-parts":[["2016",7]]}}},{"id":6293,"uris":["http://zotero.org/users/5412774/items/TYZVIPXN"],"itemData":{"id":6293,"type":"article-journal","abstract":"The societal benefits of hydropower systems (e.g., relatively clean electrical power, water supply, flood control, and recreation) come with a cost to native stream fishes. We reviewed and synthesized the literature on hydropower-related pulsed flows to guide resource managers in addressing significant impacts while avoiding unnecessary curtailment of hydropower operations. Dams may release pulsed flows in response to needs for peaking power, recreational flows, reservoir storage adjustment for flood control, or to mimic natural peaks in the hydrograph. Depending on timing, frequency, duration, and magnitude, pulsed flows can have adverse or beneficial short and long-term effects on resident or migratory stream fishes. Adverse effects include direct impacts to fish populations due to (1) stranding of fishes along the changing channel margins, (2) downstream displacement of fishes, and (3) reduced spawning and rearing success due to redd/nest dewatering and untimely or obstructed migration. Beneficial effects include: (1) maintenance of habitat for spawning and rearing, and (2) biological cues to trigger spawning, hatching, and migration. We developed a basic conceptual model to predict the effects of different types of pulsed flow, identified gaps in knowledge, and identified research activities to address these gaps. There is a clear need for a quantitative framework incorporating mathematical representations of field and laboratory results on flow, temperature, habitat structure, fish life stages by season, fish population dynamics, and multiple fish species, which can be used to predict outcomes and design mitigation strategies in other regulated streams experiencing pulsed flows.","container-title":"Reviews in Fish Biology and Fisheries","DOI":"10.1007/s11160-011-9211-0","ISSN":"1573-5184","issue":"4","journalAbbreviation":"Rev Fish Biol Fisheries","language":"en","page":"713-731","source":"Springer Link","title":"Hydropower-related pulsed-flow impacts on stream fishes: a brief review, conceptual model, knowledge gaps, and research needs","title-short":"Hydropower-related pulsed-flow impacts on stream fishes","volume":"21","author":[{"family":"Young","given":"Paciencia S."},{"family":"Cech","given":"Joseph J."},{"family":"Thompson","given":"Lisa C."}],"issued":{"date-parts":[["2011",12,1]]}}}],"schema":"https://github.com/citation-style-language/schema/raw/master/csl-citation.json"} </w:instrText>
      </w:r>
      <w:r w:rsidR="00330B08">
        <w:rPr>
          <w:color w:val="2A2A2A"/>
          <w:sz w:val="23"/>
          <w:szCs w:val="23"/>
          <w:shd w:val="clear" w:color="auto" w:fill="FFFFFF"/>
        </w:rPr>
        <w:fldChar w:fldCharType="separate"/>
      </w:r>
      <w:r w:rsidR="00330B08" w:rsidRPr="00B07FE8">
        <w:rPr>
          <w:sz w:val="23"/>
        </w:rPr>
        <w:t>(Angradi and Kubly, 1993; Kennedy et al., 2016; Young et al., 2011)</w:t>
      </w:r>
      <w:r w:rsidR="00330B08">
        <w:rPr>
          <w:color w:val="2A2A2A"/>
          <w:sz w:val="23"/>
          <w:szCs w:val="23"/>
          <w:shd w:val="clear" w:color="auto" w:fill="FFFFFF"/>
        </w:rPr>
        <w:fldChar w:fldCharType="end"/>
      </w:r>
      <w:r w:rsidR="00330B08">
        <w:rPr>
          <w:color w:val="2A2A2A"/>
          <w:sz w:val="23"/>
          <w:szCs w:val="23"/>
          <w:shd w:val="clear" w:color="auto" w:fill="FFFFFF"/>
        </w:rPr>
        <w:t>.</w:t>
      </w:r>
      <w:r w:rsidR="005A62C8">
        <w:rPr>
          <w:color w:val="2A2A2A"/>
          <w:sz w:val="23"/>
          <w:szCs w:val="23"/>
          <w:shd w:val="clear" w:color="auto" w:fill="FFFFFF"/>
        </w:rPr>
        <w:t xml:space="preserve"> </w:t>
      </w:r>
      <w:r w:rsidR="00123387" w:rsidRPr="00AF0137">
        <w:rPr>
          <w:color w:val="2A2A2A"/>
          <w:shd w:val="clear" w:color="auto" w:fill="FFFFFF"/>
        </w:rPr>
        <w:t>Hydropeaking</w:t>
      </w:r>
      <w:r w:rsidR="00DE5E05" w:rsidRPr="00AF0137">
        <w:rPr>
          <w:color w:val="2A2A2A"/>
          <w:shd w:val="clear" w:color="auto" w:fill="FFFFFF"/>
        </w:rPr>
        <w:t xml:space="preserve"> also</w:t>
      </w:r>
      <w:r w:rsidR="00123387" w:rsidRPr="00AF0137">
        <w:rPr>
          <w:color w:val="2A2A2A"/>
          <w:shd w:val="clear" w:color="auto" w:fill="FFFFFF"/>
        </w:rPr>
        <w:t xml:space="preserve"> erodes sandbars </w:t>
      </w:r>
      <w:r w:rsidR="00123387" w:rsidRPr="00AF0137">
        <w:rPr>
          <w:color w:val="2A2A2A"/>
          <w:shd w:val="clear" w:color="auto" w:fill="FFFFFF"/>
        </w:rPr>
        <w:fldChar w:fldCharType="begin"/>
      </w:r>
      <w:r w:rsidR="002A18DF">
        <w:rPr>
          <w:color w:val="2A2A2A"/>
          <w:shd w:val="clear" w:color="auto" w:fill="FFFFFF"/>
        </w:rPr>
        <w:instrText xml:space="preserve"> ADDIN ZOTERO_ITEM CSL_CITATION {"citationID":"MEb6arX9","properties":{"formattedCitation":"(Alvarez and Schmeeckle, 2013)","plainCitation":"(Alvarez and Schmeeckle, 2013)","noteIndex":0},"citationItems":[{"id":6424,"uris":["http://zotero.org/users/5412774/items/6ZGXJP2V"],"itemData":{"id":6424,"type":"article-journal","abstract":"This research examines the mass failure and seepage erosion of sandbars due to rapid fluctuations in river stage using a full-scale laboratory model. Hydroelectric dams operated to provide electricity at peak demand produce rapid river stage fluctuations. During decreasing river stage, the groundwater table becomes higher than the river stage, increasing pore water pressures and exfiltrating groundwater. This can cause seepage erosion and mass failures in the banks and bars. In the Colorado River in the Marble and Grand Canyons, maximal downramp and upramp rates have been imposed on the Glen Canyon Dam operations. Our experiments research the efficacy of these discharge ramp rate restrictions to reduce sandbar erosion. The laboratory model consists of a two-dimensional sandbar face (8 m long, 2.5 m high and 0.5 m wide). Multiple experiments were conducted in a range of slopes, varying from 12° to 26°. An analysis of historical and current ramp rates at 47 locations along the river provided the basis of laboratory downramp rates in the range from 0.1 to 0.6 m h−1. Results show that bank stability is reached at a slope of approximately 14°. The erosion of intermediate slopes (18° – 22°) is controlled by seepage erosion, whereas the erosion of steep slopes (26°) is governed by mass failures. Erosion rates per diurnal cycle do not depend on ramp rates, but they increase with sandbar steepness. Therefore, steep sandbar faces would rapidly erode by mass failure and seepage erosion to shallower stable slopes in the absence of other erosion processes, regardless of dam discharge ramp rates. Our experiments only address seepage erosion and mass failure; increasing the daily magnitude and/or duration of peak discharge may increase the erosion of bars by turbulent sediment transport. Copyright © 2012 John Wiley &amp; Sons, Ltd.","container-title":"River Research and Applications","DOI":"10.1002/rra.2576","ISSN":"1535-1467","issue":"7","language":"en","license":"Copyright © 2012 John Wiley &amp; Sons, Ltd.","note":"_eprint: https://onlinelibrary.wiley.com/doi/pdf/10.1002/rra.2576","page":"839-854","source":"Wiley Online Library","title":"Erosion of River Sandbars by Diurnal Stage Fluctuations in the Colorado River in the Marble and Grand Canyons: Full-Scale Laboratory Experiments","title-short":"Erosion of River Sandbars by Diurnal Stage Fluctuations in the Colorado River in the Marble and Grand Canyons","volume":"29","author":[{"family":"Alvarez","given":"L. V."},{"family":"Schmeeckle","given":"M. W."}],"issued":{"date-parts":[["2013"]]}}}],"schema":"https://github.com/citation-style-language/schema/raw/master/csl-citation.json"} </w:instrText>
      </w:r>
      <w:r w:rsidR="00123387" w:rsidRPr="00AF0137">
        <w:rPr>
          <w:color w:val="2A2A2A"/>
          <w:shd w:val="clear" w:color="auto" w:fill="FFFFFF"/>
        </w:rPr>
        <w:fldChar w:fldCharType="separate"/>
      </w:r>
      <w:r w:rsidR="00123387" w:rsidRPr="00AF0137">
        <w:t>(Alvarez and Schmeeckle, 2013)</w:t>
      </w:r>
      <w:r w:rsidR="00123387" w:rsidRPr="00AF0137">
        <w:rPr>
          <w:color w:val="2A2A2A"/>
          <w:shd w:val="clear" w:color="auto" w:fill="FFFFFF"/>
        </w:rPr>
        <w:fldChar w:fldCharType="end"/>
      </w:r>
      <w:r w:rsidR="00123387">
        <w:rPr>
          <w:color w:val="2A2A2A"/>
          <w:sz w:val="23"/>
          <w:szCs w:val="23"/>
          <w:shd w:val="clear" w:color="auto" w:fill="FFFFFF"/>
        </w:rPr>
        <w:t xml:space="preserve">, </w:t>
      </w:r>
      <w:r w:rsidR="00176A2B">
        <w:t xml:space="preserve">which are vital habitats for aquatic vegetation and campsites for the Grand Canyon’s multi-million dollar rafting industry </w:t>
      </w:r>
      <w:r w:rsidR="001005C8">
        <w:fldChar w:fldCharType="begin"/>
      </w:r>
      <w:r w:rsidR="001005C8">
        <w:instrText xml:space="preserve"> ADDIN ZOTERO_ITEM CSL_CITATION {"citationID":"1hrbp8WS","properties":{"formattedCitation":"(Hoeting, 1998; USGS, 2015)","plainCitation":"(Hoeting, 1998; USGS, 2015)","noteIndex":0},"citationItems":[{"id":6296,"uris":["http://zotero.org/users/5412774/items/4UDAVH85"],"itemData":{"id":6296,"type":"article-journal","abstract":"The National Park Service funded a study to determine the impact of water released from the Glen Canyon Dam on sandbars downriver through Grand Canyon National Park. The project involved considerable amounts of messy and missing data. Some of the challenges faced and lessons learned during this project are described.","container-title":"Statistical Science","language":"en","page":"9-13","source":"Zotero","title":"Sandbars in the Colorado River: an Environmental Consulting Project","author":[{"family":"Hoeting","given":"Jennifer A"}],"issued":{"date-parts":[["1998"]]}}},{"id":6297,"uris":["http://zotero.org/users/5412774/items/W2NUBPBM"],"itemData":{"id":6297,"type":"post-weblog","genre":"Government","language":"English","title":"Rebuilding Sandbars in the Grand Canyon","URL":"https://www.usgs.gov/news/featured-story/rebuilding-sandbars-grand-canyon","author":[{"family":"USGS","given":""}],"accessed":{"date-parts":[["2024",8,18]]},"issued":{"date-parts":[["2015"]]}}}],"schema":"https://github.com/citation-style-language/schema/raw/master/csl-citation.json"} </w:instrText>
      </w:r>
      <w:r w:rsidR="001005C8">
        <w:fldChar w:fldCharType="separate"/>
      </w:r>
      <w:r w:rsidR="001005C8" w:rsidRPr="001005C8">
        <w:t>(Hoeting, 1998; USGS, 2015)</w:t>
      </w:r>
      <w:r w:rsidR="001005C8">
        <w:fldChar w:fldCharType="end"/>
      </w:r>
      <w:r w:rsidR="001005C8">
        <w:t xml:space="preserve">. </w:t>
      </w:r>
    </w:p>
    <w:p w14:paraId="1F029EB9" w14:textId="4B1DAFEA" w:rsidR="002F0B67" w:rsidRPr="00CE5120" w:rsidRDefault="008109A8" w:rsidP="008109A8">
      <w:pPr>
        <w:pStyle w:val="paragraph"/>
        <w:spacing w:before="0" w:beforeAutospacing="0" w:after="240" w:afterAutospacing="0" w:line="480" w:lineRule="auto"/>
        <w:textAlignment w:val="baseline"/>
        <w:rPr>
          <w:rStyle w:val="normaltextrun"/>
        </w:rPr>
      </w:pPr>
      <w:r>
        <w:t xml:space="preserve">The Colorado River ecosystem in </w:t>
      </w:r>
      <w:r w:rsidR="00F71786">
        <w:t>the </w:t>
      </w:r>
      <w:r>
        <w:t xml:space="preserve">Grand Canyon is </w:t>
      </w:r>
      <w:r w:rsidR="00B53939">
        <w:t>food-limited</w:t>
      </w:r>
      <w:r>
        <w:t xml:space="preserve"> </w:t>
      </w:r>
      <w:r>
        <w:fldChar w:fldCharType="begin"/>
      </w:r>
      <w:r w:rsidR="002A18DF">
        <w:instrText xml:space="preserve"> ADDIN ZOTERO_ITEM CSL_CITATION {"citationID":"s9rJYL4B","properties":{"formattedCitation":"(Cross et al., 2013, 2011; Hall Jr. et al., 2015; Kennedy et al., 2016, 2023)","plainCitation":"(Cross et al., 2013, 2011; Hall Jr. et al., 2015; Kennedy et al., 2016, 2023)","noteIndex":0},"citationItems":[{"id":4041,"uris":["http://zotero.org/users/5412774/items/ECRA3NDA"],"itemData":{"id":4041,"type":"article-journal","abstract":"Nearly all ecosystems have been altered by human activities, and most communities are now composed of interacting species that have not co-evolved. These changes may modify species interactions, energy and material flows, and food-web stability. Although structural changes to ecosystems have been widely reported, few studies have linked such changes to dynamic food-web attributes and patterns of energy flow. Moreover, there have been few tests of food-web stability theory in highly disturbed and intensely managed freshwater ecosystems. Such synthetic approaches are needed for predicting the future trajectory of ecosystems, including how they may respond to natural or anthropogenic perturbations. We constructed flow food webs at six locations along a 386-km segment of the Colorado River in Grand Canyon (Arizona, USA) for three years. We characterized food-web structure and production, trophic basis of production, energy efficiencies, and interaction-strength distributions across a spatial gradient of perturbation (i.e., distance from Glen Canyon Dam), as well as before and after an experimental flood. We found strong longitudinal patterns in food-web characteristics that strongly correlated with the spatial position of large tributaries. Above tributaries, food webs were dominated by nonnative New Zealand mudsnails (62% of production) and nonnative rainbow trout (100% of fish production). The simple structure of these food webs led to few dominant energy pathways (diatoms to few invertebrate taxa to rainbow trout), large energy inefficiencies (i.e., &lt;20% of invertebrate production consumed by fishes), and right-skewed interaction-strength distributions, consistent with theoretical instability. Below large tributaries, invertebrate production declined </w:instrText>
      </w:r>
      <w:r w:rsidR="002A18DF">
        <w:rPr>
          <w:rFonts w:ascii="Cambria Math" w:hAnsi="Cambria Math" w:cs="Cambria Math"/>
        </w:rPr>
        <w:instrText>∼</w:instrText>
      </w:r>
      <w:r w:rsidR="002A18DF">
        <w:instrText xml:space="preserve">18-fold, while fish production remained similar to upstream sites and comprised predominately native taxa (80–100% of production). Sites below large tributaries had increasingly reticulate and detritus-based food webs with a higher prevalence of omnivory, as well as interaction strength distributions more typical of theoretically stable food webs (i.e., nearly twofold higher proportion of weak interactions). Consistent with theory, downstream food webs were less responsive to the experimental flood than sites closest to the dam. We show how human-induced shifts to food-web structure can affect energy flow and interaction strengths, and we show that these changes have consequences for food-web function and response to perturbations.","container-title":"Ecological Monographs","DOI":"10.1890/12-1727.1","ISSN":"1557-7015","issue":"3","language":"en","license":"© 2013 by the Ecological Society of America","note":"_eprint: https://onlinelibrary.wiley.com/doi/pdf/10.1890/12-1727.1","page":"311-337","source":"Wiley Online Library","title":"Food-web dynamics in a large river discontinuum","volume":"83","author":[{"family":"Cross","given":"Wyatt F."},{"family":"Baxter","given":"Colden V."},{"family":"Rosi-Marshall","given":"Emma J."},{"family":"Hall Jr.","given":"Robert O."},{"family":"Kennedy","given":"Theodore A."},{"family":"Donner","given":"Kevin C."},{"family":"Wellard Kelly","given":"Holly A."},{"family":"Seegert","given":"Sarah E. Z."},{"family":"Behn","given":"Kathrine E."},{"family":"Yard","given":"Michael D."}],"issued":{"date-parts":[["2013"]]}}},{"id":4039,"uris":["http://zotero.org/users/5412774/items/MJWRQ2K2"],"itemData":{"id":4039,"type":"article-journal","abstract":"Large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Scott"}],"issued":{"date-parts":[["2011"]]}}},{"id":6619,"uris":["http://zotero.org/users/5412774/items/FDVGEIZ3"],"itemData":{"id":6619,"type":"article-journal","abstract":"Dams and river regulation greatly alter the downstream environment for gross primary production (GPP) because of changes in water clarity, flow, and temperature regimes. We estimated reach-scale GPP in five locations of the regulated Colorado River in Grand Canyon using an open channel model of dissolved oxygen. Benthic GPP dominates in Grand Canyon due to fast transport times and low pelagic algal biomass. In one location, we used a 738 days time series of GPP to identify the relative contribution of different physical controls of GPP. We developed both linear and semimechanistic time series models that account for unmeasured temporal covariance due to factors such as algal biomass dynamics. GPP varied from 0 g O2 m−2 d−1 to 3.0 g O2 m−2 d−1 with a relatively low annual average of 0.8 g O2 m−2 d−1. Semimechanistic models fit the data better than linear models and demonstrated that variation in turbidity primarily controlled GPP. Lower solar insolation during winter and from cloud cover lowered GPP much further. Hydropeaking lowered GPP but only during turbid conditions. Using the best model and parameter values, the model accurately predicted seasonal estimates of GPP at 3 of 4 upriver sites and outperformed the linear model at all sites; discrepancies were likely from higher algal biomass at upstream sites. This modeling approach can predict how changes in physical controls will affect relative rates of GPP throughout the 385 km segment of the Colorado River in Grand Canyon and can be easily applied to other streams and rivers.","container-title":"Limnology and Oceanography","DOI":"10.1002/lno.10031","ISSN":"1939-5590","issue":"2","language":"en","license":"© 2015 Association for the Sciences of Limnology and Oceanography","note":"_eprint: https://onlinelibrary.wiley.com/doi/pdf/10.1002/lno.10031","page":"512-526","source":"Wiley Online Library","title":"Turbidity, light, temperature, and hydropeaking control primary productivity in the Colorado River, Grand Canyon","volume":"60","author":[{"family":"Hall Jr.","given":"Robert O."},{"family":"Yackulic","given":"Charles B."},{"family":"Kennedy","given":"Theodore A."},{"family":"Yard","given":"Michael D."},{"family":"Rosi-Marshall","given":"Emma J."},{"family":"Voichick","given":"Nicholas"},{"family":"Behn","given":"Kathrine E."}],"issued":{"date-parts":[["2015"]]}}},{"id":3965,"uris":["http://zotero.org/users/5412774/items/A8VEL8T6"],"itemData":{"id":3965,"type":"article-journal","abstract":"Dams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schema":"https://github.com/citation-style-language/schema/raw/master/csl-citation.json"} </w:instrText>
      </w:r>
      <w:r>
        <w:fldChar w:fldCharType="separate"/>
      </w:r>
      <w:r w:rsidR="00B53939" w:rsidRPr="00B53939">
        <w:t>(Cross et al., 2013, 2011; Hall Jr. et al., 2015; Kennedy et al., 2016, 2023)</w:t>
      </w:r>
      <w:r>
        <w:fldChar w:fldCharType="end"/>
      </w:r>
      <w:r w:rsidR="00733377">
        <w:t>.</w:t>
      </w:r>
      <w:r>
        <w:t xml:space="preserve"> </w:t>
      </w:r>
      <w:r w:rsidR="00733377">
        <w:t xml:space="preserve">At the base, gross primary producers (algae) </w:t>
      </w:r>
      <w:r w:rsidR="00A138B8">
        <w:t>harvest solar energy</w:t>
      </w:r>
      <w:r w:rsidR="006438A4">
        <w:t xml:space="preserve">. </w:t>
      </w:r>
      <w:r w:rsidR="00A138B8">
        <w:t>The primary producers are the</w:t>
      </w:r>
      <w:r w:rsidR="006438A4">
        <w:t>n</w:t>
      </w:r>
      <w:r w:rsidR="00A138B8">
        <w:t xml:space="preserve"> food for </w:t>
      </w:r>
      <w:r w:rsidR="00176A2B">
        <w:t xml:space="preserve">aquatic invertebrates like </w:t>
      </w:r>
      <w:r w:rsidR="002A0E29">
        <w:rPr>
          <w:rStyle w:val="normaltextrun"/>
          <w:color w:val="000000"/>
        </w:rPr>
        <w:t>s</w:t>
      </w:r>
      <w:r w:rsidR="00176A2B">
        <w:rPr>
          <w:rStyle w:val="normaltextrun"/>
          <w:color w:val="000000"/>
        </w:rPr>
        <w:t>toneflies (</w:t>
      </w:r>
      <w:r w:rsidR="00176A2B" w:rsidRPr="00AD140C">
        <w:rPr>
          <w:rStyle w:val="normaltextrun"/>
          <w:i/>
          <w:iCs/>
          <w:color w:val="000000"/>
        </w:rPr>
        <w:t>Plecoptera</w:t>
      </w:r>
      <w:r w:rsidR="00176A2B">
        <w:rPr>
          <w:rStyle w:val="normaltextrun"/>
          <w:color w:val="000000"/>
        </w:rPr>
        <w:t xml:space="preserve">), </w:t>
      </w:r>
      <w:r w:rsidR="002A0E29">
        <w:rPr>
          <w:rStyle w:val="normaltextrun"/>
          <w:color w:val="000000"/>
        </w:rPr>
        <w:t>m</w:t>
      </w:r>
      <w:r w:rsidR="00176A2B">
        <w:rPr>
          <w:rStyle w:val="normaltextrun"/>
          <w:color w:val="000000"/>
        </w:rPr>
        <w:t>ayflies (</w:t>
      </w:r>
      <w:r w:rsidR="00176A2B" w:rsidRPr="00AD140C">
        <w:rPr>
          <w:rStyle w:val="normaltextrun"/>
          <w:i/>
          <w:iCs/>
          <w:color w:val="000000"/>
        </w:rPr>
        <w:t>Ephemeroptera</w:t>
      </w:r>
      <w:r w:rsidR="00176A2B">
        <w:rPr>
          <w:rStyle w:val="normaltextrun"/>
          <w:color w:val="000000"/>
        </w:rPr>
        <w:t xml:space="preserve">), </w:t>
      </w:r>
      <w:r w:rsidR="002A0E29">
        <w:rPr>
          <w:rStyle w:val="normaltextrun"/>
          <w:color w:val="000000"/>
        </w:rPr>
        <w:t>c</w:t>
      </w:r>
      <w:r w:rsidR="00176A2B">
        <w:rPr>
          <w:rStyle w:val="normaltextrun"/>
          <w:color w:val="000000"/>
        </w:rPr>
        <w:t xml:space="preserve">addisflies, and </w:t>
      </w:r>
      <w:r w:rsidR="002A0E29">
        <w:rPr>
          <w:rStyle w:val="normaltextrun"/>
          <w:color w:val="000000"/>
        </w:rPr>
        <w:t>m</w:t>
      </w:r>
      <w:r w:rsidR="00176A2B">
        <w:rPr>
          <w:rStyle w:val="normaltextrun"/>
          <w:color w:val="000000"/>
        </w:rPr>
        <w:t>idges</w:t>
      </w:r>
      <w:r w:rsidR="006438A4">
        <w:rPr>
          <w:rStyle w:val="normaltextrun"/>
          <w:color w:val="000000"/>
        </w:rPr>
        <w:t xml:space="preserve">. </w:t>
      </w:r>
      <w:r w:rsidR="009D51D1">
        <w:t xml:space="preserve">These </w:t>
      </w:r>
      <w:r w:rsidR="00330B08">
        <w:t>bugs</w:t>
      </w:r>
      <w:r w:rsidR="009D51D1">
        <w:t xml:space="preserve"> are </w:t>
      </w:r>
      <w:r w:rsidR="006438A4">
        <w:t>also the food for</w:t>
      </w:r>
      <w:r w:rsidR="009D51D1">
        <w:t xml:space="preserve"> </w:t>
      </w:r>
      <w:r w:rsidR="00DE5E05">
        <w:t xml:space="preserve">threatened and </w:t>
      </w:r>
      <w:r w:rsidR="009D51D1">
        <w:t xml:space="preserve">endangered fish species like the </w:t>
      </w:r>
      <w:r w:rsidR="002A0E29">
        <w:rPr>
          <w:rStyle w:val="normaltextrun"/>
          <w:color w:val="000000"/>
        </w:rPr>
        <w:t>h</w:t>
      </w:r>
      <w:r w:rsidR="00330B08">
        <w:rPr>
          <w:rStyle w:val="normaltextrun"/>
          <w:color w:val="000000"/>
        </w:rPr>
        <w:t xml:space="preserve">umpback </w:t>
      </w:r>
      <w:r w:rsidR="002A0E29">
        <w:rPr>
          <w:rStyle w:val="normaltextrun"/>
          <w:color w:val="000000"/>
        </w:rPr>
        <w:t>c</w:t>
      </w:r>
      <w:r w:rsidR="00330B08">
        <w:rPr>
          <w:rStyle w:val="normaltextrun"/>
          <w:color w:val="000000"/>
        </w:rPr>
        <w:t xml:space="preserve">hub, </w:t>
      </w:r>
      <w:r w:rsidR="002A0E29">
        <w:rPr>
          <w:rStyle w:val="normaltextrun"/>
          <w:color w:val="000000"/>
        </w:rPr>
        <w:t>r</w:t>
      </w:r>
      <w:r w:rsidR="00330B08">
        <w:rPr>
          <w:rStyle w:val="normaltextrun"/>
          <w:color w:val="000000"/>
        </w:rPr>
        <w:t xml:space="preserve">azorback </w:t>
      </w:r>
      <w:r w:rsidR="002A0E29">
        <w:rPr>
          <w:rStyle w:val="normaltextrun"/>
          <w:color w:val="000000"/>
        </w:rPr>
        <w:t>s</w:t>
      </w:r>
      <w:r w:rsidR="00330B08">
        <w:rPr>
          <w:rStyle w:val="normaltextrun"/>
          <w:color w:val="000000"/>
        </w:rPr>
        <w:t>ucker (</w:t>
      </w:r>
      <w:r w:rsidR="00330B08" w:rsidRPr="00AD140C">
        <w:rPr>
          <w:rStyle w:val="normaltextrun"/>
          <w:i/>
          <w:iCs/>
          <w:color w:val="000000"/>
        </w:rPr>
        <w:t>Xyrauchen texanus</w:t>
      </w:r>
      <w:r w:rsidR="00330B08" w:rsidRPr="00EB6033">
        <w:rPr>
          <w:rStyle w:val="normaltextrun"/>
          <w:color w:val="000000"/>
        </w:rPr>
        <w:t>)</w:t>
      </w:r>
      <w:r w:rsidR="00330B08">
        <w:rPr>
          <w:rStyle w:val="normaltextrun"/>
          <w:color w:val="000000"/>
        </w:rPr>
        <w:t xml:space="preserve">, </w:t>
      </w:r>
      <w:r w:rsidR="002A0E29">
        <w:rPr>
          <w:rStyle w:val="normaltextrun"/>
          <w:color w:val="000000"/>
        </w:rPr>
        <w:t>b</w:t>
      </w:r>
      <w:r w:rsidR="00330B08">
        <w:rPr>
          <w:rStyle w:val="normaltextrun"/>
          <w:color w:val="000000"/>
        </w:rPr>
        <w:t xml:space="preserve">luehead </w:t>
      </w:r>
      <w:r w:rsidR="002A0E29">
        <w:rPr>
          <w:rStyle w:val="normaltextrun"/>
          <w:color w:val="000000"/>
        </w:rPr>
        <w:t>s</w:t>
      </w:r>
      <w:r w:rsidR="00330B08">
        <w:rPr>
          <w:rStyle w:val="normaltextrun"/>
          <w:color w:val="000000"/>
        </w:rPr>
        <w:t>ucker (</w:t>
      </w:r>
      <w:r w:rsidR="00330B08" w:rsidRPr="00AD140C">
        <w:rPr>
          <w:rStyle w:val="normaltextrun"/>
          <w:i/>
          <w:iCs/>
          <w:color w:val="000000"/>
        </w:rPr>
        <w:t>Catostomus discobolus</w:t>
      </w:r>
      <w:r w:rsidR="00330B08" w:rsidRPr="00EB6033">
        <w:rPr>
          <w:rStyle w:val="normaltextrun"/>
          <w:color w:val="000000"/>
        </w:rPr>
        <w:t>)</w:t>
      </w:r>
      <w:r w:rsidR="00330B08">
        <w:rPr>
          <w:rStyle w:val="normaltextrun"/>
          <w:color w:val="000000"/>
        </w:rPr>
        <w:t xml:space="preserve">, Colorado </w:t>
      </w:r>
      <w:r w:rsidR="002A0E29">
        <w:rPr>
          <w:rStyle w:val="normaltextrun"/>
          <w:color w:val="000000"/>
        </w:rPr>
        <w:t>p</w:t>
      </w:r>
      <w:r w:rsidR="00330B08">
        <w:rPr>
          <w:rStyle w:val="normaltextrun"/>
          <w:color w:val="000000"/>
        </w:rPr>
        <w:t>ikeminnow (</w:t>
      </w:r>
      <w:r w:rsidR="00330B08" w:rsidRPr="00AD140C">
        <w:rPr>
          <w:rStyle w:val="normaltextrun"/>
          <w:i/>
          <w:iCs/>
          <w:color w:val="000000"/>
        </w:rPr>
        <w:t>Ptychocheilus lucius</w:t>
      </w:r>
      <w:r w:rsidR="00330B08" w:rsidRPr="00EB6033">
        <w:rPr>
          <w:rStyle w:val="normaltextrun"/>
          <w:color w:val="000000"/>
        </w:rPr>
        <w:t>)</w:t>
      </w:r>
      <w:r w:rsidR="00330B08">
        <w:rPr>
          <w:rStyle w:val="normaltextrun"/>
          <w:color w:val="000000"/>
        </w:rPr>
        <w:t xml:space="preserve">, </w:t>
      </w:r>
      <w:r w:rsidR="002A0E29">
        <w:rPr>
          <w:rStyle w:val="normaltextrun"/>
        </w:rPr>
        <w:t>r</w:t>
      </w:r>
      <w:r w:rsidR="00330B08" w:rsidRPr="00EB6033">
        <w:rPr>
          <w:rStyle w:val="normaltextrun"/>
        </w:rPr>
        <w:t>oundtail</w:t>
      </w:r>
      <w:r w:rsidR="00330B08">
        <w:rPr>
          <w:rStyle w:val="normaltextrun"/>
          <w:color w:val="000000"/>
        </w:rPr>
        <w:t xml:space="preserve"> </w:t>
      </w:r>
      <w:r w:rsidR="002A0E29">
        <w:rPr>
          <w:rStyle w:val="normaltextrun"/>
          <w:color w:val="000000"/>
        </w:rPr>
        <w:t>c</w:t>
      </w:r>
      <w:r w:rsidR="00330B08">
        <w:rPr>
          <w:rStyle w:val="normaltextrun"/>
          <w:color w:val="000000"/>
        </w:rPr>
        <w:t xml:space="preserve">hub </w:t>
      </w:r>
      <w:r w:rsidR="00330B08" w:rsidRPr="00EB6033">
        <w:rPr>
          <w:rStyle w:val="normaltextrun"/>
          <w:color w:val="000000"/>
        </w:rPr>
        <w:t>(</w:t>
      </w:r>
      <w:r w:rsidR="00330B08" w:rsidRPr="00AD140C">
        <w:rPr>
          <w:rStyle w:val="normaltextrun"/>
          <w:i/>
          <w:iCs/>
          <w:color w:val="000000"/>
        </w:rPr>
        <w:t>Gila robusta</w:t>
      </w:r>
      <w:r w:rsidR="00330B08" w:rsidRPr="00EB6033">
        <w:rPr>
          <w:rStyle w:val="normaltextrun"/>
          <w:color w:val="000000"/>
        </w:rPr>
        <w:t>)</w:t>
      </w:r>
      <w:r w:rsidR="00330B08">
        <w:rPr>
          <w:rStyle w:val="normaltextrun"/>
          <w:color w:val="000000"/>
        </w:rPr>
        <w:t xml:space="preserve">, and </w:t>
      </w:r>
      <w:r w:rsidR="002A0E29">
        <w:rPr>
          <w:rStyle w:val="normaltextrun"/>
          <w:color w:val="000000"/>
        </w:rPr>
        <w:t>b</w:t>
      </w:r>
      <w:r w:rsidR="00330B08">
        <w:rPr>
          <w:rStyle w:val="normaltextrun"/>
          <w:color w:val="000000"/>
        </w:rPr>
        <w:t>onytail (</w:t>
      </w:r>
      <w:r w:rsidR="00330B08" w:rsidRPr="00AD140C">
        <w:rPr>
          <w:rStyle w:val="normaltextrun"/>
          <w:i/>
          <w:iCs/>
          <w:color w:val="000000"/>
        </w:rPr>
        <w:t>Gila elegans</w:t>
      </w:r>
      <w:r w:rsidR="00330B08">
        <w:rPr>
          <w:rStyle w:val="normaltextrun"/>
          <w:color w:val="000000"/>
        </w:rPr>
        <w:t>)</w:t>
      </w:r>
      <w:r>
        <w:rPr>
          <w:rStyle w:val="normaltextrun"/>
          <w:color w:val="000000"/>
        </w:rPr>
        <w:t>.</w:t>
      </w:r>
      <w:r w:rsidR="00A138B8">
        <w:rPr>
          <w:rStyle w:val="normaltextrun"/>
          <w:color w:val="000000"/>
        </w:rPr>
        <w:t xml:space="preserve"> </w:t>
      </w:r>
      <w:r w:rsidR="006438A4">
        <w:rPr>
          <w:rStyle w:val="normaltextrun"/>
          <w:color w:val="000000"/>
        </w:rPr>
        <w:t>T</w:t>
      </w:r>
      <w:r w:rsidR="006438A4">
        <w:t xml:space="preserve">urbidity, canyon shading, and high river stage reduce light penetration and limit primary production. </w:t>
      </w:r>
      <w:r w:rsidR="00A138B8">
        <w:t xml:space="preserve">The disturbance of aquatic vegetation and drying of river edges </w:t>
      </w:r>
      <w:r w:rsidR="006438A4">
        <w:t xml:space="preserve">following high flows </w:t>
      </w:r>
      <w:r w:rsidR="00D51C40">
        <w:t xml:space="preserve">also </w:t>
      </w:r>
      <w:r w:rsidR="006438A4">
        <w:t xml:space="preserve">desiccate eggs that bugs lay at or near the water surface during high flows </w:t>
      </w:r>
      <w:r w:rsidR="006438A4">
        <w:rPr>
          <w:rStyle w:val="normaltextrun"/>
          <w:color w:val="000000"/>
        </w:rPr>
        <w:fldChar w:fldCharType="begin"/>
      </w:r>
      <w:r w:rsidR="002A18DF">
        <w:rPr>
          <w:rStyle w:val="normaltextrun"/>
          <w:color w:val="000000"/>
        </w:rPr>
        <w:instrText xml:space="preserve"> ADDIN ZOTERO_ITEM CSL_CITATION {"citationID":"l953gc16","properties":{"formattedCitation":"(Kennedy et al., 2016)","plainCitation":"(Kennedy et al., 2016)","noteIndex":0},"citationItems":[{"id":3965,"uris":["http://zotero.org/users/5412774/items/A8VEL8T6"],"itemData":{"id":3965,"type":"article-journal","abstract":"Dams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rivers.","container-title":"BIOSCIENCE","DOI":"10.1093/biosci/biw059","ISSN":"0006-3568, 1525-3244","issue":"7","journalAbbreviation":"Bioscience","language":"English","note":"number-of-pages: 15\npublisher-place: Oxford\npublisher: Oxford Univ Press\nWeb of Science ID: WOS:000380075000007","page":"561-575","source":"Clarivate Analytics Web of Science","title":"Flow Management for Hydropower Extirpates Aquatic Insects, Undermining River Food Webs","volume":"66","author":[{"family":"Kennedy","given":"Theodore A."},{"family":"Muehlbauer","given":"Jeffrey D."},{"family":"Yackulic","given":"Charles B."},{"family":"Lytle","given":"David A."},{"family":"Miller","given":"Scott W."},{"family":"Dibble","given":"Kimberly L."},{"family":"Kortenhoeven","given":"Eric W."},{"family":"Metcalfe","given":"Anya N."},{"family":"Baxter","given":"Colden V."}],"issued":{"date-parts":[["2016",7]]}}}],"schema":"https://github.com/citation-style-language/schema/raw/master/csl-citation.json"} </w:instrText>
      </w:r>
      <w:r w:rsidR="006438A4">
        <w:rPr>
          <w:rStyle w:val="normaltextrun"/>
          <w:color w:val="000000"/>
        </w:rPr>
        <w:fldChar w:fldCharType="separate"/>
      </w:r>
      <w:r w:rsidR="006438A4" w:rsidRPr="00770E9C">
        <w:t>(Kennedy et al., 2016)</w:t>
      </w:r>
      <w:r w:rsidR="006438A4">
        <w:rPr>
          <w:rStyle w:val="normaltextrun"/>
          <w:color w:val="000000"/>
        </w:rPr>
        <w:fldChar w:fldCharType="end"/>
      </w:r>
      <w:r w:rsidR="006438A4">
        <w:rPr>
          <w:rStyle w:val="normaltextrun"/>
          <w:color w:val="000000"/>
        </w:rPr>
        <w:t>.</w:t>
      </w:r>
    </w:p>
    <w:p w14:paraId="2A7581D6" w14:textId="4AE9A951" w:rsidR="00CB4785" w:rsidRDefault="00CE5120" w:rsidP="00BA5514">
      <w:pPr>
        <w:pStyle w:val="paragraph"/>
        <w:spacing w:before="0" w:beforeAutospacing="0" w:after="240" w:afterAutospacing="0" w:line="480" w:lineRule="auto"/>
        <w:textAlignment w:val="baseline"/>
        <w:rPr>
          <w:rFonts w:ascii="Segoe UI" w:hAnsi="Segoe UI" w:cs="Segoe UI"/>
          <w:sz w:val="18"/>
          <w:szCs w:val="18"/>
        </w:rPr>
      </w:pPr>
      <w:bookmarkStart w:id="3" w:name="_Hlk176960110"/>
      <w:r w:rsidRPr="00051BE2">
        <w:t xml:space="preserve">The annual Lake Powell release is set in the </w:t>
      </w:r>
      <w:r w:rsidR="00130090">
        <w:t>f</w:t>
      </w:r>
      <w:r w:rsidRPr="00051BE2">
        <w:t xml:space="preserve">all of each year with goals to equalize storage in Lake Powell and Lake Mead, better balance storage in the two reservoirs, meet a minimum objective release of 8.23 million acre-feet per year as </w:t>
      </w:r>
      <w:r w:rsidR="00F1525A">
        <w:t>a</w:t>
      </w:r>
      <w:r w:rsidRPr="00051BE2">
        <w:t xml:space="preserve"> </w:t>
      </w:r>
      <w:r w:rsidR="00A138B8">
        <w:t xml:space="preserve">delivery </w:t>
      </w:r>
      <w:r w:rsidRPr="00051BE2">
        <w:t xml:space="preserve">requirement to </w:t>
      </w:r>
      <w:r w:rsidR="00F1525A">
        <w:t xml:space="preserve">California, </w:t>
      </w:r>
      <w:r w:rsidR="00F1525A">
        <w:lastRenderedPageBreak/>
        <w:t>Nevada, Arizona,</w:t>
      </w:r>
      <w:r w:rsidRPr="00051BE2">
        <w:t xml:space="preserve"> and Mexico</w:t>
      </w:r>
      <w:r w:rsidR="0025521A">
        <w:t xml:space="preserve">, and protect </w:t>
      </w:r>
      <w:r w:rsidR="00F1525A">
        <w:t xml:space="preserve">Lake Powell </w:t>
      </w:r>
      <w:r w:rsidR="0025521A">
        <w:t>elevation 3,525 feet</w:t>
      </w:r>
      <w:r w:rsidR="00F1525A">
        <w:t xml:space="preserve"> </w:t>
      </w:r>
      <w:r w:rsidR="00130090">
        <w:t>—</w:t>
      </w:r>
      <w:r w:rsidR="00F1525A">
        <w:t>1.8 million acre-feet above the minimum power pool elevation of 3,490 feet</w:t>
      </w:r>
      <w:r w:rsidR="00B05C1D">
        <w:t xml:space="preserve"> and 5.5 million acre-feet above the low-level outlets [dead pool] at 3,370 feet</w:t>
      </w:r>
      <w:r w:rsidR="00241268">
        <w:t xml:space="preserve"> </w:t>
      </w:r>
      <w:r w:rsidR="00241268">
        <w:fldChar w:fldCharType="begin"/>
      </w:r>
      <w:r w:rsidR="002A18DF">
        <w:instrText xml:space="preserve"> ADDIN ZOTERO_ITEM CSL_CITATION {"citationID":"PfJb2Nfa","properties":{"formattedCitation":"(Root and Jones, 2022; USBR, 2019, 2007)","plainCitation":"(Root and Jones, 2022; USBR, 2019, 2007)","noteIndex":0},"citationItems":[{"id":6234,"uris":["http://zotero.org/users/5412774/items/I2TVPFHY"],"itemData":{"id":6234,"type":"report","abstract":"Lake Powell is the second largest constructed water reservoir by storage capacity in the United States and represents a critical component in management of water resources in the Colorado River Basin. The reservoir provides hydroelectric power generation at Glen Canyon Dam, banks water storage for the Upper Colorado River Basin, stabilizes water commitments downstream, and buffers the Lower Colorado River Basin, including Lake Mead, against sedimentation and fluctuations in hydrological conditions. With completion of the dam in 1963, Lake Powell steadily filled with water before reaching full pool in 1980 and has become a popular destination for recreation, welcoming more than 4 million visitors per year. Since the early 2000s, severe drought and increases in water demand have resulted in a significant drop in reservoir elevation and stored water, prompting a heightened level of interest in the current state and future of Lake Powell.Beginning in 2017, the U.S. Geological Survey,...","language":"en","note":"ISSN: 2328-0328\ncontainer-title: Scientific Investigations Report\nDOI: 10.3133/sir20225017","number":"2022-5017","publisher":"U.S. Geological Survey","source":"pubs.usgs.gov","title":"Elevation-area-capacity relationships of Lake Powell in 2018 and estimated loss of storage capacity since 1963","URL":"https://pubs.usgs.gov/publication/sir20225017","author":[{"family":"Root","given":"Jonathan Casey"},{"family":"Jones","given":"Daniel"}],"accessed":{"date-parts":[["2024",8,9]]},"issued":{"date-parts":[["2022"]]}}},{"id":6617,"uris":["http://zotero.org/users/5412774/items/QUXCD77X"],"itemData":{"id":6617,"type":"webpage","title":"Drought Contingency Plans | Bureau of Reclamation","URL":"https://www.usbr.gov/ColoradoRiverBasin/dcp/index.html","author":[{"family":"USBR","given":""}],"accessed":{"date-parts":[["2024",9,28]]},"issued":{"date-parts":[["2019"]]}}},{"id":6618,"uris":["http://zotero.org/users/5412774/items/ZC8N4WYN"],"itemData":{"id":6618,"type":"document","title":"Record of Decision: Colorado River Interim Guidelines for Lower Basin Shortages and Coordinated Operations for Lakes Powell and Mead","URL":"https://www.usbr.gov/lc/region/programs/strategies/RecordofDecision.pdf","author":[{"family":"USBR","given":""}],"accessed":{"date-parts":[["2024",9,28]]},"issued":{"date-parts":[["2007"]]}}}],"schema":"https://github.com/citation-style-language/schema/raw/master/csl-citation.json"} </w:instrText>
      </w:r>
      <w:r w:rsidR="00241268">
        <w:fldChar w:fldCharType="separate"/>
      </w:r>
      <w:r w:rsidR="00B411F6" w:rsidRPr="00B411F6">
        <w:t>(Root and Jones, 2022; USBR, 2019, 2007)</w:t>
      </w:r>
      <w:r w:rsidR="00241268">
        <w:fldChar w:fldCharType="end"/>
      </w:r>
      <w:r w:rsidR="00B411F6">
        <w:t>.</w:t>
      </w:r>
      <w:r w:rsidR="00644735">
        <w:t xml:space="preserve"> </w:t>
      </w:r>
      <w:r w:rsidRPr="00051BE2">
        <w:t xml:space="preserve">The release may be updated in the </w:t>
      </w:r>
      <w:r w:rsidR="003118E7" w:rsidRPr="00051BE2">
        <w:t>spring</w:t>
      </w:r>
      <w:r w:rsidRPr="00051BE2">
        <w:t xml:space="preserve"> in response to changing reservoir levels. Recent conversations for new reservoir operations post</w:t>
      </w:r>
      <w:r w:rsidR="00644735">
        <w:t>-</w:t>
      </w:r>
      <w:r w:rsidRPr="00051BE2">
        <w:t>2026 propose to lower the minimum release to 6.0 million acre-feet per year when reservoir storage is low (</w:t>
      </w:r>
      <w:r w:rsidR="00EA181A">
        <w:fldChar w:fldCharType="begin"/>
      </w:r>
      <w:r w:rsidR="002A18DF">
        <w:instrText xml:space="preserve"> ADDIN ZOTERO_ITEM CSL_CITATION {"citationID":"PFOlbpow","properties":{"formattedCitation":"(Buschatzke et al., 2024)","plainCitation":"(Buschatzke et al., 2024)","dontUpdate":true,"noteIndex":0},"citationItems":[{"id":6614,"uris":["http://zotero.org/users/5412774/items/UN2MUEH9"],"itemData":{"id":6614,"type":"document","title":"Lower Basin Alternative for the Post-2026 Coordinated Operation of the Colorado River Basin","URL":"https://www.snwa.com/assets/pdf/lower-basin-alternative-letter-march2024.pdf","author":[{"family":"Buschatzke","given":"T."},{"family":"Hamby","given":"J.B."},{"family":"Entsminger","given":"J."}],"accessed":{"date-parts":[["2024",9,28]]},"issued":{"date-parts":[["2024"]]}}}],"schema":"https://github.com/citation-style-language/schema/raw/master/csl-citation.json"} </w:instrText>
      </w:r>
      <w:r w:rsidR="00EA181A">
        <w:fldChar w:fldCharType="separate"/>
      </w:r>
      <w:r w:rsidR="00EA181A" w:rsidRPr="00EA181A">
        <w:t>Buschatzke et al., 2024)</w:t>
      </w:r>
      <w:r w:rsidR="00EA181A">
        <w:fldChar w:fldCharType="end"/>
      </w:r>
      <w:bookmarkEnd w:id="3"/>
      <w:r w:rsidRPr="00051BE2">
        <w:t>.</w:t>
      </w:r>
      <w:r w:rsidR="00EA181A">
        <w:t xml:space="preserve"> </w:t>
      </w:r>
      <w:r w:rsidR="00CB4785" w:rsidRPr="00F1525A">
        <w:rPr>
          <w:rStyle w:val="normaltextrun"/>
          <w:color w:val="000000"/>
        </w:rPr>
        <w:t xml:space="preserve">Once the annual release is set, monthly release volumes are set to maximize hydropower </w:t>
      </w:r>
      <w:r w:rsidR="00CB3068" w:rsidRPr="00F1525A">
        <w:rPr>
          <w:rStyle w:val="normaltextrun"/>
          <w:color w:val="000000"/>
        </w:rPr>
        <w:t>value</w:t>
      </w:r>
      <w:r w:rsidR="00CB4785" w:rsidRPr="00F1525A">
        <w:rPr>
          <w:rStyle w:val="normaltextrun"/>
          <w:color w:val="000000"/>
        </w:rPr>
        <w:t xml:space="preserve"> in high load months of January, February, March, June, July, and August. Daily hydropeaking operations are subject to constraints on minimum release, maximum release, and rate of change in releases.</w:t>
      </w:r>
      <w:r w:rsidR="00CB4785">
        <w:rPr>
          <w:rStyle w:val="eop"/>
          <w:color w:val="000000"/>
        </w:rPr>
        <w:t> </w:t>
      </w:r>
    </w:p>
    <w:p w14:paraId="26A8929D" w14:textId="0F5870DF" w:rsidR="0004690E" w:rsidRDefault="2E2106E4" w:rsidP="2E2106E4">
      <w:pPr>
        <w:pStyle w:val="paragraph"/>
        <w:spacing w:before="0" w:beforeAutospacing="0" w:after="240" w:afterAutospacing="0" w:line="480" w:lineRule="auto"/>
        <w:textAlignment w:val="baseline"/>
        <w:rPr>
          <w:rStyle w:val="normaltextrun"/>
        </w:rPr>
      </w:pPr>
      <w:bookmarkStart w:id="4" w:name="_Hlk176960413"/>
      <w:r w:rsidRPr="00ED113F">
        <w:rPr>
          <w:rStyle w:val="normaltextrun"/>
          <w:color w:val="000000" w:themeColor="text1"/>
        </w:rPr>
        <w:t xml:space="preserve">In the 1990s, </w:t>
      </w:r>
      <w:bookmarkStart w:id="5" w:name="_Hlk177740578"/>
      <w:r w:rsidRPr="00ED113F">
        <w:rPr>
          <w:rStyle w:val="normaltextrun"/>
          <w:color w:val="000000" w:themeColor="text1"/>
        </w:rPr>
        <w:t xml:space="preserve">managers started experimental releases </w:t>
      </w:r>
      <w:r w:rsidRPr="2E2106E4">
        <w:rPr>
          <w:rStyle w:val="normaltextrun"/>
        </w:rPr>
        <w:t>above turbine capacity for several days in some years to</w:t>
      </w:r>
      <w:bookmarkEnd w:id="5"/>
      <w:r w:rsidRPr="2E2106E4">
        <w:rPr>
          <w:rStyle w:val="normaltextrun"/>
        </w:rPr>
        <w:t xml:space="preserve"> gain downstream ecological benefits by replicating some of the pre-dam high flood flows.</w:t>
      </w:r>
      <w:bookmarkEnd w:id="4"/>
      <w:r w:rsidRPr="2E2106E4">
        <w:rPr>
          <w:rStyle w:val="normaltextrun"/>
        </w:rPr>
        <w:t xml:space="preserve"> </w:t>
      </w:r>
      <w:r w:rsidRPr="00ED113F">
        <w:rPr>
          <w:rStyle w:val="normaltextrun"/>
        </w:rPr>
        <w:t xml:space="preserve">These experimental releases, known as </w:t>
      </w:r>
      <w:r w:rsidR="00056E2F">
        <w:rPr>
          <w:rStyle w:val="normaltextrun"/>
        </w:rPr>
        <w:t>“</w:t>
      </w:r>
      <w:r w:rsidRPr="00ED113F">
        <w:rPr>
          <w:rStyle w:val="normaltextrun"/>
        </w:rPr>
        <w:t>High Flow Experiments (HFEs)</w:t>
      </w:r>
      <w:r w:rsidR="00056E2F">
        <w:rPr>
          <w:rStyle w:val="normaltextrun"/>
        </w:rPr>
        <w:t>,”</w:t>
      </w:r>
      <w:r w:rsidRPr="00ED113F">
        <w:rPr>
          <w:rStyle w:val="normaltextrun"/>
        </w:rPr>
        <w:t xml:space="preserve"> are designed to generate flood flows, mobilize sediment, and rebuild downstream sandbars</w:t>
      </w:r>
      <w:r w:rsidRPr="2E2106E4">
        <w:rPr>
          <w:rStyle w:val="normaltextrun"/>
        </w:rPr>
        <w:t xml:space="preserve"> </w:t>
      </w:r>
      <w:r w:rsidR="00267557" w:rsidRPr="2E2106E4">
        <w:rPr>
          <w:rStyle w:val="normaltextrun"/>
        </w:rPr>
        <w:fldChar w:fldCharType="begin"/>
      </w:r>
      <w:r w:rsidR="002A18DF">
        <w:rPr>
          <w:rStyle w:val="normaltextrun"/>
        </w:rPr>
        <w:instrText xml:space="preserve"> ADDIN ZOTERO_ITEM CSL_CITATION {"citationID":"LF7F7Q3q","properties":{"formattedCitation":"(Cross et al., 2011; Robinson and Uehlinger, 2008)","plainCitation":"(Cross et al., 2011; Robinson and Uehlinger, 2008)","noteIndex":0},"citationItems":[{"id":4039,"uris":["http://zotero.org/users/5412774/items/MJWRQ2K2"],"itemData":{"id":4039,"type":"article-journal","abstract":"Large dams have been constructed on rivers to meet human demands for water, electricity, navigation, and recreation. As a consequence, flow and temperature regimes have been altered, strongly affecting river food webs and ecosystem processes. Experimental high-flow dam releases, i.e., controlled floods, have been implemented on the Colorado River, USA, in an effort to reestablish pulsed flood events, redistribute sediments, improve conditions for native fishes, and increase understanding of how dam operations affect physical and biological processes. We quantified secondary production and organic matter flows in the food web below Glen Canyon dam for two years prior and one year after an experimental controlled flood in March 2008. Invertebrate biomass and secondary production declined significantly following the flood (total biomass, 55% decline; total production, 56% decline), with most of the decline driven by reductions in two nonnative invertebrate taxa, Potamopyrgus antipodarum and Gammarus lacustris. Diatoms dominated the trophic basis of invertebrate production before and after the controlled flood, and the largest organic matter flows were from diatoms to the three most productive invertebrate taxa (P. antipodarum, G. lacustris, and Tubificida). In contrast to invertebrates, production of rainbow trout (Oncorhynchus mykiss) increased substantially (194%) following the flood, despite the large decline in total secondary production of the invertebrate assemblage. This counterintuitive result is reconciled by a post-flood increase in production and drift concentrations of select invertebrate prey (i.e., Chironomidae and Simuliidae) that supported a large proportion of trout production but had relatively low secondary production. In addition, interaction strengths, measured as species impact values, were strongest between rainbow trout and these two taxa before and after the flood, demonstrating that the dominant consumer–resource interactions were not necessarily congruent with the dominant organic matter flows. Our study illustrates the value of detailed food web analysis for elucidating pathways by which dam management may alter production and strengths of species interactions in river food webs. We suggest that controlled floods may increase production of nonnative rainbow trout, and this information can be used to help guide future dam management decisions.","container-title":"Ecological Applications","DOI":"10.1890/10-1719.1","ISSN":"1939-5582","issue":"6","language":"en","license":"© 2011 by the Ecological Society of America","note":"_eprint: https://onlinelibrary.wiley.com/doi/pdf/10.1890/10-1719.1","page":"2016-2033","source":"Wiley Online Library","title":"Ecosystem ecology meets adaptive management: food web response to a controlled flood on the Colorado River, Glen Canyon","title-short":"Ecosystem ecology meets adaptive management","volume":"21","author":[{"family":"Cross","given":"Wyatt F."},{"family":"Baxter","given":"Colden V."},{"family":"Donner","given":"Kevin C."},{"family":"Rosi-Marshall","given":"Emma J."},{"family":"Kennedy","given":"Theodore A."},{"family":"Hall Jr","given":"Robert O."},{"family":"Kelly","given":"Holly A. Wellard"},{"family":"Rogers","given":"R. Scott"}],"issued":{"date-parts":[["2011"]]}}},{"id":4046,"uris":["http://zotero.org/users/5412774/items/8EUU6BUT"],"itemData":{"id":4046,"type":"article-journal","abstract":"Reservoirs have altered the flow regime of most rivers on the globe. To simulate the natural flow regime, experimental floods are being implemented on regulated rivers throughout the world to improve their ecological integrity. As a large-scale disturbance, the long-term sequential use of floods provides an excellent empirical approach to examine ecosystem regime shifts in rivers. This study evaluated the long-term effects of floods (15 floods over eight years) on a regulated river. We hypothesized that sequential floods over time would cause a regime shift in the ecosystem. The floods resulted in little change in the physicochemistry of the river, although particulate organic carbon and particulate phosphorus were lower after the floods. The floods eliminated moss cover on bed sediments within the first year of flooding and maintained low periphyton biomass and benthic organic matter after the third year of flooding. Organic matter in transport was reduced after the third year of flooding, although peaks were still observed during rain events due to tributary inputs and side slopes. The floods reduced macroinvertebrate richness and biomass after the first year of floods, but density was not reduced until the third year. The individual mass of invertebrates decreased by about one-half after the floods. Specific taxa displayed either a loss in abundance, or an increase in abundance, or an increase followed by a loss after the third year. The first three flood years were periods of nonequilibrium with coefficients of variation in all measured parameters increasing two to five times from those before the floods. Coefficients of variation decreased after the third year, although they were still higher than before the floods. Analysis of concordance using Kendall's W confirmed the temporal changes observed in macroinvertebrate assemblage structure. An assessment of individual flood effects showed that later floods had </w:instrText>
      </w:r>
      <w:r w:rsidR="002A18DF">
        <w:rPr>
          <w:rStyle w:val="normaltextrun"/>
          <w:rFonts w:ascii="Cambria Math" w:hAnsi="Cambria Math" w:cs="Cambria Math"/>
        </w:rPr>
        <w:instrText>∼</w:instrText>
      </w:r>
      <w:r w:rsidR="002A18DF">
        <w:rPr>
          <w:rStyle w:val="normaltextrun"/>
        </w:rPr>
        <w:instrText xml:space="preserve">30% less effect on macroinvertebrates than early floods of similar magnitude, suggesting that the new assemblage structure is more resilient to flood disturbance. We conclude that the floods caused an ecosystem regime shift that took three years to unfold. Additional long-term changes or shifts are expected as new taxa colonize the river from other sources.","container-title":"Ecological Applications","DOI":"10.1890/07-0886.1","ISSN":"1939-5582","issue":"2","language":"en","license":"© 2008 by the Ecological Society of America","note":"_eprint: https://onlinelibrary.wiley.com/doi/pdf/10.1890/07-0886.1","page":"511-526","source":"Wiley Online Library","title":"Experimental Floods Cause Ecosystem Regime Shift in a Regulated River","volume":"18","author":[{"family":"Robinson","given":"Christopher T."},{"family":"Uehlinger","given":"Urs"}],"issued":{"date-parts":[["2008"]]}}}],"schema":"https://github.com/citation-style-language/schema/raw/master/csl-citation.json"} </w:instrText>
      </w:r>
      <w:r w:rsidR="00267557" w:rsidRPr="2E2106E4">
        <w:rPr>
          <w:rStyle w:val="normaltextrun"/>
        </w:rPr>
        <w:fldChar w:fldCharType="separate"/>
      </w:r>
      <w:r>
        <w:t>(Cross et al., 2011; Robinson and Uehlinger, 2008)</w:t>
      </w:r>
      <w:r w:rsidR="00267557" w:rsidRPr="2E2106E4">
        <w:rPr>
          <w:rStyle w:val="normaltextrun"/>
        </w:rPr>
        <w:fldChar w:fldCharType="end"/>
      </w:r>
      <w:r w:rsidRPr="2E2106E4">
        <w:rPr>
          <w:rStyle w:val="normaltextrun"/>
        </w:rPr>
        <w:t>.</w:t>
      </w:r>
      <w:r w:rsidRPr="2E2106E4">
        <w:rPr>
          <w:rFonts w:asciiTheme="minorHAnsi" w:eastAsiaTheme="minorEastAsia" w:hAnsiTheme="minorHAnsi" w:cstheme="minorBidi"/>
          <w:sz w:val="22"/>
          <w:szCs w:val="22"/>
        </w:rPr>
        <w:t xml:space="preserve"> </w:t>
      </w:r>
      <w:bookmarkStart w:id="6" w:name="_Hlk176960762"/>
      <w:r>
        <w:t>During months of HFEs, the monthly release volume is maintained, leading to reduced hydropower releases on days outside HFE periods</w:t>
      </w:r>
      <w:bookmarkEnd w:id="6"/>
      <w:r>
        <w:t>. Overall, HFEs prioritize downstream ecological and recreational benefits at the expense of some hydro</w:t>
      </w:r>
      <w:r w:rsidR="006D62E1">
        <w:t>power</w:t>
      </w:r>
      <w:r>
        <w:t xml:space="preserve"> value </w:t>
      </w:r>
      <w:r w:rsidR="00267557">
        <w:fldChar w:fldCharType="begin"/>
      </w:r>
      <w:r w:rsidR="002A18DF">
        <w:instrText xml:space="preserve"> ADDIN ZOTERO_ITEM CSL_CITATION {"citationID":"Ty4WGhkN","properties":{"formattedCitation":"(Melis, 2011)","plainCitation":"(Melis, 2011)","noteIndex":0},"citationItems":[{"id":6298,"uris":["http://zotero.org/users/5412774/items/KLEYW6IE"],"itemData":{"id":6298,"type":"report","number":"U.S. Geological Survey Circular 1366","page":"147","publisher":"U.S. Geological Survey","title":"Effects of Three High-Flow Experiments  on the Colorado River Ecosystem  Downstream from Glen Canyon Dam, Arizona","URL":"https://pubs.usgs.gov/circ/1366/c1366.pdf","author":[{"family":"Melis","given":"Theodore S."}],"accessed":{"date-parts":[["2024",8,23]]},"issued":{"date-parts":[["2011"]]}}}],"schema":"https://github.com/citation-style-language/schema/raw/master/csl-citation.json"} </w:instrText>
      </w:r>
      <w:r w:rsidR="00267557">
        <w:fldChar w:fldCharType="separate"/>
      </w:r>
      <w:r>
        <w:t>(Melis, 2011)</w:t>
      </w:r>
      <w:r w:rsidR="00267557">
        <w:fldChar w:fldCharType="end"/>
      </w:r>
      <w:r>
        <w:t>.</w:t>
      </w:r>
    </w:p>
    <w:p w14:paraId="72AD2B5B" w14:textId="0C7D32A6" w:rsidR="003045F1" w:rsidRDefault="00CB4785" w:rsidP="00B6021A">
      <w:pPr>
        <w:pStyle w:val="paragraph"/>
        <w:spacing w:before="0" w:beforeAutospacing="0" w:after="240" w:afterAutospacing="0" w:line="480" w:lineRule="auto"/>
        <w:textAlignment w:val="baseline"/>
        <w:rPr>
          <w:rStyle w:val="normaltextrun"/>
          <w:color w:val="000000"/>
        </w:rPr>
      </w:pPr>
      <w:r>
        <w:rPr>
          <w:rStyle w:val="normaltextrun"/>
          <w:color w:val="000000"/>
        </w:rPr>
        <w:t xml:space="preserve">As part of the preferred alternative for the 2016 Glen Canyon Dam </w:t>
      </w:r>
      <w:r w:rsidR="00B6021A">
        <w:rPr>
          <w:rStyle w:val="normaltextrun"/>
          <w:color w:val="000000"/>
        </w:rPr>
        <w:t>A</w:t>
      </w:r>
      <w:r>
        <w:rPr>
          <w:rStyle w:val="normaltextrun"/>
          <w:color w:val="000000"/>
        </w:rPr>
        <w:t xml:space="preserve">daptive </w:t>
      </w:r>
      <w:r w:rsidR="00B6021A">
        <w:rPr>
          <w:rStyle w:val="normaltextrun"/>
          <w:color w:val="000000"/>
        </w:rPr>
        <w:t>M</w:t>
      </w:r>
      <w:r>
        <w:rPr>
          <w:rStyle w:val="normaltextrun"/>
          <w:color w:val="000000"/>
        </w:rPr>
        <w:t xml:space="preserve">anagement </w:t>
      </w:r>
      <w:r w:rsidR="00B6021A">
        <w:rPr>
          <w:rStyle w:val="normaltextrun"/>
          <w:color w:val="000000"/>
        </w:rPr>
        <w:t>P</w:t>
      </w:r>
      <w:r>
        <w:rPr>
          <w:rStyle w:val="normaltextrun"/>
          <w:color w:val="000000"/>
        </w:rPr>
        <w:t>rogram</w:t>
      </w:r>
      <w:r w:rsidR="0005373C">
        <w:rPr>
          <w:rStyle w:val="normaltextrun"/>
          <w:color w:val="000000"/>
        </w:rPr>
        <w:t xml:space="preserve"> (GCDAMP)</w:t>
      </w:r>
      <w:r>
        <w:rPr>
          <w:rStyle w:val="normaltextrun"/>
          <w:color w:val="000000"/>
        </w:rPr>
        <w:t xml:space="preserve">, managers also started experimental steady </w:t>
      </w:r>
      <w:r w:rsidR="009D7F25">
        <w:rPr>
          <w:rStyle w:val="normaltextrun"/>
          <w:color w:val="000000"/>
        </w:rPr>
        <w:t xml:space="preserve">low </w:t>
      </w:r>
      <w:r>
        <w:rPr>
          <w:rStyle w:val="normaltextrun"/>
          <w:color w:val="000000"/>
        </w:rPr>
        <w:t>release</w:t>
      </w:r>
      <w:r w:rsidR="00841AC1">
        <w:rPr>
          <w:rStyle w:val="normaltextrun"/>
          <w:color w:val="000000"/>
        </w:rPr>
        <w:t>s on weekends in summer months</w:t>
      </w:r>
      <w:r w:rsidR="006D62E1">
        <w:rPr>
          <w:rStyle w:val="normaltextrun"/>
          <w:color w:val="000000"/>
        </w:rPr>
        <w:t>—</w:t>
      </w:r>
      <w:r>
        <w:rPr>
          <w:rStyle w:val="normaltextrun"/>
          <w:color w:val="000000"/>
        </w:rPr>
        <w:t>bug flows</w:t>
      </w:r>
      <w:r w:rsidR="00841AC1">
        <w:rPr>
          <w:rStyle w:val="normaltextrun"/>
          <w:color w:val="000000"/>
        </w:rPr>
        <w:t xml:space="preserve"> </w:t>
      </w:r>
      <w:r w:rsidR="005055E0">
        <w:rPr>
          <w:rStyle w:val="normaltextrun"/>
          <w:color w:val="000000"/>
        </w:rPr>
        <w:fldChar w:fldCharType="begin"/>
      </w:r>
      <w:r w:rsidR="002A18DF">
        <w:rPr>
          <w:rStyle w:val="normaltextrun"/>
          <w:color w:val="000000"/>
        </w:rPr>
        <w:instrText xml:space="preserve"> ADDIN ZOTERO_ITEM CSL_CITATION {"citationID":"phR784LO","properties":{"formattedCitation":"(USBR, 2016)","plainCitation":"(USBR, 2016)","noteIndex":0},"citationItems":[{"id":4901,"uris":["http://zotero.org/users/5412774/items/RVEJXB6T"],"itemData":{"id":4901,"type":"webpage","container-title":"Integrating LTEMP into GCDAMP Processes","title":"LTEMP 2016","URL":"https://www.usbr.gov/uc/progact/amp/twg/2016-10-18-twg-meeting/Attach_08.pdf","author":[{"family":"USBR","given":""}],"accessed":{"date-parts":[["2023",12,9]]},"issued":{"date-parts":[["2016"]]}}}],"schema":"https://github.com/citation-style-language/schema/raw/master/csl-citation.json"} </w:instrText>
      </w:r>
      <w:r w:rsidR="005055E0">
        <w:rPr>
          <w:rStyle w:val="normaltextrun"/>
          <w:color w:val="000000"/>
        </w:rPr>
        <w:fldChar w:fldCharType="separate"/>
      </w:r>
      <w:r w:rsidR="007265E0" w:rsidRPr="007265E0">
        <w:t>(USBR, 2016)</w:t>
      </w:r>
      <w:r w:rsidR="005055E0">
        <w:rPr>
          <w:rStyle w:val="normaltextrun"/>
          <w:color w:val="000000"/>
        </w:rPr>
        <w:fldChar w:fldCharType="end"/>
      </w:r>
      <w:r w:rsidR="005055E0">
        <w:rPr>
          <w:rStyle w:val="normaltextrun"/>
          <w:color w:val="000000"/>
        </w:rPr>
        <w:t>.</w:t>
      </w:r>
      <w:r w:rsidR="00621A3D">
        <w:rPr>
          <w:rStyle w:val="normaltextrun"/>
          <w:color w:val="000000"/>
        </w:rPr>
        <w:t xml:space="preserve"> These flows aimed to keep bug eggs wet, increase bug production, and diversify species. </w:t>
      </w:r>
      <w:r w:rsidR="00AF0137">
        <w:rPr>
          <w:rStyle w:val="normaltextrun"/>
          <w:color w:val="000000"/>
        </w:rPr>
        <w:t>Weekends were selected for their</w:t>
      </w:r>
      <w:r w:rsidR="00AF0137" w:rsidRPr="00AF0137">
        <w:rPr>
          <w:rStyle w:val="normaltextrun"/>
          <w:color w:val="000000"/>
        </w:rPr>
        <w:t xml:space="preserve"> </w:t>
      </w:r>
      <w:r w:rsidR="00AF0137">
        <w:rPr>
          <w:rStyle w:val="normaltextrun"/>
          <w:color w:val="000000"/>
        </w:rPr>
        <w:t xml:space="preserve">comparatively lower energy demands and </w:t>
      </w:r>
      <w:r w:rsidR="006D62E1">
        <w:rPr>
          <w:rStyle w:val="normaltextrun"/>
          <w:color w:val="000000"/>
        </w:rPr>
        <w:t xml:space="preserve">hydropeaking value </w:t>
      </w:r>
      <w:r w:rsidR="00AF0137">
        <w:rPr>
          <w:rStyle w:val="normaltextrun"/>
          <w:color w:val="000000"/>
        </w:rPr>
        <w:t xml:space="preserve">than weekdays </w:t>
      </w:r>
      <w:r w:rsidR="00AF0137">
        <w:rPr>
          <w:rStyle w:val="normaltextrun"/>
          <w:color w:val="000000"/>
        </w:rPr>
        <w:fldChar w:fldCharType="begin"/>
      </w:r>
      <w:r w:rsidR="002A18DF">
        <w:rPr>
          <w:rStyle w:val="normaltextrun"/>
          <w:color w:val="000000"/>
        </w:rPr>
        <w:instrText xml:space="preserve"> ADDIN ZOTERO_ITEM CSL_CITATION {"citationID":"qZKBIw5a","properties":{"formattedCitation":"(F\\uc0\\u248{}rsund, 2015; USBR, 2023)","plainCitation":"(Førsund, 2015; USBR, 2023)","noteIndex":0},"citationItems":[{"id":4051,"uris":["http://zotero.org/users/5412774/items/48PS4WLD"],"itemData":{"id":4051,"type":"book","collection-title":"International Series in Operations Research &amp; Management Science","event-place":"Boston, MA","ISBN":"978-1-4899-7518-8","language":"en","note":"DOI: 10.1007/978-1-4899-7519-5","publisher":"Springer US","publisher-place":"Boston, MA","source":"DOI.org (Crossref)","title":"Hydropower Economics","URL":"https://link.springer.com/10.1007/978-1-4899-7519-5","volume":"217","author":[{"family":"Førsund","given":"Finn R."}],"accessed":{"date-parts":[["2023",9,15]]},"issued":{"date-parts":[["2015"]]}}},{"id":4902,"uris":["http://zotero.org/users/5412774/items/SG5YI79P"],"itemData":{"id":4902,"type":"webpage","container-title":"Glen Canyon Unit","title":"Glen Canyon Dam | Upper Colorado Region | Bureau of Reclamation","URL":"https://www.usbr.gov/uc/rm/crsp/gc/","author":[{"family":"USBR","given":""}],"accessed":{"date-parts":[["2023",12,9]]},"issued":{"date-parts":[["2023"]]}}}],"schema":"https://github.com/citation-style-language/schema/raw/master/csl-citation.json"} </w:instrText>
      </w:r>
      <w:r w:rsidR="00AF0137">
        <w:rPr>
          <w:rStyle w:val="normaltextrun"/>
          <w:color w:val="000000"/>
        </w:rPr>
        <w:fldChar w:fldCharType="separate"/>
      </w:r>
      <w:r w:rsidR="00AF0137" w:rsidRPr="007265E0">
        <w:t>(Førsund, 2015; USBR, 2023)</w:t>
      </w:r>
      <w:r w:rsidR="00AF0137">
        <w:rPr>
          <w:rStyle w:val="normaltextrun"/>
          <w:color w:val="000000"/>
        </w:rPr>
        <w:fldChar w:fldCharType="end"/>
      </w:r>
      <w:r w:rsidR="00AF0137">
        <w:rPr>
          <w:rStyle w:val="normaltextrun"/>
          <w:color w:val="000000"/>
        </w:rPr>
        <w:t xml:space="preserve">. The </w:t>
      </w:r>
      <w:r w:rsidR="00AF0137">
        <w:rPr>
          <w:rStyle w:val="normaltextrun"/>
          <w:color w:val="000000"/>
        </w:rPr>
        <w:lastRenderedPageBreak/>
        <w:t xml:space="preserve">volume of water saved on the weekends due to steady low bug flows </w:t>
      </w:r>
      <w:r w:rsidR="00243CF2">
        <w:rPr>
          <w:rStyle w:val="normaltextrun"/>
          <w:color w:val="000000"/>
        </w:rPr>
        <w:t>wa</w:t>
      </w:r>
      <w:r w:rsidR="00AF0137">
        <w:rPr>
          <w:rStyle w:val="normaltextrun"/>
          <w:color w:val="000000"/>
        </w:rPr>
        <w:t xml:space="preserve">s redistributed to on- and off-peak weekday releases to preserve the required monthly release volume. </w:t>
      </w:r>
      <w:r w:rsidR="00621A3D">
        <w:rPr>
          <w:rStyle w:val="normaltextrun"/>
          <w:color w:val="000000"/>
        </w:rPr>
        <w:t xml:space="preserve">The flows </w:t>
      </w:r>
      <w:r w:rsidR="00AF0137">
        <w:rPr>
          <w:rStyle w:val="normaltextrun"/>
          <w:color w:val="000000"/>
        </w:rPr>
        <w:t>support the</w:t>
      </w:r>
      <w:r w:rsidR="00621A3D">
        <w:rPr>
          <w:rStyle w:val="normaltextrun"/>
          <w:color w:val="000000"/>
        </w:rPr>
        <w:t xml:space="preserve"> LTEMP resource goal for natural processes </w:t>
      </w:r>
      <w:r w:rsidR="00321888">
        <w:rPr>
          <w:rStyle w:val="normaltextrun"/>
          <w:color w:val="000000"/>
        </w:rPr>
        <w:t>to</w:t>
      </w:r>
      <w:r w:rsidR="00621A3D">
        <w:rPr>
          <w:rStyle w:val="normaltextrun"/>
          <w:color w:val="000000"/>
        </w:rPr>
        <w:t xml:space="preserve"> “</w:t>
      </w:r>
      <w:r w:rsidR="00321888">
        <w:rPr>
          <w:rStyle w:val="normaltextrun"/>
          <w:color w:val="000000"/>
        </w:rPr>
        <w:t>r</w:t>
      </w:r>
      <w:r w:rsidR="00621A3D" w:rsidRPr="00321888">
        <w:rPr>
          <w:rStyle w:val="normaltextrun"/>
          <w:color w:val="000000"/>
        </w:rPr>
        <w:t>estore, to the extent practicable, ecological patterns and processes within their range of natural variability, including the natural abundance, diversity, and genetic and ecological integrity of the plant and animal species native to those ecosystems</w:t>
      </w:r>
      <w:r w:rsidR="00621A3D">
        <w:rPr>
          <w:rStyle w:val="normaltextrun"/>
          <w:color w:val="000000"/>
        </w:rPr>
        <w:t>”</w:t>
      </w:r>
      <w:r w:rsidR="002A30CB">
        <w:rPr>
          <w:rStyle w:val="normaltextrun"/>
          <w:color w:val="000000"/>
        </w:rPr>
        <w:t xml:space="preserve"> </w:t>
      </w:r>
      <w:r w:rsidR="002A30CB">
        <w:rPr>
          <w:rStyle w:val="normaltextrun"/>
          <w:color w:val="000000"/>
        </w:rPr>
        <w:fldChar w:fldCharType="begin"/>
      </w:r>
      <w:r w:rsidR="002A18DF">
        <w:rPr>
          <w:rStyle w:val="normaltextrun"/>
          <w:color w:val="000000"/>
        </w:rPr>
        <w:instrText xml:space="preserve"> ADDIN ZOTERO_ITEM CSL_CITATION {"citationID":"tPhNtoB4","properties":{"formattedCitation":"(DOI, 2016)","plainCitation":"(DOI, 2016)","noteIndex":0},"citationItems":[{"id":6316,"uris":["http://zotero.org/users/5412774/items/P4T6392W"],"itemData":{"id":6316,"type":"document","language":"English","publisher":"Department of Interior, U.S.","title":"Glen Canyon Dam Long-Term Experimental and Management Plan Final Environmental Impact Statement","URL":"https://ltempeis.anl.gov/documents/final-eis/vol1/Chapter_1-Introduction.pdf","author":[{"family":"DOI","given":""}],"accessed":{"date-parts":[["2024",8,24]]},"issued":{"date-parts":[["2016"]]}}}],"schema":"https://github.com/citation-style-language/schema/raw/master/csl-citation.json"} </w:instrText>
      </w:r>
      <w:r w:rsidR="002A30CB">
        <w:rPr>
          <w:rStyle w:val="normaltextrun"/>
          <w:color w:val="000000"/>
        </w:rPr>
        <w:fldChar w:fldCharType="separate"/>
      </w:r>
      <w:r w:rsidR="002A30CB" w:rsidRPr="00A82533">
        <w:t>(DOI, 2016)</w:t>
      </w:r>
      <w:r w:rsidR="002A30CB">
        <w:rPr>
          <w:rStyle w:val="normaltextrun"/>
          <w:color w:val="000000"/>
        </w:rPr>
        <w:fldChar w:fldCharType="end"/>
      </w:r>
      <w:r w:rsidR="00B45252">
        <w:rPr>
          <w:rStyle w:val="normaltextrun"/>
          <w:color w:val="000000"/>
        </w:rPr>
        <w:t>.</w:t>
      </w:r>
      <w:r w:rsidR="0013651C">
        <w:rPr>
          <w:rStyle w:val="normaltextrun"/>
          <w:color w:val="000000"/>
        </w:rPr>
        <w:t xml:space="preserve"> </w:t>
      </w:r>
    </w:p>
    <w:p w14:paraId="3061C4D1" w14:textId="2FA25A9C" w:rsidR="00D51C40" w:rsidRDefault="006438A4" w:rsidP="00AA50FB">
      <w:pPr>
        <w:pStyle w:val="paragraph"/>
        <w:spacing w:before="0" w:beforeAutospacing="0" w:after="240" w:afterAutospacing="0" w:line="480" w:lineRule="auto"/>
        <w:textAlignment w:val="baseline"/>
      </w:pPr>
      <w:bookmarkStart w:id="7" w:name="_Hlk179130681"/>
      <w:bookmarkStart w:id="8" w:name="_Hlk177741899"/>
      <w:r>
        <w:t xml:space="preserve">Analysis of bug abundance data after </w:t>
      </w:r>
      <w:r w:rsidR="0023415D">
        <w:t>experimental bug flows</w:t>
      </w:r>
      <w:r>
        <w:t xml:space="preserve"> in </w:t>
      </w:r>
      <w:r w:rsidR="004B52C9">
        <w:t>s</w:t>
      </w:r>
      <w:r>
        <w:t>ummer 2018 and 2019 showed</w:t>
      </w:r>
      <w:r w:rsidR="009D2938">
        <w:t xml:space="preserve"> </w:t>
      </w:r>
      <w:r w:rsidR="0023415D">
        <w:t>increased</w:t>
      </w:r>
      <w:r w:rsidR="009D2938">
        <w:t xml:space="preserve"> invertebrate </w:t>
      </w:r>
      <w:r w:rsidR="0023415D">
        <w:t>production</w:t>
      </w:r>
      <w:r w:rsidR="009D2938">
        <w:t xml:space="preserve"> and diversity </w:t>
      </w:r>
      <w:r w:rsidR="009D2938">
        <w:rPr>
          <w:rStyle w:val="normaltextrun"/>
          <w:color w:val="000000"/>
        </w:rPr>
        <w:fldChar w:fldCharType="begin"/>
      </w:r>
      <w:r w:rsidR="002A18DF">
        <w:rPr>
          <w:rStyle w:val="normaltextrun"/>
          <w:color w:val="000000"/>
        </w:rPr>
        <w:instrText xml:space="preserve"> ADDIN ZOTERO_ITEM CSL_CITATION {"citationID":"4Esvur0E","properties":{"formattedCitation":"(Kennedy et al., 2023)","plainCitation":"(Kennedy et al., 2023)","noteIndex":0},"citationItems":[{"id":6427,"uris":["http://zotero.org/users/5412774/items/TRZTTMSZ"],"itemData":{"id":6427,"type":"speech","event-title":"USGS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schema":"https://github.com/citation-style-language/schema/raw/master/csl-citation.json"} </w:instrText>
      </w:r>
      <w:r w:rsidR="009D2938">
        <w:rPr>
          <w:rStyle w:val="normaltextrun"/>
          <w:color w:val="000000"/>
        </w:rPr>
        <w:fldChar w:fldCharType="separate"/>
      </w:r>
      <w:r w:rsidR="009D2938" w:rsidRPr="00231D17">
        <w:t>(Kennedy et al., 2023)</w:t>
      </w:r>
      <w:r w:rsidR="009D2938">
        <w:rPr>
          <w:rStyle w:val="normaltextrun"/>
          <w:color w:val="000000"/>
        </w:rPr>
        <w:fldChar w:fldCharType="end"/>
      </w:r>
      <w:r w:rsidR="009D2938">
        <w:t xml:space="preserve">. </w:t>
      </w:r>
      <w:r w:rsidR="00341021">
        <w:t>Recent</w:t>
      </w:r>
      <w:r>
        <w:t xml:space="preserve"> </w:t>
      </w:r>
      <w:r w:rsidR="00AA50FB">
        <w:t>modeling work</w:t>
      </w:r>
      <w:r>
        <w:t xml:space="preserve"> </w:t>
      </w:r>
      <w:r w:rsidR="00EC4FC2">
        <w:t xml:space="preserve">also </w:t>
      </w:r>
      <w:r w:rsidR="00AA50FB">
        <w:t>suggests</w:t>
      </w:r>
      <w:r w:rsidR="008109A8">
        <w:t xml:space="preserve"> a second mechanism </w:t>
      </w:r>
      <w:r>
        <w:t>by</w:t>
      </w:r>
      <w:r w:rsidR="008109A8">
        <w:t xml:space="preserve"> which steady low flows </w:t>
      </w:r>
      <w:r w:rsidR="00EC4FC2">
        <w:t xml:space="preserve">may </w:t>
      </w:r>
      <w:r w:rsidR="008109A8">
        <w:t>increase bug production</w:t>
      </w:r>
      <w:r w:rsidR="00AA50FB">
        <w:t xml:space="preserve"> </w:t>
      </w:r>
      <w:r w:rsidR="00CB301F">
        <w:fldChar w:fldCharType="begin"/>
      </w:r>
      <w:r w:rsidR="002A18DF">
        <w:instrText xml:space="preserve"> ADDIN ZOTERO_ITEM CSL_CITATION {"citationID":"3xgVVZkd","properties":{"formattedCitation":"(Cross et al., 2013; Deemer et al., 2022; Hall Jr. et al., 2015)","plainCitation":"(Cross et al., 2013; Deemer et al., 2022; Hall Jr. et al., 2015)","noteIndex":0},"citationItems":[{"id":4041,"uris":["http://zotero.org/users/5412774/items/ECRA3NDA"],"itemData":{"id":4041,"type":"article-journal","abstract":"Nearly all ecosystems have been altered by human activities, and most communities are now composed of interacting species that have not co-evolved. These changes may modify species interactions, energy and material flows, and food-web stability. Although structural changes to ecosystems have been widely reported, few studies have linked such changes to dynamic food-web attributes and patterns of energy flow. Moreover, there have been few tests of food-web stability theory in highly disturbed and intensely managed freshwater ecosystems. Such synthetic approaches are needed for predicting the future trajectory of ecosystems, including how they may respond to natural or anthropogenic perturbations. We constructed flow food webs at six locations along a 386-km segment of the Colorado River in Grand Canyon (Arizona, USA) for three years. We characterized food-web structure and production, trophic basis of production, energy efficiencies, and interaction-strength distributions across a spatial gradient of perturbation (i.e., distance from Glen Canyon Dam), as well as before and after an experimental flood. We found strong longitudinal patterns in food-web characteristics that strongly correlated with the spatial position of large tributaries. Above tributaries, food webs were dominated by nonnative New Zealand mudsnails (62% of production) and nonnative rainbow trout (100% of fish production). The simple structure of these food webs led to few dominant energy pathways (diatoms to few invertebrate taxa to rainbow trout), large energy inefficiencies (i.e., &lt;20% of invertebrate production consumed by fishes), and right-skewed interaction-strength distributions, consistent with theoretical instability. Below large tributaries, invertebrate production declined </w:instrText>
      </w:r>
      <w:r w:rsidR="002A18DF">
        <w:rPr>
          <w:rFonts w:ascii="Cambria Math" w:hAnsi="Cambria Math" w:cs="Cambria Math"/>
        </w:rPr>
        <w:instrText>∼</w:instrText>
      </w:r>
      <w:r w:rsidR="002A18DF">
        <w:instrText xml:space="preserve">18-fold, while fish production remained similar to upstream sites and comprised predominately native taxa (80–100% of production). Sites below large tributaries had increasingly reticulate and detritus-based food webs with a higher prevalence of omnivory, as well as interaction strength distributions more typical of theoretically stable food webs (i.e., nearly twofold higher proportion of weak interactions). Consistent with theory, downstream food webs were less responsive to the experimental flood than sites closest to the dam. We show how human-induced shifts to food-web structure can affect energy flow and interaction strengths, and we show that these changes have consequences for food-web function and response to perturbations.","container-title":"Ecological Monographs","DOI":"10.1890/12-1727.1","ISSN":"1557-7015","issue":"3","language":"en","license":"© 2013 by the Ecological Society of America","note":"_eprint: https://onlinelibrary.wiley.com/doi/pdf/10.1890/12-1727.1","page":"311-337","source":"Wiley Online Library","title":"Food-web dynamics in a large river discontinuum","volume":"83","author":[{"family":"Cross","given":"Wyatt F."},{"family":"Baxter","given":"Colden V."},{"family":"Rosi-Marshall","given":"Emma J."},{"family":"Hall Jr.","given":"Robert O."},{"family":"Kennedy","given":"Theodore A."},{"family":"Donner","given":"Kevin C."},{"family":"Wellard Kelly","given":"Holly A."},{"family":"Seegert","given":"Sarah E. Z."},{"family":"Behn","given":"Kathrine E."},{"family":"Yard","given":"Michael D."}],"issued":{"date-parts":[["2013"]]}}},{"id":4904,"uris":["http://zotero.org/users/5412774/items/CAHZL67A"],"itemData":{"id":4904,"type":"article-journal","abstract":"Aquatic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D"}],"issued":{"date-parts":[["2022",7,1]]}}},{"id":6619,"uris":["http://zotero.org/users/5412774/items/FDVGEIZ3"],"itemData":{"id":6619,"type":"article-journal","abstract":"Dams and river regulation greatly alter the downstream environment for gross primary production (GPP) because of changes in water clarity, flow, and temperature regimes. We estimated reach-scale GPP in five locations of the regulated Colorado River in Grand Canyon using an open channel model of dissolved oxygen. Benthic GPP dominates in Grand Canyon due to fast transport times and low pelagic algal biomass. In one location, we used a 738 days time series of GPP to identify the relative contribution of different physical controls of GPP. We developed both linear and semimechanistic time series models that account for unmeasured temporal covariance due to factors such as algal biomass dynamics. GPP varied from 0 g O2 m−2 d−1 to 3.0 g O2 m−2 d−1 with a relatively low annual average of 0.8 g O2 m−2 d−1. Semimechanistic models fit the data better than linear models and demonstrated that variation in turbidity primarily controlled GPP. Lower solar insolation during winter and from cloud cover lowered GPP much further. Hydropeaking lowered GPP but only during turbid conditions. Using the best model and parameter values, the model accurately predicted seasonal estimates of GPP at 3 of 4 upriver sites and outperformed the linear model at all sites; discrepancies were likely from higher algal biomass at upstream sites. This modeling approach can predict how changes in physical controls will affect relative rates of GPP throughout the 385 km segment of the Colorado River in Grand Canyon and can be easily applied to other streams and rivers.","container-title":"Limnology and Oceanography","DOI":"10.1002/lno.10031","ISSN":"1939-5590","issue":"2","language":"en","license":"© 2015 Association for the Sciences of Limnology and Oceanography","note":"_eprint: https://onlinelibrary.wiley.com/doi/pdf/10.1002/lno.10031","page":"512-526","source":"Wiley Online Library","title":"Turbidity, light, temperature, and hydropeaking control primary productivity in the Colorado River, Grand Canyon","volume":"60","author":[{"family":"Hall Jr.","given":"Robert O."},{"family":"Yackulic","given":"Charles B."},{"family":"Kennedy","given":"Theodore A."},{"family":"Yard","given":"Michael D."},{"family":"Rosi-Marshall","given":"Emma J."},{"family":"Voichick","given":"Nicholas"},{"family":"Behn","given":"Kathrine E."}],"issued":{"date-parts":[["2015"]]}}}],"schema":"https://github.com/citation-style-language/schema/raw/master/csl-citation.json"} </w:instrText>
      </w:r>
      <w:r w:rsidR="00CB301F">
        <w:fldChar w:fldCharType="separate"/>
      </w:r>
      <w:r w:rsidR="00592D1E" w:rsidRPr="00592D1E">
        <w:t>(Cross et al., 2013; Deemer et al., 2022; Hall Jr. et al., 2015)</w:t>
      </w:r>
      <w:r w:rsidR="00CB301F">
        <w:fldChar w:fldCharType="end"/>
      </w:r>
      <w:r w:rsidR="00AA50FB">
        <w:t xml:space="preserve">. </w:t>
      </w:r>
      <w:r w:rsidR="00D51C40">
        <w:t>In this second mechanism, s</w:t>
      </w:r>
      <w:r w:rsidR="008109A8">
        <w:t xml:space="preserve">teady low </w:t>
      </w:r>
      <w:r w:rsidR="00AA50FB">
        <w:t>flows</w:t>
      </w:r>
      <w:r w:rsidR="008109A8">
        <w:t xml:space="preserve"> </w:t>
      </w:r>
      <w:r>
        <w:t xml:space="preserve">reduced downstream turbidity and lowered </w:t>
      </w:r>
      <w:r w:rsidR="004B52C9">
        <w:t>the </w:t>
      </w:r>
      <w:r>
        <w:t xml:space="preserve">water stage. Less turbidity and lower stage allow more sunlight to penetrate the water column and increase algae </w:t>
      </w:r>
      <w:r w:rsidR="00D51C40">
        <w:t xml:space="preserve">growth. More algae growth means more food for aquatic invertebrates. </w:t>
      </w:r>
      <w:r w:rsidR="00AA50FB">
        <w:t>The same</w:t>
      </w:r>
      <w:r w:rsidR="00D51C40">
        <w:t xml:space="preserve"> work also suggests that adding days and months of steady low flows in </w:t>
      </w:r>
      <w:r w:rsidR="000A5680">
        <w:t>s</w:t>
      </w:r>
      <w:r w:rsidR="00D51C40">
        <w:t xml:space="preserve">pring and </w:t>
      </w:r>
      <w:r w:rsidR="000A5680">
        <w:t>f</w:t>
      </w:r>
      <w:r w:rsidR="00D51C40">
        <w:t>all may increase gross primary production</w:t>
      </w:r>
      <w:r w:rsidR="004B52C9">
        <w:t xml:space="preserve"> </w:t>
      </w:r>
      <w:r w:rsidR="00592D1E">
        <w:fldChar w:fldCharType="begin"/>
      </w:r>
      <w:r w:rsidR="002A18DF">
        <w:instrText xml:space="preserve"> ADDIN ZOTERO_ITEM CSL_CITATION {"citationID":"zpu3ZiG0","properties":{"formattedCitation":"(Deemer et al., 2022)","plainCitation":"(Deemer et al., 2022)","noteIndex":0},"citationItems":[{"id":4904,"uris":["http://zotero.org/users/5412774/items/CAHZL67A"],"itemData":{"id":4904,"type":"article-journal","abstract":"Aquatic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D"}],"issued":{"date-parts":[["2022",7,1]]}}}],"schema":"https://github.com/citation-style-language/schema/raw/master/csl-citation.json"} </w:instrText>
      </w:r>
      <w:r w:rsidR="00592D1E">
        <w:fldChar w:fldCharType="separate"/>
      </w:r>
      <w:r w:rsidR="00592D1E" w:rsidRPr="00592D1E">
        <w:t>(Deemer et al., 2022)</w:t>
      </w:r>
      <w:r w:rsidR="00592D1E">
        <w:fldChar w:fldCharType="end"/>
      </w:r>
      <w:r w:rsidR="00D51C40">
        <w:t>.</w:t>
      </w:r>
      <w:r w:rsidR="00EF5071">
        <w:rPr>
          <w:rStyle w:val="CommentReference"/>
          <w:rFonts w:asciiTheme="minorHAnsi" w:eastAsiaTheme="minorHAnsi" w:hAnsiTheme="minorHAnsi" w:cstheme="minorBidi"/>
          <w:kern w:val="2"/>
          <w14:ligatures w14:val="standardContextual"/>
        </w:rPr>
        <w:t xml:space="preserve"> </w:t>
      </w:r>
      <w:r w:rsidR="00EF5071" w:rsidRPr="00EF5071">
        <w:t>The m</w:t>
      </w:r>
      <w:r w:rsidR="00AA50FB">
        <w:t xml:space="preserve">odeling of </w:t>
      </w:r>
      <w:r w:rsidR="00056E2F">
        <w:t>f</w:t>
      </w:r>
      <w:r w:rsidR="00AA50FB">
        <w:t>lannelmouth sucker (</w:t>
      </w:r>
      <w:r w:rsidR="00AA50FB" w:rsidRPr="00AA50FB">
        <w:rPr>
          <w:i/>
          <w:iCs/>
        </w:rPr>
        <w:t>Catostomus latipinnis</w:t>
      </w:r>
      <w:r w:rsidR="00AA50FB">
        <w:t xml:space="preserve">) </w:t>
      </w:r>
      <w:r w:rsidR="00EC4FC2">
        <w:t>further</w:t>
      </w:r>
      <w:r w:rsidR="00341021">
        <w:t xml:space="preserve"> </w:t>
      </w:r>
      <w:r w:rsidR="00AA50FB">
        <w:t xml:space="preserve">suggests increased growth in </w:t>
      </w:r>
      <w:r w:rsidR="004B52C9">
        <w:t xml:space="preserve">spring </w:t>
      </w:r>
      <w:r w:rsidR="00AA50FB">
        <w:t xml:space="preserve">and </w:t>
      </w:r>
      <w:r w:rsidR="004B52C9">
        <w:t xml:space="preserve">summer </w:t>
      </w:r>
      <w:r w:rsidR="00AA50FB">
        <w:t>that has approximately the same effect as a warmer river by 1 to 2</w:t>
      </w:r>
      <w:r w:rsidR="00056E2F">
        <w:t xml:space="preserve"> </w:t>
      </w:r>
      <w:r w:rsidR="00AA50FB" w:rsidRPr="00AA50FB">
        <w:rPr>
          <w:vertAlign w:val="superscript"/>
        </w:rPr>
        <w:t>o</w:t>
      </w:r>
      <w:r w:rsidR="00AA50FB">
        <w:t>C</w:t>
      </w:r>
      <w:r w:rsidR="00592D1E">
        <w:t xml:space="preserve"> </w:t>
      </w:r>
      <w:r w:rsidR="00C812C4">
        <w:fldChar w:fldCharType="begin"/>
      </w:r>
      <w:r w:rsidR="002A18DF">
        <w:instrText xml:space="preserve"> ADDIN ZOTERO_ITEM CSL_CITATION {"citationID":"qZbfapyU","properties":{"formattedCitation":"(Hansen et al., 2023)","plainCitation":"(Hansen et al., 2023)","noteIndex":0},"citationItems":[{"id":6625,"uris":["http://zotero.org/users/5412774/items/MD77QYN8"],"itemData":{"id":6625,"type":"article-journal","abstract":"Individual growth can exert strong control on population dynamics but is constrained by resource acquisition rates. Difficulty in accurately quantifying resource availability over large spatial extents and at high temporal frequencies often limits attempts to understand the extent to which resources limit individual growth. Daily estimates of stream metabolism, including gross primary productivity (GPP), are increasingly available but have not, to our knowledge, been linked to fish growth. Here we examine how environmental variables such as GPP, water temperature, turbidity, and high-flow releases from a dam are linked to spatiotemporal variation in the growth of flannelmouth sucker (Catostomus latipinnis) in the Colorado River within the Grand Canyon. We fit state-space growth models to 6 years of mark–recapture data collected in four river reaches spanning 300 river kilometers. Consistent with past research in this system, we find that all four environmental variables influence growth in length of a native primary consumer fish. GPP and temperature have a positive influence on growth, while turbidity and high-flow events have a negative influence. Water temperature is the dominant driver of spatiotemporal variation in growth, while the link between high-frequency GPP and fish growth is relatively novel. Fish growth is likely to be linked to stream metabolism in other systems where overall productivity, not the quality of primary producers, limits the food webs that support fish growth.","container-title":"Canadian Journal of Fisheries and Aquatic Sciences","DOI":"10.1139/cjfas-2022-0229","ISSN":"0706-652X","issue":"9","journalAbbreviation":"Can. J. Fish. Aquat. Sci.","note":"publisher: NRC Research Press","page":"1456-1469","source":"cdnsciencepub.com (Atypon)","title":"Linking ecosystem processes to consumer growth rates: gross primary productivity as a driver of freshwater fish somatic growth in a resource-limited river","title-short":"Linking ecosystem processes to consumer growth rates","volume":"80","author":[{"family":"Hansen","given":"Lindsay E."},{"family":"Yackulic","given":"Charles B."},{"family":"Dickson","given":"Brett G."},{"family":"Deemer","given":"Bridget R."},{"family":"Best","given":"Rebecca J."}],"issued":{"date-parts":[["2023",9]]}}}],"schema":"https://github.com/citation-style-language/schema/raw/master/csl-citation.json"} </w:instrText>
      </w:r>
      <w:r w:rsidR="00C812C4">
        <w:fldChar w:fldCharType="separate"/>
      </w:r>
      <w:r w:rsidR="00C812C4" w:rsidRPr="00C812C4">
        <w:t>(Hansen et al., 2023)</w:t>
      </w:r>
      <w:r w:rsidR="00C812C4">
        <w:fldChar w:fldCharType="end"/>
      </w:r>
      <w:r w:rsidR="00AA50FB">
        <w:t>. U</w:t>
      </w:r>
      <w:r w:rsidR="00D51C40">
        <w:t>npublished data also suggest that steady low flows may benefit aquatic invertebrate larvae at multiple life stages</w:t>
      </w:r>
      <w:r w:rsidR="00056E2F">
        <w:t xml:space="preserve">, </w:t>
      </w:r>
      <w:r w:rsidR="00D51C40">
        <w:t xml:space="preserve">including growth of small larvae in </w:t>
      </w:r>
      <w:r w:rsidR="000A5680">
        <w:t>f</w:t>
      </w:r>
      <w:r w:rsidR="00D51C40">
        <w:t xml:space="preserve">all months and larger larvae right before they emerge in </w:t>
      </w:r>
      <w:r w:rsidR="000A5680">
        <w:t>s</w:t>
      </w:r>
      <w:r w:rsidR="00D51C40">
        <w:t xml:space="preserve">pring months (Kennedy, personal communication, 2024). </w:t>
      </w:r>
      <w:r w:rsidR="00341021">
        <w:t xml:space="preserve">Finally, current hydropeaking results in </w:t>
      </w:r>
      <w:r w:rsidR="00341021" w:rsidRPr="00341021">
        <w:t>daily fluctuations</w:t>
      </w:r>
      <w:r w:rsidR="00341021">
        <w:t xml:space="preserve"> in flow that are</w:t>
      </w:r>
      <w:r w:rsidR="00341021" w:rsidRPr="00341021">
        <w:t xml:space="preserve"> </w:t>
      </w:r>
      <w:r w:rsidR="00694520">
        <w:t>5</w:t>
      </w:r>
      <w:r w:rsidR="00694520" w:rsidRPr="00341021">
        <w:t xml:space="preserve"> </w:t>
      </w:r>
      <w:r w:rsidR="00341021" w:rsidRPr="00341021">
        <w:t xml:space="preserve">standard deviations from </w:t>
      </w:r>
      <w:r w:rsidR="00EC4FC2">
        <w:t xml:space="preserve">the </w:t>
      </w:r>
      <w:r w:rsidR="00341021" w:rsidRPr="00341021">
        <w:t>mean</w:t>
      </w:r>
      <w:r w:rsidR="00EB7A15">
        <w:t xml:space="preserve"> </w:t>
      </w:r>
      <w:r w:rsidR="00EB7A15">
        <w:fldChar w:fldCharType="begin"/>
      </w:r>
      <w:r w:rsidR="002A18DF">
        <w:instrText xml:space="preserve"> ADDIN ZOTERO_ITEM CSL_CITATION {"citationID":"iWl6spal","properties":{"formattedCitation":"(Palmquist et al., 2024)","plainCitation":"(Palmquist et al., 2024)","noteIndex":0},"citationItems":[{"id":6627,"uris":["http://zotero.org/users/5412774/items/SNUP6USJ"],"itemData":{"id":6627,"type":"article-journal","abstract":"River flow patterns are primary drivers of lotic ecosystems, and hundreds of metrics have been developed to quantify flow attributes. Although existing metrics have been a powerful tool in designing environmental flows, they are often developed with specific resources in mind and are rarely directly comparable with each other (i.e., units are often different). Here, we focus on natural flows as the resource of interest and develop z-score metrics that measure the naturalness of regulated flows, incorporating natural means and interannual variation. These “eZ metrics” summarize whole year, subdaily, and functional flow patterns as standard deviations from natural such that their values are directly comparable. We illustrate their utility with a case study from the Colorado River downstream of Glen Canyon Dam in Arizona, USA. We calculated metrics for 1964–2022, spanning &gt;5 decades of changing water policy, hydropower generation, and flow experimentation. We evaluate four options for estimating natural baseline flows. Across metrics, we found that subdaily stage variation deviated the most from baseline. Flows to satisfy regional water policy and power demands altered metrics more than designer flows (which target specific resource outcomes), and years with low water releases were closest to natural. Most of the designer flows have not made flow patterns more natural, due to incorrect seasonal timing, small magnitude, or short duration. By explicitly considering interannual variability and quantifying how regulated flows differ from natural using standard deviations, these metrics can inform management when the goal is to restore a natural flow regime.","container-title":"River Research and Applications","DOI":"10.1002/rra.4360","ISSN":"1535-1467","issue":"n/a","language":"en","license":"Published 2024. This article is a U.S. Government work and is in the public domain in the USA. River Research and Applications published by John Wiley &amp; Sons Ltd.","note":"_eprint: https://onlinelibrary.wiley.com/doi/pdf/10.1002/rra.4360","source":"Wiley Online Library","title":"eZ flow metrics: Using z-scores to estimate deviations from natural flow in the Colorado River below Glen Canyon Dam","title-short":"eZ flow metrics","URL":"https://onlinelibrary.wiley.com/doi/abs/10.1002/rra.4360","author":[{"family":"Palmquist","given":"Emily C."},{"family":"Deemer","given":"Bridget R."},{"family":"Metcalfe","given":"Anya N."},{"family":"Kennedy","given":"Theodore A."},{"family":"Bair","given":"Lucas S."},{"family":"Fairley","given":"Helen C."},{"family":"Grams","given":"Paul E."},{"family":"Sankey","given":"Joel B."},{"family":"Yackulic","given":"Charles B."}],"accessed":{"date-parts":[["2024",9,28]]},"issued":{"date-parts":[["2024"]]}}}],"schema":"https://github.com/citation-style-language/schema/raw/master/csl-citation.json"} </w:instrText>
      </w:r>
      <w:r w:rsidR="00EB7A15">
        <w:fldChar w:fldCharType="separate"/>
      </w:r>
      <w:r w:rsidR="00EB7A15" w:rsidRPr="00EB7A15">
        <w:t>(Palmquist et al., 2024)</w:t>
      </w:r>
      <w:r w:rsidR="00EB7A15">
        <w:fldChar w:fldCharType="end"/>
      </w:r>
      <w:r w:rsidR="00EF5071">
        <w:t xml:space="preserve">. </w:t>
      </w:r>
      <w:r w:rsidR="00341021" w:rsidRPr="00341021">
        <w:t>More days of steady low flows c</w:t>
      </w:r>
      <w:r w:rsidR="00EC4FC2">
        <w:t>an</w:t>
      </w:r>
      <w:r w:rsidR="00341021" w:rsidRPr="00341021">
        <w:t xml:space="preserve"> reduce deviations towards something closer to natural flow variations</w:t>
      </w:r>
      <w:r w:rsidR="00EC4FC2">
        <w:t>.</w:t>
      </w:r>
      <w:r w:rsidR="00341021" w:rsidRPr="00341021">
        <w:t xml:space="preserve"> </w:t>
      </w:r>
      <w:bookmarkEnd w:id="7"/>
    </w:p>
    <w:bookmarkEnd w:id="8"/>
    <w:p w14:paraId="78017A34" w14:textId="34464E35" w:rsidR="00EA60BE" w:rsidRDefault="00341021" w:rsidP="00BA5514">
      <w:pPr>
        <w:pStyle w:val="paragraph"/>
        <w:spacing w:before="0" w:beforeAutospacing="0" w:after="240" w:afterAutospacing="0" w:line="480" w:lineRule="auto"/>
        <w:textAlignment w:val="baseline"/>
        <w:rPr>
          <w:rStyle w:val="normaltextrun"/>
          <w:color w:val="000000"/>
        </w:rPr>
      </w:pPr>
      <w:r>
        <w:lastRenderedPageBreak/>
        <w:t>T</w:t>
      </w:r>
      <w:r w:rsidR="009D2938">
        <w:t xml:space="preserve">he ecological gains </w:t>
      </w:r>
      <w:r>
        <w:t xml:space="preserve">of the bug flow experiments </w:t>
      </w:r>
      <w:r w:rsidR="009D2938">
        <w:t>came with hydropower revenue losses, estimated at $165,000 from the 2018 and $327,000 from the 2019 Bug Flow Experiments</w:t>
      </w:r>
      <w:r w:rsidR="0023415D">
        <w:t>, or approximately 1% of monthly hydropower value</w:t>
      </w:r>
      <w:r w:rsidR="009D2938">
        <w:t xml:space="preserve"> </w:t>
      </w:r>
      <w:r w:rsidR="009D2938">
        <w:fldChar w:fldCharType="begin"/>
      </w:r>
      <w:r w:rsidR="002A18DF">
        <w:instrText xml:space="preserve"> ADDIN ZOTERO_ITEM CSL_CITATION {"citationID":"p0Sx5VWl","properties":{"formattedCitation":"(Ploussard and Veselka, 2020, 2019)","plainCitation":"(Ploussard and Veselka, 2020, 2019)","dontUpdate":true,"noteIndex":0},"citationItems":[{"id":4052,"uris":["http://zotero.org/users/5412774/items/N7UGD9EQ"],"itemData":{"id":4052,"type":"report","abstract":"This report was prepared by Argonne National Laboratory (Argonne) in support of a financial analysis of the Glen Canyon Dam (GCD) flow experiment that was intended to support downstream macroinvertebrate production that are a primary food supply for fishes in the Colorado River. Also known as “bug flow” experiments, these experimental water releases were conducted on the weekends and holidays from the beginnings of May 2019 through the end of August 2019. This analysis was funded by the Colorado River Storage Project (CRSP) Office of the U.S. Department of Energy’s Western Area Power Administration (WAPA). CRSP markets electricity produced by hydroelectric facilities collectively known as the Salt Lake City Area Integrated Projects including dams equipped for power generation on the Colorado, Green, Gunnison, and Rio Grande Rivers and on Plateau Creek in the states of Arizona, Colorado, New Mexico, Utah, and Wyoming. Staff members in Argonne’s Energy Systems Division prepared this technical memorandum with assistance from WAPA’s CRSP and Energy Marketing and Management Offices (EMMO).","language":"English","note":"DOI: 10.2172/1734861","number":"ANL-20/81","publisher":"Argonne National Lab. (ANL), Argonne, IL (United States)","source":"www.osti.gov","title":"Financial Analysis of the 2019 Glen Canyon Dam Bug Flow Experiment","URL":"https://www.osti.gov/biblio/1734861","author":[{"family":"Ploussard","given":"Q."},{"family":"Veselka","given":"T. D."}],"accessed":{"date-parts":[["2023",9,15]]},"issued":{"date-parts":[["2020",12,1]]}}},{"id":950,"uris":["http://zotero.org/groups/2303208/items/46RBYQJI"],"itemData":{"id":950,"type":"report","language":"en","note":"DOI: 10.2172/1526634","number":"ANL-19/19, 1526634","page":"ANL-19/19, 1526634","source":"DOI.org (Crossref)","title":"Financial Analysis of the 2018 Glen Canyon Dam Bug Flow Experiment","URL":"http://www.osti.gov/servlets/purl/1526634/","author":[{"family":"Ploussard","given":"Q."},{"family":"Veselka","given":"T. D."}],"accessed":{"date-parts":[["2019",11,14]]},"issued":{"date-parts":[["2019",4,1]]}}}],"schema":"https://github.com/citation-style-language/schema/raw/master/csl-citation.json"} </w:instrText>
      </w:r>
      <w:r w:rsidR="009D2938">
        <w:fldChar w:fldCharType="separate"/>
      </w:r>
      <w:r w:rsidR="009D2938" w:rsidRPr="009D2938">
        <w:t xml:space="preserve">(Ploussard and Veselka, </w:t>
      </w:r>
      <w:r w:rsidR="009D2938">
        <w:t xml:space="preserve">2019; </w:t>
      </w:r>
      <w:r w:rsidR="009D2938" w:rsidRPr="009D2938">
        <w:t>2020)</w:t>
      </w:r>
      <w:r w:rsidR="009D2938">
        <w:fldChar w:fldCharType="end"/>
      </w:r>
      <w:r w:rsidR="009D2938">
        <w:t xml:space="preserve">. A financial analysis of the 2018 experiment highlighted the importance of timing (i.e. months of the year) in managing costs </w:t>
      </w:r>
      <w:r w:rsidR="009D2938">
        <w:fldChar w:fldCharType="begin"/>
      </w:r>
      <w:r w:rsidR="002A18DF">
        <w:instrText xml:space="preserve"> ADDIN ZOTERO_ITEM CSL_CITATION {"citationID":"7XAPUKHf","properties":{"formattedCitation":"(Ploussard and Veselka, 2019)","plainCitation":"(Ploussard and Veselka, 2019)","noteIndex":0},"citationItems":[{"id":950,"uris":["http://zotero.org/groups/2303208/items/46RBYQJI"],"itemData":{"id":950,"type":"report","language":"en","note":"DOI: 10.2172/1526634","number":"ANL-19/19, 1526634","page":"ANL-19/19, 1526634","source":"DOI.org (Crossref)","title":"Financial Analysis of the 2018 Glen Canyon Dam Bug Flow Experiment","URL":"http://www.osti.gov/servlets/purl/1526634/","author":[{"family":"Ploussard","given":"Q."},{"family":"Veselka","given":"T. D."}],"accessed":{"date-parts":[["2019",11,14]]},"issued":{"date-parts":[["2019",4,1]]}}}],"schema":"https://github.com/citation-style-language/schema/raw/master/csl-citation.json"} </w:instrText>
      </w:r>
      <w:r w:rsidR="009D2938">
        <w:fldChar w:fldCharType="separate"/>
      </w:r>
      <w:r w:rsidR="009D2938" w:rsidRPr="009D2938">
        <w:t>(Ploussard and Veselka, 2019)</w:t>
      </w:r>
      <w:r w:rsidR="009D2938">
        <w:fldChar w:fldCharType="end"/>
      </w:r>
      <w:r w:rsidR="009D2938">
        <w:t>. May and June, with lower energy prices, resulted in increased total revenue, while July and August, with higher prices, saw losses. Th</w:t>
      </w:r>
      <w:r w:rsidR="00A138B8">
        <w:t>ese findings</w:t>
      </w:r>
      <w:r w:rsidR="009D2938">
        <w:t xml:space="preserve"> suggest that adjusting the experiment’s timing could help offset hydropower losses.</w:t>
      </w:r>
    </w:p>
    <w:p w14:paraId="24E442A0" w14:textId="4B6A09BC" w:rsidR="00232C5A" w:rsidRPr="002C45F9" w:rsidRDefault="00524B0B" w:rsidP="00524B0B">
      <w:pPr>
        <w:pStyle w:val="paragraph"/>
        <w:spacing w:before="0" w:beforeAutospacing="0" w:after="240" w:afterAutospacing="0" w:line="480" w:lineRule="auto"/>
        <w:textAlignment w:val="baseline"/>
      </w:pPr>
      <w:r>
        <w:rPr>
          <w:rStyle w:val="normaltextrun"/>
          <w:color w:val="000000"/>
        </w:rPr>
        <w:t xml:space="preserve">While impacts on hydropower value </w:t>
      </w:r>
      <w:r w:rsidR="00460636">
        <w:rPr>
          <w:rStyle w:val="normaltextrun"/>
          <w:color w:val="000000"/>
        </w:rPr>
        <w:t>are</w:t>
      </w:r>
      <w:r>
        <w:rPr>
          <w:rStyle w:val="normaltextrun"/>
          <w:color w:val="000000"/>
        </w:rPr>
        <w:t xml:space="preserve"> small, there is concern because the a</w:t>
      </w:r>
      <w:r w:rsidR="009D7F25">
        <w:rPr>
          <w:rStyle w:val="normaltextrun"/>
          <w:color w:val="000000"/>
        </w:rPr>
        <w:t xml:space="preserve">daptive management program uses hydropower revenues to pay for bug and other experimental releases. </w:t>
      </w:r>
      <w:r w:rsidR="00CB4785">
        <w:rPr>
          <w:rStyle w:val="normaltextrun"/>
          <w:color w:val="000000"/>
        </w:rPr>
        <w:t xml:space="preserve">The </w:t>
      </w:r>
      <w:r w:rsidR="00056E2F">
        <w:rPr>
          <w:rStyle w:val="normaltextrun"/>
          <w:color w:val="000000"/>
        </w:rPr>
        <w:t>b</w:t>
      </w:r>
      <w:r w:rsidR="0085172F">
        <w:rPr>
          <w:rStyle w:val="normaltextrun"/>
          <w:color w:val="000000"/>
        </w:rPr>
        <w:t xml:space="preserve">ug </w:t>
      </w:r>
      <w:r w:rsidR="00056E2F">
        <w:rPr>
          <w:rStyle w:val="normaltextrun"/>
          <w:color w:val="000000"/>
        </w:rPr>
        <w:t>f</w:t>
      </w:r>
      <w:r w:rsidR="0085172F">
        <w:rPr>
          <w:rStyle w:val="normaltextrun"/>
          <w:color w:val="000000"/>
        </w:rPr>
        <w:t xml:space="preserve">low </w:t>
      </w:r>
      <w:r w:rsidR="00056E2F">
        <w:rPr>
          <w:rStyle w:val="normaltextrun"/>
          <w:color w:val="000000"/>
        </w:rPr>
        <w:t>e</w:t>
      </w:r>
      <w:r w:rsidR="0085172F">
        <w:rPr>
          <w:rStyle w:val="normaltextrun"/>
          <w:color w:val="000000"/>
        </w:rPr>
        <w:t xml:space="preserve">xperiment </w:t>
      </w:r>
      <w:r w:rsidR="00CB4785">
        <w:rPr>
          <w:rStyle w:val="normaltextrun"/>
          <w:color w:val="000000"/>
        </w:rPr>
        <w:t xml:space="preserve">design creates a negative feedback loop that </w:t>
      </w:r>
      <w:r w:rsidR="000C1F9C">
        <w:rPr>
          <w:rStyle w:val="normaltextrun"/>
          <w:color w:val="000000"/>
        </w:rPr>
        <w:t>exacerbate</w:t>
      </w:r>
      <w:r>
        <w:rPr>
          <w:rStyle w:val="normaltextrun"/>
          <w:color w:val="000000"/>
        </w:rPr>
        <w:t>s</w:t>
      </w:r>
      <w:r w:rsidR="00CB4785">
        <w:rPr>
          <w:rStyle w:val="normaltextrun"/>
          <w:color w:val="000000"/>
        </w:rPr>
        <w:t xml:space="preserve"> conflict between hydro</w:t>
      </w:r>
      <w:r w:rsidR="00460636">
        <w:rPr>
          <w:rStyle w:val="normaltextrun"/>
          <w:color w:val="000000"/>
        </w:rPr>
        <w:t>peaking</w:t>
      </w:r>
      <w:r w:rsidR="00CB4785">
        <w:rPr>
          <w:rStyle w:val="normaltextrun"/>
          <w:color w:val="000000"/>
        </w:rPr>
        <w:t xml:space="preserve"> and ecosystem operations. Bug and other experimental releases mean less revenue is available to maintain project infrastructure, repay project loans to the </w:t>
      </w:r>
      <w:r w:rsidR="00056E2F">
        <w:rPr>
          <w:rStyle w:val="normaltextrun"/>
          <w:color w:val="000000"/>
        </w:rPr>
        <w:t>f</w:t>
      </w:r>
      <w:r w:rsidR="00CB4785">
        <w:rPr>
          <w:rStyle w:val="normaltextrun"/>
          <w:color w:val="000000"/>
        </w:rPr>
        <w:t xml:space="preserve">ederal </w:t>
      </w:r>
      <w:r w:rsidR="00056E2F">
        <w:rPr>
          <w:rStyle w:val="normaltextrun"/>
          <w:color w:val="000000"/>
        </w:rPr>
        <w:t>t</w:t>
      </w:r>
      <w:r w:rsidR="00CB4785">
        <w:rPr>
          <w:rStyle w:val="normaltextrun"/>
          <w:color w:val="000000"/>
        </w:rPr>
        <w:t>reasury, and fund additional experimental flows. Additionally, hydropower managers must purchase additional energy on the open market to fulfill low-price delivery contracts during high-load periods</w:t>
      </w:r>
      <w:r w:rsidR="00146B8F">
        <w:rPr>
          <w:rStyle w:val="normaltextrun"/>
          <w:color w:val="000000"/>
        </w:rPr>
        <w:t xml:space="preserve"> on weekends</w:t>
      </w:r>
      <w:r w:rsidR="00CB4785">
        <w:rPr>
          <w:rStyle w:val="normaltextrun"/>
          <w:color w:val="000000"/>
        </w:rPr>
        <w:t>. Those costs are</w:t>
      </w:r>
      <w:r w:rsidR="0085172F">
        <w:rPr>
          <w:rStyle w:val="normaltextrun"/>
          <w:color w:val="000000"/>
        </w:rPr>
        <w:t xml:space="preserve"> only</w:t>
      </w:r>
      <w:r w:rsidR="00CB4785">
        <w:rPr>
          <w:rStyle w:val="normaltextrun"/>
          <w:color w:val="000000"/>
        </w:rPr>
        <w:t xml:space="preserve"> partially offset by larger releases during high load periods on weekdays to preserve monthly release targets</w:t>
      </w:r>
      <w:r>
        <w:rPr>
          <w:rStyle w:val="normaltextrun"/>
          <w:color w:val="000000"/>
        </w:rPr>
        <w:t xml:space="preserve"> and comply with</w:t>
      </w:r>
      <w:r w:rsidR="00543976">
        <w:t xml:space="preserve"> ramp rate constraints</w:t>
      </w:r>
      <w:r w:rsidR="00525AA2">
        <w:t xml:space="preserve"> </w:t>
      </w:r>
      <w:r w:rsidR="00543976">
        <w:t>and measurable hourly energy demands.</w:t>
      </w:r>
    </w:p>
    <w:p w14:paraId="127E451D" w14:textId="4A02E727" w:rsidR="00CB4785" w:rsidRDefault="00CB4785" w:rsidP="00BA5514">
      <w:pPr>
        <w:pStyle w:val="paragraph"/>
        <w:spacing w:before="0" w:beforeAutospacing="0" w:after="240" w:afterAutospacing="0" w:line="480" w:lineRule="auto"/>
        <w:textAlignment w:val="baseline"/>
        <w:rPr>
          <w:rStyle w:val="eop"/>
          <w:color w:val="000000"/>
        </w:rPr>
      </w:pPr>
      <w:r>
        <w:rPr>
          <w:rStyle w:val="normaltextrun"/>
          <w:color w:val="000000"/>
        </w:rPr>
        <w:t xml:space="preserve">Next, we describe an engagement process with managers that allowed us to formulate an optimization model to quantify tradeoffs between </w:t>
      </w:r>
      <w:r w:rsidR="006D62E1">
        <w:rPr>
          <w:rStyle w:val="normaltextrun"/>
          <w:color w:val="000000"/>
        </w:rPr>
        <w:t>hydropeaking value</w:t>
      </w:r>
      <w:r>
        <w:rPr>
          <w:rStyle w:val="normaltextrun"/>
          <w:color w:val="000000"/>
        </w:rPr>
        <w:t xml:space="preserve"> and days of steady releases that increase bug production and diversity.</w:t>
      </w:r>
      <w:r>
        <w:rPr>
          <w:rStyle w:val="eop"/>
          <w:color w:val="000000"/>
        </w:rPr>
        <w:t> </w:t>
      </w:r>
    </w:p>
    <w:p w14:paraId="112E23FB" w14:textId="1067EAB6" w:rsidR="00A23374" w:rsidRPr="00A23374" w:rsidRDefault="00A23374" w:rsidP="00D63407">
      <w:pPr>
        <w:pStyle w:val="Heading1"/>
      </w:pPr>
      <w:r w:rsidRPr="00A23374">
        <w:lastRenderedPageBreak/>
        <w:t>Materials and Methods </w:t>
      </w:r>
    </w:p>
    <w:p w14:paraId="3B670F4F" w14:textId="2E344670" w:rsidR="004938FF" w:rsidRDefault="00A23374" w:rsidP="00BA5514">
      <w:pPr>
        <w:spacing w:line="480" w:lineRule="auto"/>
        <w:textAlignment w:val="baseline"/>
        <w:rPr>
          <w:rFonts w:ascii="Times New Roman" w:eastAsia="Times New Roman" w:hAnsi="Times New Roman" w:cs="Times New Roman"/>
          <w:color w:val="000000"/>
          <w:sz w:val="24"/>
          <w:szCs w:val="24"/>
        </w:rPr>
      </w:pPr>
      <w:r w:rsidRPr="00244B50">
        <w:rPr>
          <w:rFonts w:ascii="Times New Roman" w:eastAsia="Times New Roman" w:hAnsi="Times New Roman" w:cs="Times New Roman"/>
          <w:bCs/>
          <w:color w:val="000000"/>
          <w:sz w:val="24"/>
          <w:szCs w:val="24"/>
        </w:rPr>
        <w:t>3.1 Engagement</w:t>
      </w:r>
      <w:r w:rsidR="004938FF">
        <w:rPr>
          <w:rFonts w:ascii="Times New Roman" w:eastAsia="Times New Roman" w:hAnsi="Times New Roman" w:cs="Times New Roman"/>
          <w:color w:val="000000"/>
          <w:sz w:val="24"/>
          <w:szCs w:val="24"/>
        </w:rPr>
        <w:t>–</w:t>
      </w:r>
    </w:p>
    <w:p w14:paraId="322721BC" w14:textId="0C761777" w:rsidR="00A23374" w:rsidRPr="00523CD2" w:rsidRDefault="00A23374" w:rsidP="00A635BA">
      <w:pPr>
        <w:spacing w:after="360" w:line="480" w:lineRule="auto"/>
        <w:textAlignment w:val="baseline"/>
        <w:rPr>
          <w:rFonts w:ascii="Times New Roman" w:eastAsia="Times New Roman" w:hAnsi="Times New Roman" w:cs="Times New Roman"/>
          <w:color w:val="000000"/>
          <w:sz w:val="24"/>
          <w:szCs w:val="24"/>
        </w:rPr>
        <w:pPrChange w:id="9" w:author="Moazzam Rind" w:date="2025-02-17T10:33:00Z">
          <w:pPr>
            <w:spacing w:line="480" w:lineRule="auto"/>
            <w:textAlignment w:val="baseline"/>
          </w:pPr>
        </w:pPrChange>
      </w:pPr>
      <w:r w:rsidRPr="00A23374">
        <w:rPr>
          <w:rFonts w:ascii="Times New Roman" w:eastAsia="Times New Roman" w:hAnsi="Times New Roman" w:cs="Times New Roman"/>
          <w:color w:val="000000"/>
          <w:sz w:val="24"/>
          <w:szCs w:val="24"/>
        </w:rPr>
        <w:t xml:space="preserve">We set out to quantify tradeoffs between hydropeaking operations and experimental </w:t>
      </w:r>
      <w:r w:rsidR="00DA7447">
        <w:rPr>
          <w:rFonts w:ascii="Times New Roman" w:eastAsia="Times New Roman" w:hAnsi="Times New Roman" w:cs="Times New Roman"/>
          <w:color w:val="000000"/>
          <w:sz w:val="24"/>
          <w:szCs w:val="24"/>
        </w:rPr>
        <w:t xml:space="preserve">steady </w:t>
      </w:r>
      <w:r w:rsidRPr="00A23374">
        <w:rPr>
          <w:rFonts w:ascii="Times New Roman" w:eastAsia="Times New Roman" w:hAnsi="Times New Roman" w:cs="Times New Roman"/>
          <w:color w:val="000000"/>
          <w:sz w:val="24"/>
          <w:szCs w:val="24"/>
        </w:rPr>
        <w:t xml:space="preserve">low </w:t>
      </w:r>
      <w:r w:rsidR="00DA7447">
        <w:rPr>
          <w:rFonts w:ascii="Times New Roman" w:eastAsia="Times New Roman" w:hAnsi="Times New Roman" w:cs="Times New Roman"/>
          <w:color w:val="000000"/>
          <w:sz w:val="24"/>
          <w:szCs w:val="24"/>
        </w:rPr>
        <w:t>releases</w:t>
      </w:r>
      <w:r w:rsidRPr="00A23374">
        <w:rPr>
          <w:rFonts w:ascii="Times New Roman" w:eastAsia="Times New Roman" w:hAnsi="Times New Roman" w:cs="Times New Roman"/>
          <w:color w:val="000000"/>
          <w:sz w:val="24"/>
          <w:szCs w:val="24"/>
        </w:rPr>
        <w:t xml:space="preserve"> that advantage bugs. </w:t>
      </w:r>
      <w:r w:rsidR="00B10F4C">
        <w:rPr>
          <w:rFonts w:ascii="Times New Roman" w:eastAsia="Times New Roman" w:hAnsi="Times New Roman" w:cs="Times New Roman"/>
          <w:color w:val="000000"/>
          <w:sz w:val="24"/>
          <w:szCs w:val="24"/>
        </w:rPr>
        <w:t>We had multiple interactions with WAPA (hydropower) and Grand Canyon Monitoring and Research Center</w:t>
      </w:r>
      <w:r w:rsidR="009A08B7">
        <w:rPr>
          <w:rFonts w:ascii="Times New Roman" w:eastAsia="Times New Roman" w:hAnsi="Times New Roman" w:cs="Times New Roman"/>
          <w:color w:val="000000"/>
          <w:sz w:val="24"/>
          <w:szCs w:val="24"/>
        </w:rPr>
        <w:t xml:space="preserve"> (GCMRC, ecosystem)</w:t>
      </w:r>
      <w:r w:rsidR="00B10F4C">
        <w:rPr>
          <w:rFonts w:ascii="Times New Roman" w:eastAsia="Times New Roman" w:hAnsi="Times New Roman" w:cs="Times New Roman"/>
          <w:color w:val="000000"/>
          <w:sz w:val="24"/>
          <w:szCs w:val="24"/>
        </w:rPr>
        <w:t xml:space="preserve"> </w:t>
      </w:r>
      <w:r w:rsidR="00524B0B">
        <w:rPr>
          <w:rFonts w:ascii="Times New Roman" w:eastAsia="Times New Roman" w:hAnsi="Times New Roman" w:cs="Times New Roman"/>
          <w:color w:val="000000"/>
          <w:sz w:val="24"/>
          <w:szCs w:val="24"/>
        </w:rPr>
        <w:t xml:space="preserve">managers and </w:t>
      </w:r>
      <w:r w:rsidR="009A08B7">
        <w:rPr>
          <w:rFonts w:ascii="Times New Roman" w:eastAsia="Times New Roman" w:hAnsi="Times New Roman" w:cs="Times New Roman"/>
          <w:color w:val="000000"/>
          <w:sz w:val="24"/>
          <w:szCs w:val="24"/>
        </w:rPr>
        <w:t>scientist</w:t>
      </w:r>
      <w:r w:rsidR="00524B0B">
        <w:rPr>
          <w:rFonts w:ascii="Times New Roman" w:eastAsia="Times New Roman" w:hAnsi="Times New Roman" w:cs="Times New Roman"/>
          <w:color w:val="000000"/>
          <w:sz w:val="24"/>
          <w:szCs w:val="24"/>
        </w:rPr>
        <w:t>s</w:t>
      </w:r>
      <w:r w:rsidRPr="00A23374">
        <w:rPr>
          <w:rFonts w:ascii="Times New Roman" w:eastAsia="Times New Roman" w:hAnsi="Times New Roman" w:cs="Times New Roman"/>
          <w:color w:val="000000"/>
          <w:sz w:val="24"/>
          <w:szCs w:val="24"/>
        </w:rPr>
        <w:t>. Managers explained Glen Canyon Dam's prominent role in regional low-cost energy delivery, load balancing, and spinning reserves. Managers told us to focus on hydro</w:t>
      </w:r>
      <w:r w:rsidR="00524B0B">
        <w:rPr>
          <w:rFonts w:ascii="Times New Roman" w:eastAsia="Times New Roman" w:hAnsi="Times New Roman" w:cs="Times New Roman"/>
          <w:color w:val="000000"/>
          <w:sz w:val="24"/>
          <w:szCs w:val="24"/>
        </w:rPr>
        <w:t>peaking</w:t>
      </w:r>
      <w:r w:rsidRPr="00A23374">
        <w:rPr>
          <w:rFonts w:ascii="Times New Roman" w:eastAsia="Times New Roman" w:hAnsi="Times New Roman" w:cs="Times New Roman"/>
          <w:color w:val="000000"/>
          <w:sz w:val="24"/>
          <w:szCs w:val="24"/>
        </w:rPr>
        <w:t xml:space="preserve"> </w:t>
      </w:r>
      <w:r w:rsidR="00524B0B">
        <w:rPr>
          <w:rFonts w:ascii="Times New Roman" w:eastAsia="Times New Roman" w:hAnsi="Times New Roman" w:cs="Times New Roman"/>
          <w:color w:val="000000"/>
          <w:sz w:val="24"/>
          <w:szCs w:val="24"/>
        </w:rPr>
        <w:t xml:space="preserve">(load following) </w:t>
      </w:r>
      <w:r w:rsidRPr="00A23374">
        <w:rPr>
          <w:rFonts w:ascii="Times New Roman" w:eastAsia="Times New Roman" w:hAnsi="Times New Roman" w:cs="Times New Roman"/>
          <w:color w:val="000000"/>
          <w:sz w:val="24"/>
          <w:szCs w:val="24"/>
        </w:rPr>
        <w:t>value and ignore load balancing and spinning reserve.</w:t>
      </w:r>
      <w:r w:rsidR="00523CD2">
        <w:rPr>
          <w:rFonts w:ascii="Times New Roman" w:eastAsia="Times New Roman" w:hAnsi="Times New Roman" w:cs="Times New Roman"/>
          <w:color w:val="000000"/>
          <w:sz w:val="24"/>
          <w:szCs w:val="24"/>
        </w:rPr>
        <w:t xml:space="preserve"> Our interactions guided </w:t>
      </w:r>
      <w:r w:rsidR="00EC4FC2">
        <w:rPr>
          <w:rFonts w:ascii="Times New Roman" w:eastAsia="Times New Roman" w:hAnsi="Times New Roman" w:cs="Times New Roman"/>
          <w:color w:val="000000"/>
          <w:sz w:val="24"/>
          <w:szCs w:val="24"/>
        </w:rPr>
        <w:t xml:space="preserve">the definition of a hydropower objective to </w:t>
      </w:r>
      <w:r w:rsidR="00EC4FC2" w:rsidRPr="00A23374">
        <w:rPr>
          <w:rFonts w:ascii="Times New Roman" w:eastAsia="Times New Roman" w:hAnsi="Times New Roman" w:cs="Times New Roman"/>
          <w:color w:val="000000"/>
          <w:sz w:val="24"/>
          <w:szCs w:val="24"/>
        </w:rPr>
        <w:t>maximize hydro</w:t>
      </w:r>
      <w:r w:rsidR="00EC4FC2">
        <w:rPr>
          <w:rFonts w:ascii="Times New Roman" w:eastAsia="Times New Roman" w:hAnsi="Times New Roman" w:cs="Times New Roman"/>
          <w:color w:val="000000"/>
          <w:sz w:val="24"/>
          <w:szCs w:val="24"/>
        </w:rPr>
        <w:t>peaking</w:t>
      </w:r>
      <w:r w:rsidR="00EC4FC2" w:rsidRPr="00A23374">
        <w:rPr>
          <w:rFonts w:ascii="Times New Roman" w:eastAsia="Times New Roman" w:hAnsi="Times New Roman" w:cs="Times New Roman"/>
          <w:color w:val="000000"/>
          <w:sz w:val="24"/>
          <w:szCs w:val="24"/>
        </w:rPr>
        <w:t xml:space="preserve"> v</w:t>
      </w:r>
      <w:r w:rsidR="00EC4FC2">
        <w:rPr>
          <w:rFonts w:ascii="Times New Roman" w:eastAsia="Times New Roman" w:hAnsi="Times New Roman" w:cs="Times New Roman"/>
          <w:color w:val="000000"/>
          <w:sz w:val="24"/>
          <w:szCs w:val="24"/>
        </w:rPr>
        <w:t>alue</w:t>
      </w:r>
      <w:r w:rsidR="00122301">
        <w:rPr>
          <w:rFonts w:ascii="Times New Roman" w:eastAsia="Times New Roman" w:hAnsi="Times New Roman" w:cs="Times New Roman"/>
          <w:color w:val="000000"/>
          <w:sz w:val="24"/>
          <w:szCs w:val="24"/>
        </w:rPr>
        <w:t>.</w:t>
      </w:r>
      <w:r w:rsidR="000E713A">
        <w:rPr>
          <w:rFonts w:ascii="Times New Roman" w:eastAsia="Times New Roman" w:hAnsi="Times New Roman" w:cs="Times New Roman"/>
          <w:color w:val="000000"/>
          <w:sz w:val="24"/>
          <w:szCs w:val="24"/>
        </w:rPr>
        <w:t xml:space="preserve"> </w:t>
      </w:r>
      <w:r w:rsidR="00EC4FC2">
        <w:rPr>
          <w:rFonts w:ascii="Times New Roman" w:eastAsia="Times New Roman" w:hAnsi="Times New Roman" w:cs="Times New Roman"/>
          <w:color w:val="000000"/>
          <w:sz w:val="24"/>
          <w:szCs w:val="24"/>
        </w:rPr>
        <w:t xml:space="preserve">Our interactions also pointed us to the literature that supports an </w:t>
      </w:r>
      <w:r w:rsidRPr="00A23374">
        <w:rPr>
          <w:rFonts w:ascii="Times New Roman" w:eastAsia="Times New Roman" w:hAnsi="Times New Roman" w:cs="Times New Roman"/>
          <w:color w:val="000000"/>
          <w:sz w:val="24"/>
          <w:szCs w:val="24"/>
        </w:rPr>
        <w:t>ecosystem objective</w:t>
      </w:r>
      <w:r w:rsidR="00EC4FC2">
        <w:rPr>
          <w:rFonts w:ascii="Times New Roman" w:eastAsia="Times New Roman" w:hAnsi="Times New Roman" w:cs="Times New Roman"/>
          <w:color w:val="000000"/>
          <w:sz w:val="24"/>
          <w:szCs w:val="24"/>
        </w:rPr>
        <w:t xml:space="preserve"> to increase</w:t>
      </w:r>
      <w:r w:rsidRPr="00A23374">
        <w:rPr>
          <w:rFonts w:ascii="Times New Roman" w:eastAsia="Times New Roman" w:hAnsi="Times New Roman" w:cs="Times New Roman"/>
          <w:color w:val="000000"/>
          <w:sz w:val="24"/>
          <w:szCs w:val="24"/>
        </w:rPr>
        <w:t xml:space="preserve"> the number of consecutive days per month of steady low releases </w:t>
      </w:r>
      <w:r w:rsidR="00EC4FC2">
        <w:rPr>
          <w:rFonts w:ascii="Times New Roman" w:eastAsia="Times New Roman" w:hAnsi="Times New Roman" w:cs="Times New Roman"/>
          <w:color w:val="000000"/>
          <w:sz w:val="24"/>
          <w:szCs w:val="24"/>
        </w:rPr>
        <w:t xml:space="preserve">and </w:t>
      </w:r>
      <w:r w:rsidR="000E713A">
        <w:rPr>
          <w:rFonts w:ascii="Times New Roman" w:eastAsia="Times New Roman" w:hAnsi="Times New Roman" w:cs="Times New Roman"/>
          <w:color w:val="000000"/>
          <w:sz w:val="24"/>
          <w:szCs w:val="24"/>
        </w:rPr>
        <w:t xml:space="preserve">possibly shift days of steady low releases to </w:t>
      </w:r>
      <w:r w:rsidR="00EB57F0">
        <w:rPr>
          <w:rFonts w:ascii="Times New Roman" w:eastAsia="Times New Roman" w:hAnsi="Times New Roman" w:cs="Times New Roman"/>
          <w:color w:val="000000"/>
          <w:sz w:val="24"/>
          <w:szCs w:val="24"/>
        </w:rPr>
        <w:t>s</w:t>
      </w:r>
      <w:r w:rsidR="000E713A">
        <w:rPr>
          <w:rFonts w:ascii="Times New Roman" w:eastAsia="Times New Roman" w:hAnsi="Times New Roman" w:cs="Times New Roman"/>
          <w:color w:val="000000"/>
          <w:sz w:val="24"/>
          <w:szCs w:val="24"/>
        </w:rPr>
        <w:t>pring/</w:t>
      </w:r>
      <w:r w:rsidR="00EB57F0">
        <w:rPr>
          <w:rFonts w:ascii="Times New Roman" w:eastAsia="Times New Roman" w:hAnsi="Times New Roman" w:cs="Times New Roman"/>
          <w:color w:val="000000"/>
          <w:sz w:val="24"/>
          <w:szCs w:val="24"/>
        </w:rPr>
        <w:t>f</w:t>
      </w:r>
      <w:r w:rsidR="000E713A">
        <w:rPr>
          <w:rFonts w:ascii="Times New Roman" w:eastAsia="Times New Roman" w:hAnsi="Times New Roman" w:cs="Times New Roman"/>
          <w:color w:val="000000"/>
          <w:sz w:val="24"/>
          <w:szCs w:val="24"/>
        </w:rPr>
        <w:t xml:space="preserve">all months </w:t>
      </w:r>
      <w:r w:rsidR="005202F5">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{"citationID":"27hqGYut","properties":{"formattedCitation":"(Deemer et al., 2022; Hall Jr. et al., 2015; Hansen et al., 2023; Kennedy et al., 2023; Palmquist et al., 2024)","plainCitation":"(Deemer et al., 2022; Hall Jr. et al., 2015; Hansen et al., 2023; Kennedy et al., 2023; Palmquist et al., 2024)","noteIndex":0},"citationItems":[{"id":4904,"uris":["http://zotero.org/users/5412774/items/CAHZL67A"],"itemData":{"id":4904,"type":"article-journal","abstract":"Aquatic primary production is the foundation of many river food webs. Dams change the physical template of rivers, often driving food webs toward greater reliance on aquatic primary production. Nonetheless, the effects of regulated flow regimes on primary production are poorly understood. Load following is a common dam flow management strategy that involves subdaily changes in water releases proportional to fluctuations in electrical power demand. This flow regime causes an artificial tide, wetting and drying channel margins and altering river depth and water clarity, all processes that are likely to affect primary production. In collaboration with dam operators, we designed an experimental flow regime whose goal was to mitigate negative effects of load following on ecosystem processes. The experimental flow contrasted steady-low flows on weekends with load following flows on weekdays. Here, we quantify the effect of this experimental flow on springtime gross primary production (GPP) 90-to-425 km downstream of Glen Canyon Dam on the Colorado River, AZ, USA. GPP during steady-low flows was 41% higher than during load following flows, mostly owing to nonlinear reductions in sediment-driven turbidity. The experimental flow increased weekly GPP even after controlling for variation in weekly mean discharge, demonstrating a negative effect of load following on GPP. We estimate that this environmental flow increased springtime carbon fixation by 0.27 g C m−2 d−1, which is ecologically meaningful considering median C fixation in 356 US rivers of 0.44 g C m−2 d−1 and the fact that native fish populations in this river are food-limited.","container-title":"PNAS Nexus","DOI":"10.1093/pnasnexus/pgac094","ISSN":"2752-6542","issue":"3","journalAbbreviation":"PNAS Nexus","page":"pgac094","source":"Silverchair","title":"Experimental reductions in subdaily flow fluctuations increased gross primary productivity for 425 river kilometers downstream","volume":"1","author":[{"family":"Deemer","given":"Bridget R"},{"family":"Yackulic","given":"Charles B"},{"family":"Hall","given":"Robert O","suffix":"Jr"},{"family":"Dodrill","given":"Michael J"},{"family":"Kennedy","given":"Theodore A"},{"family":"Muehlbauer","given":"Jeffrey D"},{"family":"Topping","given":"David J"},{"family":"Voichick","given":"Nicholas"},{"family":"Yard","given":"Michael D"}],"issued":{"date-parts":[["2022",7,1]]}}},{"id":6619,"uris":["http://zotero.org/users/5412774/items/FDVGEIZ3"],"itemData":{"id":6619,"type":"article-journal","abstract":"Dams and river regulation greatly alter the downstream environment for gross primary production (GPP) because of changes in water clarity, flow, and temperature regimes. We estimated reach-scale GPP in five locations of the regulated Colorado River in Grand Canyon using an open channel model of dissolved oxygen. Benthic GPP dominates in Grand Canyon due to fast transport times and low pelagic algal biomass. In one location, we used a 738 days time series of GPP to identify the relative contribution of different physical controls of GPP. We developed both linear and semimechanistic time series models that account for unmeasured temporal covariance due to factors such as algal biomass dynamics. GPP varied from 0 g O2 m−2 d−1 to 3.0 g O2 m−2 d−1 with a relatively low annual average of 0.8 g O2 m−2 d−1. Semimechanistic models fit the data better than linear models and demonstrated that variation in turbidity primarily controlled GPP. Lower solar insolation during winter and from cloud cover lowered GPP much further. Hydropeaking lowered GPP but only during turbid conditions. Using the best model and parameter values, the model accurately predicted seasonal estimates of GPP at 3 of 4 upriver sites and outperformed the linear model at all sites; discrepancies were likely from higher algal biomass at upstream sites. This modeling approach can predict how changes in physical controls will affect relative rates of GPP throughout the 385 km segment of the Colorado River in Grand Canyon and can be easily applied to other streams and rivers.","container-title":"Limnology and Oceanography","DOI":"10.1002/lno.10031","ISSN":"1939-5590","issue":"2","language":"en","license":"© 2015 Association for the Sciences of Limnology and Oceanography","note":"_eprint: https://onlinelibrary.wiley.com/doi/pdf/10.1002/lno.10031","page":"512-526","source":"Wiley Online Library","title":"Turbidity, light, temperature, and hydropeaking control primary productivity in the Colorado River, Grand Canyon","volume":"60","author":[{"family":"Hall Jr.","given":"Robert O."},{"family":"Yackulic","given":"Charles B."},{"family":"Kennedy","given":"Theodore A."},{"family":"Yard","given":"Michael D."},{"family":"Rosi-Marshall","given":"Emma J."},{"family":"Voichick","given":"Nicholas"},{"family":"Behn","given":"Kathrine E."}],"issued":{"date-parts":[["2015"]]}}},{"id":6625,"uris":["http://zotero.org/users/5412774/items/MD77QYN8"],"itemData":{"id":6625,"type":"article-journal","abstract":"Individual growth can exert strong control on population dynamics but is constrained by resource acquisition rates. Difficulty in accurately quantifying resource availability over large spatial extents and at high temporal frequencies often limits attempts to understand the extent to which resources limit individual growth. Daily estimates of stream metabolism, including gross primary productivity (GPP), are increasingly available but have not, to our knowledge, been linked to fish growth. Here we examine how environmental variables such as GPP, water temperature, turbidity, and high-flow releases from a dam are linked to spatiotemporal variation in the growth of flannelmouth sucker (Catostomus latipinnis) in the Colorado River within the Grand Canyon. We fit state-space growth models to 6 years of mark–recapture data collected in four river reaches spanning 300 river kilometers. Consistent with past research in this system, we find that all four environmental variables influence growth in length of a native primary consumer fish. GPP and temperature have a positive influence on growth, while turbidity and high-flow events have a negative influence. Water temperature is the dominant driver of spatiotemporal variation in growth, while the link between high-frequency GPP and fish growth is relatively novel. Fish growth is likely to be linked to stream metabolism in other systems where overall productivity, not the quality of primary producers, limits the food webs that support fish growth.","container-title":"Canadian Journal of Fisheries and Aquatic Sciences","DOI":"10.1139/cjfas-2022-0229","ISSN":"0706-652X","issue":"9","journalAbbreviation":"Can. J. Fish. Aquat. Sci.","note":"publisher: NRC Research Press","page":"1456-1469","source":"cdnsciencepub.com (Atypon)","title":"Linking ecosystem processes to consumer growth rates: gross primary productivity as a driver of freshwater fish somatic growth in a resource-limited river","title-short":"Linking ecosystem processes to consumer growth rates","volume":"80","author":[{"family":"Hansen","given":"Lindsay E."},{"family":"Yackulic","given":"Charles B."},{"family":"Dickson","given":"Brett G."},{"family":"Deemer","given":"Bridget R."},{"family":"Best","given":"Rebecca J."}],"issued":{"date-parts":[["2023",9]]}}},{"id":6427,"uris":["http://zotero.org/users/5412774/items/TRZTTMSZ"],"itemData":{"id":6427,"type":"speech","event-title":"USGS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id":6627,"uris":["http://zotero.org/users/5412774/items/SNUP6USJ"],"itemData":{"id":6627,"type":"article-journal","abstract":"River flow patterns are primary drivers of lotic ecosystems, and hundreds of metrics have been developed to quantify flow attributes. Although existing metrics have been a powerful tool in designing environmental flows, they are often developed with specific resources in mind and are rarely directly comparable with each other (i.e., units are often different). Here, we focus on natural flows as the resource of interest and develop z-score metrics that measure the naturalness of regulated flows, incorporating natural means and interannual variation. These “eZ metrics” summarize whole year, subdaily, and functional flow patterns as standard deviations from natural such that their values are directly comparable. We illustrate their utility with a case study from the Colorado River downstream of Glen Canyon Dam in Arizona, USA. We calculated metrics for 1964–2022, spanning &gt;5 decades of changing water policy, hydropower generation, and flow experimentation. We evaluate four options for estimating natural baseline flows. Across metrics, we found that subdaily stage variation deviated the most from baseline. Flows to satisfy regional water policy and power demands altered metrics more than designer flows (which target specific resource outcomes), and years with low water releases were closest to natural. Most of the designer flows have not made flow patterns more natural, due to incorrect seasonal timing, small magnitude, or short duration. By explicitly considering interannual variability and quantifying how regulated flows differ from natural using standard deviations, these metrics can inform management when the goal is to restore a natural flow regime.","container-title":"River Research and Applications","DOI":"10.1002/rra.4360","ISSN":"1535-1467","issue":"n/a","language":"en","license":"Published 2024. This article is a U.S. Government work and is in the public domain in the USA. River Research and Applications published by John Wiley &amp; Sons Ltd.","note":"_eprint: https://onlinelibrary.wiley.com/doi/pdf/10.1002/rra.4360","source":"Wiley Online Library","title":"eZ flow metrics: Using z-scores to estimate deviations from natural flow in the Colorado River below Glen Canyon Dam","title-short":"eZ flow metrics","URL":"https://onlinelibrary.wiley.com/doi/abs/10.1002/rra.4360","author":[{"family":"Palmquist","given":"Emily C."},{"family":"Deemer","given":"Bridget R."},{"family":"Metcalfe","given":"Anya N."},{"family":"Kennedy","given":"Theodore A."},{"family":"Bair","given":"Lucas S."},{"family":"Fairley","given":"Helen C."},{"family":"Grams","given":"Paul E."},{"family":"Sankey","given":"Joel B."},{"family":"Yackulic","given":"Charles B."}],"accessed":{"date-parts":[["2024",9,28]]},"issued":{"date-parts":[["2024"]]}}}],"schema":"https://github.com/citation-style-language/schema/raw/master/csl-citation.json"} </w:instrText>
      </w:r>
      <w:r w:rsidR="005202F5">
        <w:rPr>
          <w:rFonts w:ascii="Times New Roman" w:eastAsia="Times New Roman" w:hAnsi="Times New Roman" w:cs="Times New Roman"/>
          <w:color w:val="000000"/>
          <w:sz w:val="24"/>
          <w:szCs w:val="24"/>
        </w:rPr>
        <w:fldChar w:fldCharType="separate"/>
      </w:r>
      <w:r w:rsidR="005202F5" w:rsidRPr="005202F5">
        <w:rPr>
          <w:rFonts w:ascii="Times New Roman" w:hAnsi="Times New Roman" w:cs="Times New Roman"/>
          <w:sz w:val="24"/>
        </w:rPr>
        <w:t>(Deemer et al., 2022; Hall Jr. et al., 2015; Hansen et al., 2023; Kennedy et al., 2023; Palmquist et al., 2024)</w:t>
      </w:r>
      <w:r w:rsidR="005202F5">
        <w:rPr>
          <w:rFonts w:ascii="Times New Roman" w:eastAsia="Times New Roman" w:hAnsi="Times New Roman" w:cs="Times New Roman"/>
          <w:color w:val="000000"/>
          <w:sz w:val="24"/>
          <w:szCs w:val="24"/>
        </w:rPr>
        <w:fldChar w:fldCharType="end"/>
      </w:r>
      <w:r w:rsidRPr="00A23374">
        <w:rPr>
          <w:rFonts w:ascii="Times New Roman" w:eastAsia="Times New Roman" w:hAnsi="Times New Roman" w:cs="Times New Roman"/>
          <w:color w:val="000000"/>
          <w:sz w:val="24"/>
          <w:szCs w:val="24"/>
        </w:rPr>
        <w:t xml:space="preserve">. </w:t>
      </w:r>
      <w:r w:rsidR="000E713A">
        <w:rPr>
          <w:rFonts w:ascii="Times New Roman" w:eastAsia="Times New Roman" w:hAnsi="Times New Roman" w:cs="Times New Roman"/>
          <w:color w:val="000000"/>
          <w:sz w:val="24"/>
          <w:szCs w:val="24"/>
        </w:rPr>
        <w:t xml:space="preserve">Managers </w:t>
      </w:r>
      <w:r w:rsidRPr="00A23374">
        <w:rPr>
          <w:rFonts w:ascii="Times New Roman" w:eastAsia="Times New Roman" w:hAnsi="Times New Roman" w:cs="Times New Roman"/>
          <w:color w:val="000000"/>
          <w:sz w:val="24"/>
          <w:szCs w:val="24"/>
        </w:rPr>
        <w:t>explained how bug flows are funded</w:t>
      </w:r>
      <w:r w:rsidR="00C97862">
        <w:rPr>
          <w:rFonts w:ascii="Times New Roman" w:eastAsia="Times New Roman" w:hAnsi="Times New Roman" w:cs="Times New Roman"/>
          <w:color w:val="000000"/>
          <w:sz w:val="24"/>
          <w:szCs w:val="24"/>
        </w:rPr>
        <w:t xml:space="preserve"> and</w:t>
      </w:r>
      <w:r w:rsidRPr="00A23374">
        <w:rPr>
          <w:rFonts w:ascii="Times New Roman" w:eastAsia="Times New Roman" w:hAnsi="Times New Roman" w:cs="Times New Roman"/>
          <w:color w:val="000000"/>
          <w:sz w:val="24"/>
          <w:szCs w:val="24"/>
        </w:rPr>
        <w:t xml:space="preserve"> pointed us to the grey literature </w:t>
      </w:r>
      <w:r w:rsidR="00C97862">
        <w:rPr>
          <w:rFonts w:ascii="Times New Roman" w:eastAsia="Times New Roman" w:hAnsi="Times New Roman" w:cs="Times New Roman"/>
          <w:color w:val="000000"/>
          <w:sz w:val="24"/>
          <w:szCs w:val="24"/>
        </w:rPr>
        <w:t xml:space="preserve">that describe </w:t>
      </w:r>
      <w:r w:rsidR="00C97862" w:rsidRPr="00A23374">
        <w:rPr>
          <w:rFonts w:ascii="Times New Roman" w:eastAsia="Times New Roman" w:hAnsi="Times New Roman" w:cs="Times New Roman"/>
          <w:color w:val="000000"/>
          <w:sz w:val="24"/>
          <w:szCs w:val="24"/>
        </w:rPr>
        <w:t xml:space="preserve">operational constraints </w:t>
      </w:r>
      <w:r w:rsidR="00C97862">
        <w:rPr>
          <w:rFonts w:ascii="Times New Roman" w:eastAsia="Times New Roman" w:hAnsi="Times New Roman" w:cs="Times New Roman"/>
          <w:color w:val="000000"/>
          <w:sz w:val="24"/>
          <w:szCs w:val="24"/>
        </w:rPr>
        <w:t>and show</w:t>
      </w:r>
      <w:r w:rsidRPr="00A23374">
        <w:rPr>
          <w:rFonts w:ascii="Times New Roman" w:eastAsia="Times New Roman" w:hAnsi="Times New Roman" w:cs="Times New Roman"/>
          <w:color w:val="000000"/>
          <w:sz w:val="24"/>
          <w:szCs w:val="24"/>
        </w:rPr>
        <w:t xml:space="preserve"> </w:t>
      </w:r>
      <w:r w:rsidR="00C97862">
        <w:rPr>
          <w:rFonts w:ascii="Times New Roman" w:eastAsia="Times New Roman" w:hAnsi="Times New Roman" w:cs="Times New Roman"/>
          <w:color w:val="000000"/>
          <w:sz w:val="24"/>
          <w:szCs w:val="24"/>
        </w:rPr>
        <w:t>bug</w:t>
      </w:r>
      <w:r w:rsidR="001A5C95">
        <w:rPr>
          <w:rFonts w:ascii="Times New Roman" w:eastAsia="Times New Roman" w:hAnsi="Times New Roman" w:cs="Times New Roman"/>
          <w:color w:val="000000"/>
          <w:sz w:val="24"/>
          <w:szCs w:val="24"/>
        </w:rPr>
        <w:t xml:space="preserve"> </w:t>
      </w:r>
      <w:r w:rsidR="00C97862">
        <w:rPr>
          <w:rFonts w:ascii="Times New Roman" w:eastAsia="Times New Roman" w:hAnsi="Times New Roman" w:cs="Times New Roman"/>
          <w:color w:val="000000"/>
          <w:sz w:val="24"/>
          <w:szCs w:val="24"/>
        </w:rPr>
        <w:t>flow experiments increased b</w:t>
      </w:r>
      <w:r w:rsidR="00F73D5B">
        <w:rPr>
          <w:rFonts w:ascii="Times New Roman" w:eastAsia="Times New Roman" w:hAnsi="Times New Roman" w:cs="Times New Roman"/>
          <w:color w:val="000000"/>
          <w:sz w:val="24"/>
          <w:szCs w:val="24"/>
        </w:rPr>
        <w:t xml:space="preserve">ug production and diversity </w:t>
      </w:r>
      <w:r w:rsidR="00F73D5B">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{"citationID":"qVQOo9Ji","properties":{"formattedCitation":"(Kennedy et al., 2023; Ploussard and Veselka, 2020, 2019; USBR, 2016)","plainCitation":"(Kennedy et al., 2023; Ploussard and Veselka, 2020, 2019; USBR, 2016)","noteIndex":0},"citationItems":[{"id":6427,"uris":["http://zotero.org/users/5412774/items/TRZTTMSZ"],"itemData":{"id":6427,"type":"speech","event-title":"USGS Annual Update","language":"English","title":"Experimental Bug Flows Enhance Natural Processes That Sustain The Colorado River Ecosystem","URL":"https://gcdamp.com/images_gcdamp_com/4/42/Kennedy_JuneTWG_for_BAO.pdf","author":[{"family":"Kennedy","given":"Ted R."},{"family":"Muehlbauer","given":"Jeff"},{"family":"Metcalfe","given":"Anya"},{"family":"Deemer","given":"Bridget"},{"family":"Ford","given":"Morgan"},{"family":"Szydlo","given":"Cheyenne"},{"family":"Behn","given":"Kate"},{"family":"Yackulic","given":"Charles"}],"accessed":{"date-parts":[["2024",9,2]]},"issued":{"date-parts":[["2023"]]}}},{"id":4052,"uris":["http://zotero.org/users/5412774/items/N7UGD9EQ"],"itemData":{"id":4052,"type":"report","abstract":"This report was prepared by Argonne National Laboratory (Argonne) in support of a financial analysis of the Glen Canyon Dam (GCD) flow experiment that was intended to support downstream macroinvertebrate production that are a primary food supply for fishes in the Colorado River. Also known as “bug flow” experiments, these experimental water releases were conducted on the weekends and holidays from the beginnings of May 2019 through the end of August 2019. This analysis was funded by the Colorado River Storage Project (CRSP) Office of the U.S. Department of Energy’s Western Area Power Administration (WAPA). CRSP markets electricity produced by hydroelectric facilities collectively known as the Salt Lake City Area Integrated Projects including dams equipped for power generation on the Colorado, Green, Gunnison, and Rio Grande Rivers and on Plateau Creek in the states of Arizona, Colorado, New Mexico, Utah, and Wyoming. Staff members in Argonne’s Energy Systems Division prepared this technical memorandum with assistance from WAPA’s CRSP and Energy Marketing and Management Offices (EMMO).","language":"English","note":"DOI: 10.2172/1734861","number":"ANL-20/81","publisher":"Argonne National Lab. (ANL), Argonne, IL (United States)","source":"www.osti.gov","title":"Financial Analysis of the 2019 Glen Canyon Dam Bug Flow Experiment","URL":"https://www.osti.gov/biblio/1734861","author":[{"family":"Ploussard","given":"Q."},{"family":"Veselka","given":"T. D."}],"accessed":{"date-parts":[["2023",9,15]]},"issued":{"date-parts":[["2020",12,1]]}}},{"id":950,"uris":["http://zotero.org/groups/2303208/items/46RBYQJI"],"itemData":{"id":950,"type":"report","language":"en","note":"DOI: 10.2172/1526634","number":"ANL-19/19, 1526634","page":"ANL-19/19, 1526634","source":"DOI.org (Crossref)","title":"Financial Analysis of the 2018 Glen Canyon Dam Bug Flow Experiment","URL":"http://www.osti.gov/servlets/purl/1526634/","author":[{"family":"Ploussard","given":"Q."},{"family":"Veselka","given":"T. D."}],"accessed":{"date-parts":[["2019",11,14]]},"issued":{"date-parts":[["2019",4,1]]}}},{"id":4901,"uris":["http://zotero.org/users/5412774/items/RVEJXB6T"],"itemData":{"id":4901,"type":"webpage","container-title":"Integrating LTEMP into GCDAMP Processes","title":"LTEMP 2016","URL":"https://www.usbr.gov/uc/progact/amp/twg/2016-10-18-twg-meeting/Attach_08.pdf","author":[{"family":"USBR","given":""}],"accessed":{"date-parts":[["2023",12,9]]},"issued":{"date-parts":[["2016"]]}}}],"schema":"https://github.com/citation-style-language/schema/raw/master/csl-citation.json"} </w:instrText>
      </w:r>
      <w:r w:rsidR="00F73D5B">
        <w:rPr>
          <w:rFonts w:ascii="Times New Roman" w:eastAsia="Times New Roman" w:hAnsi="Times New Roman" w:cs="Times New Roman"/>
          <w:color w:val="000000"/>
          <w:sz w:val="24"/>
          <w:szCs w:val="24"/>
        </w:rPr>
        <w:fldChar w:fldCharType="separate"/>
      </w:r>
      <w:r w:rsidR="00F73D5B" w:rsidRPr="00F73D5B">
        <w:rPr>
          <w:rFonts w:ascii="Times New Roman" w:hAnsi="Times New Roman" w:cs="Times New Roman"/>
          <w:sz w:val="24"/>
        </w:rPr>
        <w:t>(Kennedy et al., 2023; Ploussard and Veselka, 2020, 2019; USBR, 2016)</w:t>
      </w:r>
      <w:r w:rsidR="00F73D5B">
        <w:rPr>
          <w:rFonts w:ascii="Times New Roman" w:eastAsia="Times New Roman" w:hAnsi="Times New Roman" w:cs="Times New Roman"/>
          <w:color w:val="000000"/>
          <w:sz w:val="24"/>
          <w:szCs w:val="24"/>
        </w:rPr>
        <w:fldChar w:fldCharType="end"/>
      </w:r>
      <w:r w:rsidR="00C97862">
        <w:rPr>
          <w:rFonts w:ascii="Times New Roman" w:eastAsia="Times New Roman" w:hAnsi="Times New Roman" w:cs="Times New Roman"/>
          <w:color w:val="000000"/>
          <w:sz w:val="24"/>
          <w:szCs w:val="24"/>
        </w:rPr>
        <w:t xml:space="preserve">. </w:t>
      </w:r>
      <w:r w:rsidR="002A6D90">
        <w:rPr>
          <w:rFonts w:ascii="Times New Roman" w:eastAsia="Times New Roman" w:hAnsi="Times New Roman" w:cs="Times New Roman"/>
          <w:color w:val="000000"/>
          <w:sz w:val="24"/>
          <w:szCs w:val="24"/>
        </w:rPr>
        <w:t>Additionally, t</w:t>
      </w:r>
      <w:r w:rsidR="00C97862">
        <w:rPr>
          <w:rFonts w:ascii="Times New Roman" w:eastAsia="Times New Roman" w:hAnsi="Times New Roman" w:cs="Times New Roman"/>
          <w:color w:val="000000"/>
          <w:sz w:val="24"/>
          <w:szCs w:val="24"/>
        </w:rPr>
        <w:t xml:space="preserve">he managers </w:t>
      </w:r>
      <w:r w:rsidRPr="00A23374">
        <w:rPr>
          <w:rFonts w:ascii="Times New Roman" w:eastAsia="Times New Roman" w:hAnsi="Times New Roman" w:cs="Times New Roman"/>
          <w:color w:val="000000"/>
          <w:sz w:val="24"/>
          <w:szCs w:val="24"/>
        </w:rPr>
        <w:t xml:space="preserve">suggested that we turn 24-hourly decisions for releases into </w:t>
      </w:r>
      <w:r w:rsidR="00694520">
        <w:rPr>
          <w:rFonts w:ascii="Times New Roman" w:eastAsia="Times New Roman" w:hAnsi="Times New Roman" w:cs="Times New Roman"/>
          <w:color w:val="000000"/>
          <w:sz w:val="24"/>
          <w:szCs w:val="24"/>
        </w:rPr>
        <w:t>2</w:t>
      </w:r>
      <w:r w:rsidR="00694520"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color w:val="000000"/>
          <w:sz w:val="24"/>
          <w:szCs w:val="24"/>
        </w:rPr>
        <w:t>periods</w:t>
      </w:r>
      <w:r w:rsidR="00763BB2">
        <w:rPr>
          <w:rFonts w:ascii="Times New Roman" w:eastAsia="Times New Roman" w:hAnsi="Times New Roman" w:cs="Times New Roman"/>
          <w:color w:val="000000"/>
          <w:sz w:val="24"/>
          <w:szCs w:val="24"/>
        </w:rPr>
        <w:t xml:space="preserve"> per day</w:t>
      </w:r>
      <w:r w:rsidRPr="00A23374">
        <w:rPr>
          <w:rFonts w:ascii="Times New Roman" w:eastAsia="Times New Roman" w:hAnsi="Times New Roman" w:cs="Times New Roman"/>
          <w:color w:val="000000"/>
          <w:sz w:val="24"/>
          <w:szCs w:val="24"/>
        </w:rPr>
        <w:t>—on-peak and off-peak</w:t>
      </w:r>
      <w:r w:rsidR="00585319">
        <w:rPr>
          <w:rFonts w:ascii="Times New Roman" w:eastAsia="Times New Roman" w:hAnsi="Times New Roman" w:cs="Times New Roman"/>
          <w:color w:val="000000"/>
          <w:sz w:val="24"/>
          <w:szCs w:val="24"/>
        </w:rPr>
        <w:t xml:space="preserve">. </w:t>
      </w:r>
      <w:bookmarkStart w:id="10" w:name="_Hlk176964911"/>
      <w:r w:rsidR="00585319">
        <w:rPr>
          <w:rFonts w:ascii="Times New Roman" w:eastAsia="Times New Roman" w:hAnsi="Times New Roman" w:cs="Times New Roman"/>
          <w:color w:val="000000"/>
          <w:sz w:val="24"/>
          <w:szCs w:val="24"/>
        </w:rPr>
        <w:t>This</w:t>
      </w:r>
      <w:r w:rsidR="00C97862">
        <w:rPr>
          <w:rFonts w:ascii="Times New Roman" w:eastAsia="Times New Roman" w:hAnsi="Times New Roman" w:cs="Times New Roman"/>
          <w:color w:val="000000"/>
          <w:sz w:val="24"/>
          <w:szCs w:val="24"/>
        </w:rPr>
        <w:t xml:space="preserve"> suggestion </w:t>
      </w:r>
      <w:r w:rsidR="00585319">
        <w:rPr>
          <w:rFonts w:ascii="Times New Roman" w:eastAsia="Times New Roman" w:hAnsi="Times New Roman" w:cs="Times New Roman"/>
          <w:color w:val="000000"/>
          <w:sz w:val="24"/>
          <w:szCs w:val="24"/>
        </w:rPr>
        <w:t>is supported by hourly release hydrographs (Figure 2), energy price data, and our subsequent model validation (see section 4.1)</w:t>
      </w:r>
      <w:r w:rsidRPr="00A23374">
        <w:rPr>
          <w:rFonts w:ascii="Times New Roman" w:eastAsia="Times New Roman" w:hAnsi="Times New Roman" w:cs="Times New Roman"/>
          <w:color w:val="000000"/>
          <w:sz w:val="24"/>
          <w:szCs w:val="24"/>
        </w:rPr>
        <w:t xml:space="preserve">. </w:t>
      </w:r>
      <w:bookmarkEnd w:id="10"/>
      <w:r w:rsidRPr="00A23374">
        <w:rPr>
          <w:rFonts w:ascii="Times New Roman" w:eastAsia="Times New Roman" w:hAnsi="Times New Roman" w:cs="Times New Roman"/>
          <w:color w:val="000000"/>
          <w:sz w:val="24"/>
          <w:szCs w:val="24"/>
        </w:rPr>
        <w:t xml:space="preserve">Managers also shared relevant data to populate the model. All the above interactions followed best practices of collaborative modeling </w:t>
      </w:r>
      <w:r w:rsidR="001B03A5">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{"citationID":"uK6po9GX","properties":{"formattedCitation":"(Bourget et al., 2013; Langsdale et al., 2013; Palmer et al., 2013; Voinov et al., 2016)","plainCitation":"(Bourget et al., 2013; Langsdale et al., 2013; Palmer et al., 2013; Voinov et al., 2016)","noteIndex":0},"citationItems":[{"id":3930,"uris":["http://zotero.org/users/5412774/items/DLAW9VED"],"itemData":{"id":3930,"type":"article-journal","container-title":"JAWRA Journal of the American Water Resources Association","DOI":"10.1111/jawr.12071","ISSN":"1752-1688","issue":"3","language":"en","license":"© 2013 American Water Resources Association. This article is a U.S. Government work and is in the public domain in the USA","note":"_eprint: https://onlinelibrary.wiley.com/doi/pdf/10.1111/jawr.12071","page":"605-608","source":"Wiley Online Library","title":"Featured Collection Introduction: Collaborative Modeling for Decision Support as a Tool to Implement IWRM","title-short":"Featured Collection Introduction","volume":"49","author":[{"family":"Bourget","given":"Elizabeth C."},{"family":"Langsdale","given":"Stacy M."},{"family":"Belt","given":"Marjan","non-dropping-particle":"van den"}],"issued":{"date-parts":[["2013"]]}}},{"id":3970,"uris":["http://zotero.org/users/5412774/items/WNV96N9Y"],"itemData":{"id":3970,"type":"article-journal","abstract":"Collaborative Modeling for Decision Support integrates collaborative modeling with participatory processes to inform natural resources decisions. Practitioners and advocates claim that the approach will lead to better water management, balancing interests more effectively and reducing the likelihood of costly legal delays. These claims are easy to make, but the benefits will only be realized if the process is conducted effectively. To provide guidance for how to conduct an effective collaborative modeling process, a task committee cosponsored by the Environmental Water Resources Institute (EWRI) of the American Society of Civil Engineers and by the U.S. Army Corps of Engineers' Institute for Water Resources developed a set of Principles and Best Practices for anyone who might convene or conduct collaborative modeling processes. The guidance is intended for both conflict resolution professionals and modelers, and our goal is to integrate these two fields in a way that will improve water resources planning and decision making. Here, the set of eight principles is presented along with a selection of associated best practices, illustrated by two different case examples. The complete document is available at: http://www.computeraideddisputeresolution.us/bestpractices/.","container-title":"JAWRA Journal of the American Water Resources Association","DOI":"10.1111/jawr.12065","ISSN":"1752-1688","issue":"3","language":"en","license":"© 2013 American Water Resources Association","note":"_eprint: https://onlinelibrary.wiley.com/doi/pdf/10.1111/jawr.12065","page":"629-638","source":"Wiley Online Library","title":"Collaborative Modeling for Decision Support in Water Resources: Principles and Best Practices","title-short":"Collaborative Modeling for Decision Support in Water Resources","volume":"49","author":[{"family":"Langsdale","given":"Stacy"},{"family":"Beall","given":"Allyson"},{"family":"Bourget","given":"Elizabeth"},{"family":"Hagen","given":"Erik"},{"family":"Kudlas","given":"Scott"},{"family":"Palmer","given":"Richard"},{"family":"Tate","given":"Diane"},{"family":"Werick","given":"William"}],"issued":{"date-parts":[["2013"]]}}},{"id":3988,"uris":["http://zotero.org/users/5412774/items/TQPI43SU"],"itemData":{"id":3988,"type":"article-journal","abstract":"Participatory planning applied to water resources has sparked significant interest and debate during the last decade. Recognition that models play a significant role in the formulation and implementation of design and management strategies has encouraged the profession to consider how such models can be best implemented. Shared Vision Planning (SVP) is a disciplined planning approach that combines traditional water resources planning methodologies with innovations such as structured public participation and the use of collaborative modeling, resulting in a more complete understanding and an integrative decision support tool. This study reviews these three basic components of SVP and explains how they are incorporated into a unified planning approach. The successful application of SVP is explored in three studies involving planning challenges: the National Drought Study, the Lake Ontario-St. Lawrence River Study, and the Apalachicola-Chattahoochee-Flint/Alabama-Coosa-Tallapoosa River Basin Study. The article concludes by summarizing the advantages and limitations of this planning approach.","container-title":"JAWRA Journal of the American Water Resources Association","DOI":"10.1111/jawr.12067","ISSN":"1752-1688","issue":"3","language":"en","license":"© 2013 American Water Resources Association (or) No claim to original U.S. government works","note":"_eprint: https://onlinelibrary.wiley.com/doi/pdf/10.1111/jawr.12067","page":"614-628","source":"Wiley Online Library","title":"Disciplined Planning, Structured Participation, and Collaborative Modeling — Applying Shared Vision Planning to Water Resources","volume":"49","author":[{"family":"Palmer","given":"Richard N."},{"family":"Cardwell","given":"Hal E."},{"family":"Lorie","given":"Mark A."},{"family":"Werick","given":"William"}],"issued":{"date-parts":[["2013"]]}}},{"id":4003,"uris":["http://zotero.org/users/5412774/items/HX4P7JC8"],"itemData":{"id":4003,"type":"article-journal","abstract":"This paper updates and builds on ‘Modelling with Stakeholders’ Voinov and Bousquet, 2010 which demonstrated the importance of, and demand for, stakeholder participation in resource and environmental modelling. This position paper returns to the concepts of that publication and reviews the progress made since 2010. A new development is the wide introduction and acceptance of social media and web applications, which dramatically changes the context and scale of stakeholder interactions and participation. Technology advances make it easier to incorporate information in interactive formats via visualization and games to augment participatory experiences. Citizens as stakeholders are increasingly demanding to be engaged in planning decisions that affect them and their communities, at scales from local to global. How people interact with and access models and data is rapidly evolving. In turn, this requires changes in how models are built, packaged, and disseminated: citizens are less in awe of experts and external authorities, and they are increasingly aware of their own capabilities to provide inputs to planning processes, including models. The continued acceleration of environmental degradation and natural resource depletion accompanies these societal changes, even as there is a growing acceptance of the need to transition to alternative, possibly very different, life styles. Substantive transitions cannot occur without significant changes in human behaviour and perceptions. The important and diverse roles that models can play in guiding human behaviour, and in disseminating and increasing societal knowledge, are a feature of stakeholder processes today.","container-title":"Environmental Modelling &amp; Software","DOI":"10.1016/j.envsoft.2015.11.016","ISSN":"1364-8152","journalAbbreviation":"Environmental Modelling &amp; Software","page":"196-220","source":"ScienceDirect","title":"Modelling with stakeholders – Next generation","volume":"77","author":[{"family":"Voinov","given":"Alexey"},{"family":"Kolagani","given":"Nagesh"},{"family":"McCall","given":"Michael K."},{"family":"Glynn","given":"Pierre D."},{"family":"Kragt","given":"Marit E."},{"family":"Ostermann","given":"Frank O."},{"family":"Pierce","given":"Suzanne A."},{"family":"Ramu","given":"Palaniappan"}],"issued":{"date-parts":[["2016",3,1]]}}}],"schema":"https://github.com/citation-style-language/schema/raw/master/csl-citation.json"} </w:instrText>
      </w:r>
      <w:r w:rsidR="001B03A5">
        <w:rPr>
          <w:rFonts w:ascii="Times New Roman" w:eastAsia="Times New Roman" w:hAnsi="Times New Roman" w:cs="Times New Roman"/>
          <w:color w:val="000000"/>
          <w:sz w:val="24"/>
          <w:szCs w:val="24"/>
        </w:rPr>
        <w:fldChar w:fldCharType="separate"/>
      </w:r>
      <w:r w:rsidR="001B03A5" w:rsidRPr="001B03A5">
        <w:rPr>
          <w:rFonts w:ascii="Times New Roman" w:hAnsi="Times New Roman" w:cs="Times New Roman"/>
          <w:sz w:val="24"/>
        </w:rPr>
        <w:t>(Bourget et al., 2013; Langsdale et al., 2013; Palmer et al., 2013; Voinov et al., 2016)</w:t>
      </w:r>
      <w:r w:rsidR="001B03A5">
        <w:rPr>
          <w:rFonts w:ascii="Times New Roman" w:eastAsia="Times New Roman" w:hAnsi="Times New Roman" w:cs="Times New Roman"/>
          <w:color w:val="000000"/>
          <w:sz w:val="24"/>
          <w:szCs w:val="24"/>
        </w:rPr>
        <w:fldChar w:fldCharType="end"/>
      </w:r>
      <w:r w:rsidRPr="00A23374">
        <w:rPr>
          <w:rFonts w:ascii="Times New Roman" w:eastAsia="Times New Roman" w:hAnsi="Times New Roman" w:cs="Times New Roman"/>
          <w:color w:val="000000"/>
          <w:sz w:val="24"/>
          <w:szCs w:val="24"/>
        </w:rPr>
        <w:t>—particularly engag</w:t>
      </w:r>
      <w:r w:rsidR="00CD576F">
        <w:rPr>
          <w:rFonts w:ascii="Times New Roman" w:eastAsia="Times New Roman" w:hAnsi="Times New Roman" w:cs="Times New Roman"/>
          <w:color w:val="000000"/>
          <w:sz w:val="24"/>
          <w:szCs w:val="24"/>
        </w:rPr>
        <w:t>ing</w:t>
      </w:r>
      <w:r w:rsidRPr="00A23374">
        <w:rPr>
          <w:rFonts w:ascii="Times New Roman" w:eastAsia="Times New Roman" w:hAnsi="Times New Roman" w:cs="Times New Roman"/>
          <w:color w:val="000000"/>
          <w:sz w:val="24"/>
          <w:szCs w:val="24"/>
        </w:rPr>
        <w:t xml:space="preserve"> parties early and identify</w:t>
      </w:r>
      <w:r w:rsidR="00CD576F">
        <w:rPr>
          <w:rFonts w:ascii="Times New Roman" w:eastAsia="Times New Roman" w:hAnsi="Times New Roman" w:cs="Times New Roman"/>
          <w:color w:val="000000"/>
          <w:sz w:val="24"/>
          <w:szCs w:val="24"/>
        </w:rPr>
        <w:t>ing</w:t>
      </w:r>
      <w:r w:rsidRPr="00A23374">
        <w:rPr>
          <w:rFonts w:ascii="Times New Roman" w:eastAsia="Times New Roman" w:hAnsi="Times New Roman" w:cs="Times New Roman"/>
          <w:color w:val="000000"/>
          <w:sz w:val="24"/>
          <w:szCs w:val="24"/>
        </w:rPr>
        <w:t xml:space="preserve"> interests before discussing alternatives.  </w:t>
      </w:r>
    </w:p>
    <w:p w14:paraId="4013F12D" w14:textId="40284D34" w:rsidR="004938FF" w:rsidRDefault="01DD0455" w:rsidP="00BA5514">
      <w:pPr>
        <w:spacing w:line="480" w:lineRule="auto"/>
        <w:textAlignment w:val="baseline"/>
        <w:rPr>
          <w:rFonts w:ascii="Times New Roman" w:eastAsia="Times New Roman" w:hAnsi="Times New Roman" w:cs="Times New Roman"/>
          <w:color w:val="000000" w:themeColor="text1"/>
          <w:sz w:val="24"/>
          <w:szCs w:val="24"/>
        </w:rPr>
      </w:pPr>
      <w:r w:rsidRPr="01DD0455">
        <w:rPr>
          <w:rFonts w:ascii="Times New Roman" w:eastAsia="Times New Roman" w:hAnsi="Times New Roman" w:cs="Times New Roman"/>
          <w:color w:val="000000" w:themeColor="text1"/>
          <w:sz w:val="24"/>
          <w:szCs w:val="24"/>
        </w:rPr>
        <w:lastRenderedPageBreak/>
        <w:t>3.2 Hydrop</w:t>
      </w:r>
      <w:r w:rsidR="00171838">
        <w:rPr>
          <w:rFonts w:ascii="Times New Roman" w:eastAsia="Times New Roman" w:hAnsi="Times New Roman" w:cs="Times New Roman"/>
          <w:color w:val="000000" w:themeColor="text1"/>
          <w:sz w:val="24"/>
          <w:szCs w:val="24"/>
        </w:rPr>
        <w:t>eaking</w:t>
      </w:r>
      <w:r w:rsidRPr="01DD0455">
        <w:rPr>
          <w:rFonts w:ascii="Times New Roman" w:eastAsia="Times New Roman" w:hAnsi="Times New Roman" w:cs="Times New Roman"/>
          <w:color w:val="000000" w:themeColor="text1"/>
          <w:sz w:val="24"/>
          <w:szCs w:val="24"/>
        </w:rPr>
        <w:t xml:space="preserve"> objective</w:t>
      </w:r>
    </w:p>
    <w:p w14:paraId="792C38D7" w14:textId="79311F7F" w:rsidR="001A5C95" w:rsidRDefault="01DD0455" w:rsidP="00BA5514">
      <w:pPr>
        <w:spacing w:line="480" w:lineRule="auto"/>
        <w:textAlignment w:val="baseline"/>
        <w:rPr>
          <w:rFonts w:ascii="Times New Roman" w:eastAsia="Times New Roman" w:hAnsi="Times New Roman" w:cs="Times New Roman"/>
          <w:color w:val="000000" w:themeColor="text1"/>
          <w:sz w:val="24"/>
          <w:szCs w:val="24"/>
        </w:rPr>
      </w:pPr>
      <w:r w:rsidRPr="01DD0455">
        <w:rPr>
          <w:rFonts w:ascii="Times New Roman" w:eastAsia="Times New Roman" w:hAnsi="Times New Roman" w:cs="Times New Roman"/>
          <w:color w:val="000000" w:themeColor="text1"/>
          <w:sz w:val="24"/>
          <w:szCs w:val="24"/>
        </w:rPr>
        <w:t>Typically, a hydrop</w:t>
      </w:r>
      <w:r w:rsidR="00B002C0">
        <w:rPr>
          <w:rFonts w:ascii="Times New Roman" w:eastAsia="Times New Roman" w:hAnsi="Times New Roman" w:cs="Times New Roman"/>
          <w:color w:val="000000" w:themeColor="text1"/>
          <w:sz w:val="24"/>
          <w:szCs w:val="24"/>
        </w:rPr>
        <w:t>eaking</w:t>
      </w:r>
      <w:r w:rsidRPr="01DD0455">
        <w:rPr>
          <w:rFonts w:ascii="Times New Roman" w:eastAsia="Times New Roman" w:hAnsi="Times New Roman" w:cs="Times New Roman"/>
          <w:color w:val="000000" w:themeColor="text1"/>
          <w:sz w:val="24"/>
          <w:szCs w:val="24"/>
        </w:rPr>
        <w:t xml:space="preserve"> objective to maximize value is a non-linear function that depends on the power generation release, the elevation difference between the reservoir water surface and tailwater, turbine efficiency, energy price, and release in relation to design efficiencies (e.g., </w:t>
      </w:r>
      <w:r w:rsidR="539102B4" w:rsidRPr="01DD0455">
        <w:rPr>
          <w:rFonts w:ascii="Times New Roman" w:eastAsia="Times New Roman" w:hAnsi="Times New Roman" w:cs="Times New Roman"/>
          <w:color w:val="000000" w:themeColor="text1"/>
          <w:sz w:val="24"/>
          <w:szCs w:val="24"/>
        </w:rPr>
        <w:fldChar w:fldCharType="begin"/>
      </w:r>
      <w:r w:rsidR="002A18DF">
        <w:rPr>
          <w:rFonts w:ascii="Times New Roman" w:eastAsia="Times New Roman" w:hAnsi="Times New Roman" w:cs="Times New Roman"/>
          <w:color w:val="000000" w:themeColor="text1"/>
          <w:sz w:val="24"/>
          <w:szCs w:val="24"/>
        </w:rPr>
        <w:instrText xml:space="preserve"> ADDIN ZOTERO_ITEM CSL_CITATION {"citationID":"9nFLCFmT","properties":{"formattedCitation":"(Hochbaum, 2007; Ko et al., 1992; Tilmant et al., 2002; Yakowitz, 1982)","plainCitation":"(Hochbaum, 2007; Ko et al., 1992; Tilmant et al., 2002; Yakowitz, 1982)","dontUpdate":true,"noteIndex":0},"citationItems":[{"id":4063,"uris":["http://zotero.org/users/5412774/items/XMSY6CNN"],"itemData":{"id":4063,"type":"article-journal","abstract":"Nonlinear optimization algorithms are rarely discussed from a complexity point of view. Even the concept of solving nonlinear problems on digital computers is not well defined. The focus here is on a complexity approach for designing and analyzing algorithms for nonlinear optimization problems providing optimal solutions with prespecified accuracy in the solution space. We delineate the complexity status of convex problems over network constraints, dual of flow constraints, dual of multi-commodity, constraints defined by a submodular rank function (a generalized allocation problem), tree networks, diagonal dominant matrices, and nonlinear knapsack problem’s constraint. All these problems, except for the latter in integers, have polynomial time algorithms which may be viewed within a unifying framework of a proximity-scaling technique or a threshold technique. The complexity of many of these algorithms is furthermore best possible in that it matches lower bounds on the complexity of the respective problems.","container-title":"Annals of Operations Research","DOI":"10.1007/s10479-007-0172-6","ISSN":"1572-9338","issue":"1","journalAbbreviation":"Ann Oper Res","language":"en","page":"257-296","source":"Springer Link","title":"Complexity and algorithms for nonlinear optimization problems","volume":"153","author":[{"family":"Hochbaum","given":"Dorit S."}],"issued":{"date-parts":[["2007",9,1]]}}},{"id":4059,"uris":["http://zotero.org/users/5412774/items/PTRWNF45"],"itemData":{"id":4059,"type":"article-journal","abstract":"ABSTRACT: Development of optimal operational policies for large-scale reservoir systems is often complicated by a multiplicity of conflicting project uses and purposes. A wide range of multiobjective optimization methods are available for appraising tradeoffs between conificting objectives. The purpose of this study is to provide guidance as to those methods which are best suited to dealing with the challenging large-scale, nonlinear, dynamic, and stochastic characteristics of multireservoir system operations. As a case study, the selected methodologies are applied to the Han River Reservoir System in Korea for four principal project objectives: water supply and low flow augmentation; annual hydropower production, reliable energy generation, and minimization of risk of violating firm water supply requirements. Additional objectives such as flood control are also considered, but are imposed as fixed constraints.","container-title":"JAWRA Journal of the American Water Resources Association","DOI":"10.1111/j.1752-1688.1992.tb03158.x","ISSN":"1752-1688","issue":"1","language":"en","note":"_eprint: https://onlinelibrary.wiley.com/doi/pdf/10.1111/j.1752-1688.1992.tb03158.x","page":"111-127","source":"Wiley Online Library","title":"Multiobjectwe Optimization of Reservoir Systems Operation1","volume":"28","author":[{"family":"Ko","given":"Seok-Ku"},{"family":"Fontane","given":"Darrell G."},{"family":"Labadie","given":"John W."}],"issued":{"date-parts":[["1992"]]}}},{"id":4061,"uris":["http://zotero.org/users/5412774/items/2ED7T8RZ"],"itemData":{"id":4061,"type":"article-journal","abstract":"This paper compares reservoir operating policies obtained from fuzzy and nonfuzzy\nexplicit stochastic dynamic programming. The reservoir operation problem for the Mansour\nEddahbi dam in Morocco can be formulated as either a classical stochastic dynamic\n...","container-title":"Journal of Water Resources Planning and Management","DOI":"10.1061/(ASCE)0733-9496(2002)128:6(390)","ISSN":"0733-9496","issue":"6","language":"EN","license":"Copyright © 2002 American Society of Civil Engineers","note":"publisher: American Society of Civil Engineers","page":"390-398","source":"ASCE","title":"Comparison of Fuzzy and Nonfuzzy Optimal Reservoir Operating Policies","volume":"128","author":[{"family":"Tilmant","given":"A."},{"family":"Vanclooster","given":"M."},{"family":"Duckstein","given":"L."},{"family":"Persoons","given":"E."}],"issued":{"date-parts":[["2002",11,1]]}}},{"id":4056,"uris":["http://zotero.org/users/5412774/items/T8U4Q346"],"itemData":{"id":4056,"type":"article-journal","abstract":"The central intention of this survey is to review dynamic programming models for water resource problems and to examine computational techniques which have been used to obtain solutions to these problems. Problem areas surveyed here include aqueduct design, irrigation system control, project development, water quality maintenance, and reservoir operations analysis. Computational considerations impose severe limitation on the scale of dynamic programming problems which can be solved. Inventive numerical techniques for implementing dynamic programming have been applied to water resource problems. Discrete dynamic programming, differential dynamic programming, state incremental dynamic programming, and Howard's policy iteration method are among the techniques reviewed. Attempts have been made to delineate the successful applications, and speculative ideas are offered toward attacking problems which have not been solved satisfactorily.","container-title":"Water Resources Research","DOI":"10.1029/WR018i004p00673","ISSN":"1944-7973","issue":"4","language":"en","license":"Copyright 1982 by the American Geophysical Union.","note":"_eprint: https://onlinelibrary.wiley.com/doi/pdf/10.1029/WR018i004p00673","page":"673-696","source":"Wiley Online Library","title":"Dynamic programming applications in water resources","volume":"18","author":[{"family":"Yakowitz","given":"Sidney"}],"issued":{"date-parts":[["1982"]]}}}],"schema":"https://github.com/citation-style-language/schema/raw/master/csl-citation.json"} </w:instrText>
      </w:r>
      <w:r w:rsidR="539102B4" w:rsidRPr="01DD0455">
        <w:rPr>
          <w:rFonts w:ascii="Times New Roman" w:eastAsia="Times New Roman" w:hAnsi="Times New Roman" w:cs="Times New Roman"/>
          <w:color w:val="000000" w:themeColor="text1"/>
          <w:sz w:val="24"/>
          <w:szCs w:val="24"/>
        </w:rPr>
        <w:fldChar w:fldCharType="separate"/>
      </w:r>
      <w:r w:rsidRPr="01DD0455">
        <w:rPr>
          <w:rFonts w:ascii="Times New Roman" w:hAnsi="Times New Roman" w:cs="Times New Roman"/>
          <w:sz w:val="24"/>
          <w:szCs w:val="24"/>
        </w:rPr>
        <w:t>Hochbaum, 2007; Ko et al., 1992; Tilmant et al., 2002; Yakowitz, 1982)</w:t>
      </w:r>
      <w:r w:rsidR="539102B4" w:rsidRPr="01DD0455">
        <w:rPr>
          <w:rFonts w:ascii="Times New Roman" w:eastAsia="Times New Roman" w:hAnsi="Times New Roman" w:cs="Times New Roman"/>
          <w:color w:val="000000" w:themeColor="text1"/>
          <w:sz w:val="24"/>
          <w:szCs w:val="24"/>
        </w:rPr>
        <w:fldChar w:fldCharType="end"/>
      </w:r>
      <w:r w:rsidRPr="01DD0455">
        <w:rPr>
          <w:rFonts w:ascii="Times New Roman" w:eastAsia="Times New Roman" w:hAnsi="Times New Roman" w:cs="Times New Roman"/>
          <w:color w:val="000000" w:themeColor="text1"/>
          <w:sz w:val="24"/>
          <w:szCs w:val="24"/>
        </w:rPr>
        <w:t xml:space="preserve">. </w:t>
      </w:r>
      <w:bookmarkStart w:id="11" w:name="_Hlk177743062"/>
      <w:r w:rsidRPr="01DD0455">
        <w:rPr>
          <w:rFonts w:ascii="Times New Roman" w:eastAsia="Times New Roman" w:hAnsi="Times New Roman" w:cs="Times New Roman"/>
          <w:color w:val="000000" w:themeColor="text1"/>
          <w:sz w:val="24"/>
          <w:szCs w:val="24"/>
        </w:rPr>
        <w:t xml:space="preserve">This relationship can be linearized for reservoirs with large storage volumes such as Lake Powell where daily, weekly, or monthly release volumes draw down the reservoir water surface elevation a small amount relative to the operating head </w:t>
      </w:r>
      <w:r w:rsidR="539102B4" w:rsidRPr="01DD0455">
        <w:rPr>
          <w:rFonts w:ascii="Times New Roman" w:eastAsia="Times New Roman" w:hAnsi="Times New Roman" w:cs="Times New Roman"/>
          <w:color w:val="000000" w:themeColor="text1"/>
          <w:sz w:val="24"/>
          <w:szCs w:val="24"/>
        </w:rPr>
        <w:fldChar w:fldCharType="begin"/>
      </w:r>
      <w:r w:rsidR="002A18DF">
        <w:rPr>
          <w:rFonts w:ascii="Times New Roman" w:eastAsia="Times New Roman" w:hAnsi="Times New Roman" w:cs="Times New Roman"/>
          <w:color w:val="000000" w:themeColor="text1"/>
          <w:sz w:val="24"/>
          <w:szCs w:val="24"/>
        </w:rPr>
        <w:instrText xml:space="preserve"> ADDIN ZOTERO_ITEM CSL_CITATION {"citationID":"D4Qf6t86","properties":{"formattedCitation":"(P\\uc0\\u233{}rez-D\\uc0\\u237{}az et al., 2010; Wang et al., 2015; Yoo, 2009)","plainCitation":"(Pérez-Díaz et al., 2010; Wang et al., 2015; Yoo, 2009)","noteIndex":0},"citationItems":[{"id":4071,"uris":["http://zotero.org/users/5412774/items/CTDTDJ7L"],"itemData":{"id":4071,"type":"article-journal","abstract":"This paper presents a dynamic programming model to solve the short-term scheduling problem of a hydropower plant that sells energy in a pool-based electricity market with the objective of maximizing the revenue. This is a nonlinear and non-concave problem subject to strong technical and strategic constraints, and in which discrete and continuous variables take part. The model described in this paper determines, in each hour of the planning horizon (typically from one day to one week), both the optimal number of units in operation (unit commitment) and the power to be generated by the committed units (generation dispatch). The power generated by each unit is considered as a nonlinear function of the actual water discharge and volume of the associated reservoir. The dependence of the units’ efficiency and operating limits with the available gross head is also accounted for in this model. The application of this model to a real hydropower plant demonstrates its capabilities in providing the operation schedule that maximizes the revenue of the hydro plant while satisfying several constraints of different classes. In addition, the use of this model as a supporting tool to estimate the economic feasibility of a hydropower plant development project is also analyzed in the paper.","container-title":"Energy Conversion and Management","DOI":"10.1016/j.enconman.2010.06.038","ISSN":"0196-8904","issue":"12","journalAbbreviation":"Energy Conversion and Management","page":"2955-2966","source":"ScienceDirect","title":"Optimal short-term operation schedule of a hydropower plant in a competitive electricity market","volume":"51","author":[{"family":"Pérez-Díaz","given":"Juan I."},{"family":"Wilhelmi","given":"José R."},{"family":"Arévalo","given":"Luis A."}],"issued":{"date-parts":[["2010",12,1]]}}},{"id":4068,"uris":["http://zotero.org/users/5412774/items/3WGS2A6D"],"itemData":{"id":4068,"type":"article-journal","abstract":"Most reservoir operation practices consider downstream environmental flow as a constraint to meet a minimum release. The resulting flow regime may not necessarily provide downstream aquatic conditions to support healthy ecosystems. These effects can be quantified in terms of changes in values of parameters that represent the flow regimes. Numerous studies have focused on determining the ecological response to hydrological alteration caused by reservoir operation. To mitigate hydrological alteration and restore the natural flow regime as much as possible, a reservoir operation framework is proposed to explicitly incorporate ecological flow requirements. A general optimization-based decision model is presented to consider simultaneously the multiple anthropogenic uses of the reservoir and desirable ecological releases represented by parameters that capture the flow regime. Multiple uses of the reservoir, including water supply, hydropower generation, etc., are modeled as a mixed integer programming problem. Hydropower generation, which is represented by a nonlinear function that usually depends on head and water flow, is linearized using a two-dimensional function. Investigations using a reservoir in Virginia, located in the southeastern United States, demonstrate that compared to standard releases based on current operation practice, releases simulated using this framework perform better in mimicking pre-development flows. The tradeoff between anthropogenic use and ecological releases is investigated. The framework is first demonstrated for instances with perfect stream flow information. To examine the flexibility of this framework in reservoir release management, monthly flow forecasts and disaggregated daily flow conditions are incorporated. Retrospective monthly flow forecasts are obtained through regression models that use gridded precipitation forecasts and gridded soil moisture estimates as predictors. A nonparametric method is chosen to disaggregate monthly flow forecasts to daily flow conditions. Compared with daily flow climatology, forecasted monthly and daily flow better preserves flow variability and result in lower changes of flow parameters under the proposed framework.","container-title":"Advances in Water Resources","DOI":"10.1016/j.advwatres.2015.01.006","ISSN":"0309-1708","journalAbbreviation":"Advances in Water Resources","page":"9-21","source":"ScienceDirect","title":"A framework for incorporating ecological releases in single reservoir operation","volume":"78","author":[{"family":"Wang","given":"Hui"},{"family":"Brill","given":"Earl D."},{"family":"Ranjithan","given":"Ranji S."},{"family":"Sankarasubramanian","given":"A."}],"issued":{"date-parts":[["2015",4,1]]}}},{"id":4065,"uris":["http://zotero.org/users/5412774/items/5WRLNRJ2"],"itemData":{"id":4065,"type":"article-journal","abstract":"The linear objective function is examined as an alternative to a nonlinear form with the aim of maximizing hydropower energy generation. The Yongdam multipurpose dam, located on the Geum River in South Korea, is selected as the subject of the model application. Inflow data with a reliability of 50% is applied to the model for an operation period of 12months. This study analyzes the effect and sensitivity of the model’s release and reservoir storage on the maximization of hydropower energy generation based on calculations of optimal values. The operation according to the optimized policy is shown in terms of the given priority. The ratio between two parameters (releases and reservoir storage) is also examined in the context of the objective function of the linear model. The maximum annual energy production of the proposed model was approximately 184GWH, which represents 86% of the potential energy production level.","container-title":"Journal of Hydrology","DOI":"10.1016/j.jhydrol.2009.07.026","ISSN":"0022-1694","issue":"1","journalAbbreviation":"Journal of Hydrology","page":"182-187","source":"ScienceDirect","title":"Maximization of hydropower generation through the application of a linear programming model","volume":"376","author":[{"family":"Yoo","given":"Ju-Hwan"}],"issued":{"date-parts":[["2009",9,30]]}}}],"schema":"https://github.com/citation-style-language/schema/raw/master/csl-citation.json"} </w:instrText>
      </w:r>
      <w:r w:rsidR="539102B4" w:rsidRPr="01DD0455">
        <w:rPr>
          <w:rFonts w:ascii="Times New Roman" w:eastAsia="Times New Roman" w:hAnsi="Times New Roman" w:cs="Times New Roman"/>
          <w:color w:val="000000" w:themeColor="text1"/>
          <w:sz w:val="24"/>
          <w:szCs w:val="24"/>
        </w:rPr>
        <w:fldChar w:fldCharType="separate"/>
      </w:r>
      <w:r w:rsidRPr="01DD0455">
        <w:rPr>
          <w:rFonts w:ascii="Times New Roman" w:hAnsi="Times New Roman" w:cs="Times New Roman"/>
          <w:sz w:val="24"/>
          <w:szCs w:val="24"/>
        </w:rPr>
        <w:t>(Pérez-Díaz et al., 2010; Wang et al., 2015; Yoo, 2009)</w:t>
      </w:r>
      <w:r w:rsidR="539102B4" w:rsidRPr="01DD0455">
        <w:rPr>
          <w:rFonts w:ascii="Times New Roman" w:eastAsia="Times New Roman" w:hAnsi="Times New Roman" w:cs="Times New Roman"/>
          <w:color w:val="000000" w:themeColor="text1"/>
          <w:sz w:val="24"/>
          <w:szCs w:val="24"/>
        </w:rPr>
        <w:fldChar w:fldCharType="end"/>
      </w:r>
      <w:bookmarkEnd w:id="11"/>
      <w:r w:rsidRPr="01DD0455">
        <w:rPr>
          <w:rFonts w:ascii="Times New Roman" w:eastAsia="Times New Roman" w:hAnsi="Times New Roman" w:cs="Times New Roman"/>
          <w:color w:val="000000" w:themeColor="text1"/>
          <w:sz w:val="24"/>
          <w:szCs w:val="24"/>
        </w:rPr>
        <w:t xml:space="preserve">. Lake Powell’s monthly elevation data </w:t>
      </w:r>
      <w:r w:rsidR="539102B4" w:rsidRPr="01DD0455">
        <w:rPr>
          <w:rFonts w:ascii="Times New Roman" w:eastAsia="Times New Roman" w:hAnsi="Times New Roman" w:cs="Times New Roman"/>
          <w:color w:val="000000" w:themeColor="text1"/>
          <w:sz w:val="24"/>
          <w:szCs w:val="24"/>
        </w:rPr>
        <w:fldChar w:fldCharType="begin"/>
      </w:r>
      <w:r w:rsidR="002A18DF">
        <w:rPr>
          <w:rFonts w:ascii="Times New Roman" w:eastAsia="Times New Roman" w:hAnsi="Times New Roman" w:cs="Times New Roman"/>
          <w:color w:val="000000" w:themeColor="text1"/>
          <w:sz w:val="24"/>
          <w:szCs w:val="24"/>
        </w:rPr>
        <w:instrText xml:space="preserve"> ADDIN ZOTERO_ITEM CSL_CITATION {"citationID":"D7pIabOr","properties":{"formattedCitation":"(USBR, 2024b)","plainCitation":"(USBR, 2024b)","noteIndex":0},"citationItems":[{"id":6594,"uris":["http://zotero.org/users/5412774/items/CLPEBXUS"],"itemData":{"id":6594,"type":"document","publisher":"Bureau of Reclamation","title":"Lake Powell and Lake Mead: End of Month Elevation charts","URL":"https://www.usbr.gov/uc/water/crsp/studies/images/PowellElevations.pdf","author":[{"family":"USBR","given":""}],"accessed":{"date-parts":[["2024",9,23]]},"issued":{"date-parts":[["2024"]]}}}],"schema":"https://github.com/citation-style-language/schema/raw/master/csl-citation.json"} </w:instrText>
      </w:r>
      <w:r w:rsidR="539102B4" w:rsidRPr="01DD0455">
        <w:rPr>
          <w:rFonts w:ascii="Times New Roman" w:eastAsia="Times New Roman" w:hAnsi="Times New Roman" w:cs="Times New Roman"/>
          <w:color w:val="000000" w:themeColor="text1"/>
          <w:sz w:val="24"/>
          <w:szCs w:val="24"/>
        </w:rPr>
        <w:fldChar w:fldCharType="separate"/>
      </w:r>
      <w:r w:rsidRPr="01DD0455">
        <w:rPr>
          <w:rFonts w:ascii="Times New Roman" w:hAnsi="Times New Roman" w:cs="Times New Roman"/>
          <w:sz w:val="24"/>
          <w:szCs w:val="24"/>
        </w:rPr>
        <w:t>(USBR, 2024b)</w:t>
      </w:r>
      <w:r w:rsidR="539102B4" w:rsidRPr="01DD0455">
        <w:rPr>
          <w:rFonts w:ascii="Times New Roman" w:eastAsia="Times New Roman" w:hAnsi="Times New Roman" w:cs="Times New Roman"/>
          <w:color w:val="000000" w:themeColor="text1"/>
          <w:sz w:val="24"/>
          <w:szCs w:val="24"/>
        </w:rPr>
        <w:fldChar w:fldCharType="end"/>
      </w:r>
      <w:r w:rsidRPr="01DD0455">
        <w:rPr>
          <w:rFonts w:ascii="Times New Roman" w:eastAsia="Times New Roman" w:hAnsi="Times New Roman" w:cs="Times New Roman"/>
          <w:color w:val="000000" w:themeColor="text1"/>
          <w:sz w:val="24"/>
          <w:szCs w:val="24"/>
        </w:rPr>
        <w:t xml:space="preserve"> shows minimal change relative to the </w:t>
      </w:r>
      <w:r w:rsidR="001C4AEA">
        <w:rPr>
          <w:rFonts w:ascii="Times New Roman" w:eastAsia="Times New Roman" w:hAnsi="Times New Roman" w:cs="Times New Roman"/>
          <w:color w:val="000000" w:themeColor="text1"/>
          <w:sz w:val="24"/>
          <w:szCs w:val="24"/>
        </w:rPr>
        <w:t>tailwater elevation. This observation</w:t>
      </w:r>
      <w:r w:rsidRPr="01DD0455">
        <w:rPr>
          <w:rFonts w:ascii="Times New Roman" w:eastAsia="Times New Roman" w:hAnsi="Times New Roman" w:cs="Times New Roman"/>
          <w:color w:val="000000" w:themeColor="text1"/>
          <w:sz w:val="24"/>
          <w:szCs w:val="24"/>
        </w:rPr>
        <w:t xml:space="preserve"> support</w:t>
      </w:r>
      <w:r w:rsidR="001C4AEA">
        <w:rPr>
          <w:rFonts w:ascii="Times New Roman" w:eastAsia="Times New Roman" w:hAnsi="Times New Roman" w:cs="Times New Roman"/>
          <w:color w:val="000000" w:themeColor="text1"/>
          <w:sz w:val="24"/>
          <w:szCs w:val="24"/>
        </w:rPr>
        <w:t>s</w:t>
      </w:r>
      <w:r w:rsidRPr="01DD0455">
        <w:rPr>
          <w:rFonts w:ascii="Times New Roman" w:eastAsia="Times New Roman" w:hAnsi="Times New Roman" w:cs="Times New Roman"/>
          <w:color w:val="000000" w:themeColor="text1"/>
          <w:sz w:val="24"/>
          <w:szCs w:val="24"/>
        </w:rPr>
        <w:t xml:space="preserve"> the assumption of a static reservoir elevation. We set the hydropower objective to maximize hydropeaking value, calculated by multiplying optimal turbine release with static head, turbine and generation efficiency, and energy price.</w:t>
      </w:r>
    </w:p>
    <w:p w14:paraId="67E5133C" w14:textId="34F60FAA" w:rsidR="004938FF" w:rsidRDefault="00A23374" w:rsidP="00BA5514">
      <w:pPr>
        <w:spacing w:line="480" w:lineRule="auto"/>
        <w:textAlignment w:val="baseline"/>
        <w:rPr>
          <w:rFonts w:ascii="Times New Roman" w:eastAsia="Times New Roman" w:hAnsi="Times New Roman" w:cs="Times New Roman"/>
          <w:color w:val="000000"/>
          <w:sz w:val="24"/>
          <w:szCs w:val="24"/>
        </w:rPr>
      </w:pPr>
      <w:r w:rsidRPr="00E12D16">
        <w:rPr>
          <w:rFonts w:ascii="Times New Roman" w:eastAsia="Times New Roman" w:hAnsi="Times New Roman" w:cs="Times New Roman"/>
          <w:bCs/>
          <w:color w:val="000000"/>
          <w:sz w:val="24"/>
          <w:szCs w:val="24"/>
        </w:rPr>
        <w:t>3.3 Ecosystem objective</w:t>
      </w:r>
    </w:p>
    <w:p w14:paraId="72F04783" w14:textId="534A066B" w:rsidR="00A23374" w:rsidRPr="00A23374" w:rsidRDefault="00A23374" w:rsidP="00BA5514">
      <w:pPr>
        <w:spacing w:line="480" w:lineRule="auto"/>
        <w:textAlignment w:val="baseline"/>
        <w:rPr>
          <w:rFonts w:ascii="Times New Roman" w:eastAsia="Times New Roman" w:hAnsi="Times New Roman" w:cs="Times New Roman"/>
          <w:color w:val="000000"/>
          <w:sz w:val="24"/>
          <w:szCs w:val="24"/>
        </w:rPr>
      </w:pPr>
      <w:r w:rsidRPr="00A23374">
        <w:rPr>
          <w:rFonts w:ascii="Times New Roman" w:eastAsia="Times New Roman" w:hAnsi="Times New Roman" w:cs="Times New Roman"/>
          <w:color w:val="000000"/>
          <w:sz w:val="24"/>
          <w:szCs w:val="24"/>
        </w:rPr>
        <w:t xml:space="preserve">Similarly, ecosystem objectives such as maximizing suitable habitat area and/or quality are non-linear functions that transition from unsuitable (e.g., 0) to suitable (e.g., 1) over a small range of a causal variable such as flow, water depth, or temperature </w:t>
      </w:r>
      <w:r w:rsidR="00884093">
        <w:rPr>
          <w:rFonts w:ascii="Times New Roman" w:eastAsia="Times New Roman" w:hAnsi="Times New Roman" w:cs="Times New Roman"/>
          <w:color w:val="000000"/>
          <w:sz w:val="24"/>
          <w:szCs w:val="24"/>
        </w:rPr>
        <w:fldChar w:fldCharType="begin"/>
      </w:r>
      <w:r w:rsidR="002A18DF">
        <w:rPr>
          <w:rFonts w:ascii="Times New Roman" w:eastAsia="Times New Roman" w:hAnsi="Times New Roman" w:cs="Times New Roman"/>
          <w:color w:val="000000"/>
          <w:sz w:val="24"/>
          <w:szCs w:val="24"/>
        </w:rPr>
        <w:instrText xml:space="preserve"> ADDIN ZOTERO_ITEM CSL_CITATION {"citationID":"9f3S3WYh","properties":{"formattedCitation":"(Alafifi and Rosenberg, 2020; Alminagorta et al., 2016)","plainCitation":"(Alafifi and Rosenberg, 2020; Alminagorta et al., 2016)","noteIndex":0},"citationItems":[{"id":3924,"uris":["http://zotero.org/users/5412774/items/Q8CV87G3"],"itemData":{"id":3924,"type":"article-journal","abstract":"Systems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locations.","container-title":"Environmental Modelling &amp; Software","DOI":"10.1016/j.envsoft.2020.104643","ISSN":"1364-8152","journalAbbreviation":"Environmental Modelling &amp; Software","page":"104643","source":"ScienceDirect","title":"Systems modeling to improve river, riparian, and wetland habitat quality and area","volume":"126","author":[{"family":"Alafifi","given":"Ayman H."},{"family":"Rosenberg","given":"David E."}],"issued":{"date-parts":[["2020",4,1]]}}},{"id":3927,"uris":["http://zotero.org/users/5412774/items/T9HUFAMI"],"itemData":{"id":3927,"type":"article-journal","abstract":"Water scarcity and invasive vegetation threaten arid-region wetlands and wetland managers seek ways to enhance wetland ecosystem services with limited water, labor, and financial resources. While prior systems modeling efforts have focused on water management to improve flow-based ecosystem and habitat objectives, here we consider water allocation and invasive vegetation management that jointly target the concurrent hydrologic and vegetation habitat needs of priority wetland bird species. We formulate a composite weighted usable area for wetlands (WU) objective function that represents the wetland surface area that provides suitable water level and vegetation cover conditions for priority bird species. Maximizing the WU is subject to constraints such as water balance, hydraulic infrastructure capacity, invasive vegetation growth and control, and a limited financial budget to control vegetation. We apply the model at the Bear River Migratory Bird Refuge on the Great Salt Lake, Utah, compare model-recommended management actions to past Refuge water and vegetation control activities, and find that managers can almost double the area of suitable habitat by more dynamically managing water levels and managing invasive vegetation in August at the beginning of the window for control operations. Scenario and sensitivity analyses show the importance to jointly consider hydrology and vegetation system components rather than only the hydrological component.","container-title":"WATER RESOURCES RESEARCH","DOI":"10.1002/2015WR018105","ISSN":"0043-1397, 1944-7973","issue":"9","journalAbbreviation":"Water Resour. Res.","language":"English","note":"number-of-pages: 16\npublisher-place: Washington\npublisher: Amer Geophysical Union\nWeb of Science ID: WOS:000386977900021","page":"7070-7085","source":"Clarivate Analytics Web of Science","title":"Systems modeling to improve the hydro-ecological performance of diked wetlands","volume":"52","author":[{"family":"Alminagorta","given":"Omar"},{"family":"Rosenberg","given":"David E."},{"family":"Kettenring","given":"Karin M."}],"issued":{"date-parts":[["2016",9]]}}}],"schema":"https://github.com/citation-style-language/schema/raw/master/csl-citation.json"} </w:instrText>
      </w:r>
      <w:r w:rsidR="00884093">
        <w:rPr>
          <w:rFonts w:ascii="Times New Roman" w:eastAsia="Times New Roman" w:hAnsi="Times New Roman" w:cs="Times New Roman"/>
          <w:color w:val="000000"/>
          <w:sz w:val="24"/>
          <w:szCs w:val="24"/>
        </w:rPr>
        <w:fldChar w:fldCharType="separate"/>
      </w:r>
      <w:r w:rsidR="00884093" w:rsidRPr="00884093">
        <w:rPr>
          <w:rFonts w:ascii="Times New Roman" w:hAnsi="Times New Roman" w:cs="Times New Roman"/>
          <w:sz w:val="24"/>
        </w:rPr>
        <w:t>(Alafifi and Rosenberg, 2020; Alminagorta et al., 2016)</w:t>
      </w:r>
      <w:r w:rsidR="00884093">
        <w:rPr>
          <w:rFonts w:ascii="Times New Roman" w:eastAsia="Times New Roman" w:hAnsi="Times New Roman" w:cs="Times New Roman"/>
          <w:color w:val="000000"/>
          <w:sz w:val="24"/>
          <w:szCs w:val="24"/>
        </w:rPr>
        <w:fldChar w:fldCharType="end"/>
      </w:r>
      <w:r w:rsidRPr="00A23374">
        <w:rPr>
          <w:rFonts w:ascii="Times New Roman" w:eastAsia="Times New Roman" w:hAnsi="Times New Roman" w:cs="Times New Roman"/>
          <w:color w:val="000000"/>
          <w:sz w:val="24"/>
          <w:szCs w:val="24"/>
        </w:rPr>
        <w:t xml:space="preserve">. </w:t>
      </w:r>
      <w:bookmarkStart w:id="12" w:name="_Hlk177743498"/>
      <w:r w:rsidRPr="00A23374">
        <w:rPr>
          <w:rFonts w:ascii="Times New Roman" w:eastAsia="Times New Roman" w:hAnsi="Times New Roman" w:cs="Times New Roman"/>
          <w:color w:val="000000"/>
          <w:sz w:val="24"/>
          <w:szCs w:val="24"/>
        </w:rPr>
        <w:t xml:space="preserve">Discussions with </w:t>
      </w:r>
      <w:r w:rsidR="006D3D2C">
        <w:rPr>
          <w:rFonts w:ascii="Times New Roman" w:eastAsia="Times New Roman" w:hAnsi="Times New Roman" w:cs="Times New Roman"/>
          <w:color w:val="000000"/>
          <w:sz w:val="24"/>
          <w:szCs w:val="24"/>
        </w:rPr>
        <w:t xml:space="preserve">GCMRC </w:t>
      </w:r>
      <w:r w:rsidRPr="00A23374">
        <w:rPr>
          <w:rFonts w:ascii="Times New Roman" w:eastAsia="Times New Roman" w:hAnsi="Times New Roman" w:cs="Times New Roman"/>
          <w:color w:val="000000"/>
          <w:sz w:val="24"/>
          <w:szCs w:val="24"/>
        </w:rPr>
        <w:t xml:space="preserve">managers helped us see that </w:t>
      </w:r>
      <w:r w:rsidR="008401D4">
        <w:rPr>
          <w:rFonts w:ascii="Times New Roman" w:eastAsia="Times New Roman" w:hAnsi="Times New Roman" w:cs="Times New Roman"/>
          <w:color w:val="000000"/>
          <w:sz w:val="24"/>
          <w:szCs w:val="24"/>
        </w:rPr>
        <w:t xml:space="preserve">primary production, </w:t>
      </w:r>
      <w:r w:rsidRPr="00A23374">
        <w:rPr>
          <w:rFonts w:ascii="Times New Roman" w:eastAsia="Times New Roman" w:hAnsi="Times New Roman" w:cs="Times New Roman"/>
          <w:color w:val="000000"/>
          <w:sz w:val="24"/>
          <w:szCs w:val="24"/>
        </w:rPr>
        <w:t xml:space="preserve">bug </w:t>
      </w:r>
      <w:r w:rsidR="008401D4">
        <w:rPr>
          <w:rFonts w:ascii="Times New Roman" w:eastAsia="Times New Roman" w:hAnsi="Times New Roman" w:cs="Times New Roman"/>
          <w:color w:val="000000"/>
          <w:sz w:val="24"/>
          <w:szCs w:val="24"/>
        </w:rPr>
        <w:t>abundance,</w:t>
      </w:r>
      <w:r w:rsidRPr="00A23374">
        <w:rPr>
          <w:rFonts w:ascii="Times New Roman" w:eastAsia="Times New Roman" w:hAnsi="Times New Roman" w:cs="Times New Roman"/>
          <w:color w:val="000000"/>
          <w:sz w:val="24"/>
          <w:szCs w:val="24"/>
        </w:rPr>
        <w:t xml:space="preserve"> and diversity increase </w:t>
      </w:r>
      <w:r w:rsidR="003F7C92">
        <w:rPr>
          <w:rFonts w:ascii="Times New Roman" w:eastAsia="Times New Roman" w:hAnsi="Times New Roman" w:cs="Times New Roman"/>
          <w:color w:val="000000"/>
          <w:sz w:val="24"/>
          <w:szCs w:val="24"/>
        </w:rPr>
        <w:t>proportionally</w:t>
      </w:r>
      <w:r w:rsidR="003F7C92"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color w:val="000000"/>
          <w:sz w:val="24"/>
          <w:szCs w:val="24"/>
        </w:rPr>
        <w:t xml:space="preserve">to the number of </w:t>
      </w:r>
      <w:r w:rsidR="006565AF">
        <w:rPr>
          <w:rFonts w:ascii="Times New Roman" w:eastAsia="Times New Roman" w:hAnsi="Times New Roman" w:cs="Times New Roman"/>
          <w:color w:val="000000"/>
          <w:sz w:val="24"/>
          <w:szCs w:val="24"/>
        </w:rPr>
        <w:t xml:space="preserve">consecutive </w:t>
      </w:r>
      <w:r w:rsidRPr="00A23374">
        <w:rPr>
          <w:rFonts w:ascii="Times New Roman" w:eastAsia="Times New Roman" w:hAnsi="Times New Roman" w:cs="Times New Roman"/>
          <w:color w:val="000000"/>
          <w:sz w:val="24"/>
          <w:szCs w:val="24"/>
        </w:rPr>
        <w:t>days per month of steady low flows</w:t>
      </w:r>
      <w:bookmarkEnd w:id="12"/>
      <w:r w:rsidRPr="00A23374">
        <w:rPr>
          <w:rFonts w:ascii="Times New Roman" w:eastAsia="Times New Roman" w:hAnsi="Times New Roman" w:cs="Times New Roman"/>
          <w:color w:val="000000"/>
          <w:sz w:val="24"/>
          <w:szCs w:val="24"/>
        </w:rPr>
        <w:t>. </w:t>
      </w:r>
      <w:bookmarkStart w:id="13" w:name="_Hlk177993059"/>
      <w:r w:rsidR="006565AF">
        <w:rPr>
          <w:rFonts w:ascii="Times New Roman" w:eastAsia="Times New Roman" w:hAnsi="Times New Roman" w:cs="Times New Roman"/>
          <w:color w:val="000000"/>
          <w:sz w:val="24"/>
          <w:szCs w:val="24"/>
        </w:rPr>
        <w:t xml:space="preserve">For example, a week with steady low flow days on Saturday, Sunday, Monday, and Tuesday is preferable to Saturday, Sunday, Tuesday, </w:t>
      </w:r>
      <w:r w:rsidR="00905B26">
        <w:rPr>
          <w:rFonts w:ascii="Times New Roman" w:eastAsia="Times New Roman" w:hAnsi="Times New Roman" w:cs="Times New Roman"/>
          <w:color w:val="000000"/>
          <w:sz w:val="24"/>
          <w:szCs w:val="24"/>
        </w:rPr>
        <w:t>and </w:t>
      </w:r>
      <w:r w:rsidR="006565AF">
        <w:rPr>
          <w:rFonts w:ascii="Times New Roman" w:eastAsia="Times New Roman" w:hAnsi="Times New Roman" w:cs="Times New Roman"/>
          <w:color w:val="000000"/>
          <w:sz w:val="24"/>
          <w:szCs w:val="24"/>
        </w:rPr>
        <w:t>Thursday</w:t>
      </w:r>
      <w:r w:rsidR="0039660C">
        <w:rPr>
          <w:rFonts w:ascii="Times New Roman" w:eastAsia="Times New Roman" w:hAnsi="Times New Roman" w:cs="Times New Roman"/>
          <w:color w:val="000000"/>
          <w:sz w:val="24"/>
          <w:szCs w:val="24"/>
        </w:rPr>
        <w:t xml:space="preserve"> even though </w:t>
      </w:r>
      <w:r w:rsidR="00CD576F">
        <w:rPr>
          <w:rFonts w:ascii="Times New Roman" w:eastAsia="Times New Roman" w:hAnsi="Times New Roman" w:cs="Times New Roman"/>
          <w:color w:val="000000"/>
          <w:sz w:val="24"/>
          <w:szCs w:val="24"/>
        </w:rPr>
        <w:t>both</w:t>
      </w:r>
      <w:r w:rsidR="0039660C">
        <w:rPr>
          <w:rFonts w:ascii="Times New Roman" w:eastAsia="Times New Roman" w:hAnsi="Times New Roman" w:cs="Times New Roman"/>
          <w:color w:val="000000"/>
          <w:sz w:val="24"/>
          <w:szCs w:val="24"/>
        </w:rPr>
        <w:t xml:space="preserve"> week types have the same hydropeaking value.</w:t>
      </w:r>
      <w:bookmarkEnd w:id="13"/>
    </w:p>
    <w:p w14:paraId="341D0BFE" w14:textId="79F1BAA3" w:rsidR="004938FF" w:rsidRDefault="00A23374" w:rsidP="00BA5514">
      <w:pPr>
        <w:spacing w:line="480" w:lineRule="auto"/>
        <w:textAlignment w:val="baseline"/>
        <w:rPr>
          <w:rFonts w:ascii="Times New Roman" w:eastAsia="Times New Roman" w:hAnsi="Times New Roman" w:cs="Times New Roman"/>
          <w:color w:val="000000"/>
          <w:sz w:val="24"/>
          <w:szCs w:val="24"/>
        </w:rPr>
      </w:pPr>
      <w:r w:rsidRPr="00E12D16">
        <w:rPr>
          <w:rFonts w:ascii="Times New Roman" w:eastAsia="Times New Roman" w:hAnsi="Times New Roman" w:cs="Times New Roman"/>
          <w:bCs/>
          <w:color w:val="000000"/>
          <w:sz w:val="24"/>
          <w:szCs w:val="24"/>
        </w:rPr>
        <w:t>3.4 Sub-problems</w:t>
      </w:r>
    </w:p>
    <w:p w14:paraId="06F47078" w14:textId="7EB33833" w:rsidR="00A23374" w:rsidRPr="00A23374" w:rsidRDefault="00A23374" w:rsidP="00BA5514">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lastRenderedPageBreak/>
        <w:t xml:space="preserve">The annual Glen Canyon dam release for water supply and nested monthly release volumes for hydropower generation allowed us to break an inter-annual and annual multi-objective problem into monthly sub-problems. Each monthly sub-problem was defined by four parameters: monthly release volume, starting reservoir elevation, </w:t>
      </w:r>
      <w:r w:rsidR="00CD576F">
        <w:rPr>
          <w:rFonts w:ascii="Times New Roman" w:eastAsia="Times New Roman" w:hAnsi="Times New Roman" w:cs="Times New Roman"/>
          <w:color w:val="000000"/>
          <w:sz w:val="24"/>
          <w:szCs w:val="24"/>
        </w:rPr>
        <w:t xml:space="preserve">contract energy prices, and market </w:t>
      </w:r>
      <w:r w:rsidRPr="00A23374">
        <w:rPr>
          <w:rFonts w:ascii="Times New Roman" w:eastAsia="Times New Roman" w:hAnsi="Times New Roman" w:cs="Times New Roman"/>
          <w:color w:val="000000"/>
          <w:sz w:val="24"/>
          <w:szCs w:val="24"/>
        </w:rPr>
        <w:t>energy prices. We could change any of the four parameters to represent any month of any year. </w:t>
      </w:r>
    </w:p>
    <w:p w14:paraId="6A8B5314" w14:textId="16CC023E" w:rsidR="00A23374" w:rsidRPr="000C4CA5" w:rsidRDefault="003677B2" w:rsidP="00BA5514">
      <w:pPr>
        <w:spacing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A23374" w:rsidRPr="00A23374">
        <w:rPr>
          <w:rFonts w:ascii="Times New Roman" w:eastAsia="Times New Roman" w:hAnsi="Times New Roman" w:cs="Times New Roman"/>
          <w:color w:val="000000"/>
          <w:sz w:val="24"/>
          <w:szCs w:val="24"/>
        </w:rPr>
        <w:t xml:space="preserve">e further broke each </w:t>
      </w:r>
      <w:r w:rsidR="00FC47E8">
        <w:rPr>
          <w:rFonts w:ascii="Times New Roman" w:eastAsia="Times New Roman" w:hAnsi="Times New Roman" w:cs="Times New Roman"/>
          <w:color w:val="000000"/>
          <w:sz w:val="24"/>
          <w:szCs w:val="24"/>
        </w:rPr>
        <w:t xml:space="preserve">monthly </w:t>
      </w:r>
      <w:r w:rsidR="00A23374" w:rsidRPr="00A23374">
        <w:rPr>
          <w:rFonts w:ascii="Times New Roman" w:eastAsia="Times New Roman" w:hAnsi="Times New Roman" w:cs="Times New Roman"/>
          <w:color w:val="000000"/>
          <w:sz w:val="24"/>
          <w:szCs w:val="24"/>
        </w:rPr>
        <w:t>sub</w:t>
      </w:r>
      <w:r w:rsidR="00884093">
        <w:rPr>
          <w:rFonts w:ascii="Times New Roman" w:eastAsia="Times New Roman" w:hAnsi="Times New Roman" w:cs="Times New Roman"/>
          <w:color w:val="000000"/>
          <w:sz w:val="24"/>
          <w:szCs w:val="24"/>
        </w:rPr>
        <w:t>-</w:t>
      </w:r>
      <w:r w:rsidR="00A23374" w:rsidRPr="00A23374">
        <w:rPr>
          <w:rFonts w:ascii="Times New Roman" w:eastAsia="Times New Roman" w:hAnsi="Times New Roman" w:cs="Times New Roman"/>
          <w:color w:val="000000"/>
          <w:sz w:val="24"/>
          <w:szCs w:val="24"/>
        </w:rPr>
        <w:t>problem into two weekly release patterns. The first weekly pattern—</w:t>
      </w:r>
      <w:r w:rsidR="00A23374" w:rsidRPr="00A23374">
        <w:rPr>
          <w:rFonts w:ascii="Times New Roman" w:eastAsia="Times New Roman" w:hAnsi="Times New Roman" w:cs="Times New Roman"/>
          <w:i/>
          <w:iCs/>
          <w:color w:val="000000"/>
          <w:sz w:val="24"/>
          <w:szCs w:val="24"/>
        </w:rPr>
        <w:t>stead</w:t>
      </w:r>
      <w:r w:rsidR="00884093">
        <w:rPr>
          <w:rFonts w:ascii="Times New Roman" w:eastAsia="Times New Roman" w:hAnsi="Times New Roman" w:cs="Times New Roman"/>
          <w:i/>
          <w:iCs/>
          <w:color w:val="000000"/>
          <w:sz w:val="24"/>
          <w:szCs w:val="24"/>
        </w:rPr>
        <w:t>y</w:t>
      </w:r>
      <w:r w:rsidR="00A23374" w:rsidRPr="00A23374">
        <w:rPr>
          <w:rFonts w:ascii="Times New Roman" w:eastAsia="Times New Roman" w:hAnsi="Times New Roman" w:cs="Times New Roman"/>
          <w:i/>
          <w:iCs/>
          <w:color w:val="000000"/>
          <w:sz w:val="24"/>
          <w:szCs w:val="24"/>
        </w:rPr>
        <w:t xml:space="preserve"> low flow</w:t>
      </w:r>
      <w:r w:rsidR="00A23374" w:rsidRPr="00A23374">
        <w:rPr>
          <w:rFonts w:ascii="Times New Roman" w:eastAsia="Times New Roman" w:hAnsi="Times New Roman" w:cs="Times New Roman"/>
          <w:color w:val="000000"/>
          <w:sz w:val="24"/>
          <w:szCs w:val="24"/>
        </w:rPr>
        <w:t xml:space="preserve">—had 1 to </w:t>
      </w:r>
      <w:r w:rsidR="008A5EA1">
        <w:rPr>
          <w:rFonts w:ascii="Times New Roman" w:eastAsia="Times New Roman" w:hAnsi="Times New Roman" w:cs="Times New Roman"/>
          <w:color w:val="000000"/>
          <w:sz w:val="24"/>
          <w:szCs w:val="24"/>
        </w:rPr>
        <w:t xml:space="preserve">7 </w:t>
      </w:r>
      <w:r w:rsidR="00B4083F">
        <w:rPr>
          <w:rFonts w:ascii="Times New Roman" w:eastAsia="Times New Roman" w:hAnsi="Times New Roman" w:cs="Times New Roman"/>
          <w:color w:val="000000"/>
          <w:sz w:val="24"/>
          <w:szCs w:val="24"/>
        </w:rPr>
        <w:t xml:space="preserve">days of </w:t>
      </w:r>
      <w:r w:rsidR="00A23374" w:rsidRPr="00A23374">
        <w:rPr>
          <w:rFonts w:ascii="Times New Roman" w:eastAsia="Times New Roman" w:hAnsi="Times New Roman" w:cs="Times New Roman"/>
          <w:color w:val="000000"/>
          <w:sz w:val="24"/>
          <w:szCs w:val="24"/>
        </w:rPr>
        <w:t>steady low flows on consecutive days. All remaining days of the week followed daily hydropeaking operations. In the second weekly flow pattern—</w:t>
      </w:r>
      <w:r w:rsidR="00A23374" w:rsidRPr="00A23374">
        <w:rPr>
          <w:rFonts w:ascii="Times New Roman" w:eastAsia="Times New Roman" w:hAnsi="Times New Roman" w:cs="Times New Roman"/>
          <w:i/>
          <w:iCs/>
          <w:color w:val="000000"/>
          <w:sz w:val="24"/>
          <w:szCs w:val="24"/>
        </w:rPr>
        <w:t>hydropeaking</w:t>
      </w:r>
      <w:r w:rsidR="00A23374" w:rsidRPr="00A23374">
        <w:rPr>
          <w:rFonts w:ascii="Times New Roman" w:eastAsia="Times New Roman" w:hAnsi="Times New Roman" w:cs="Times New Roman"/>
          <w:color w:val="000000"/>
          <w:sz w:val="24"/>
          <w:szCs w:val="24"/>
        </w:rPr>
        <w:t>—all days followed a hydropeaking schedule.</w:t>
      </w:r>
      <w:r w:rsidR="000C4CA5">
        <w:rPr>
          <w:rFonts w:ascii="Times New Roman" w:eastAsia="Times New Roman" w:hAnsi="Times New Roman" w:cs="Times New Roman"/>
          <w:color w:val="000000"/>
          <w:sz w:val="24"/>
          <w:szCs w:val="24"/>
        </w:rPr>
        <w:t xml:space="preserve"> </w:t>
      </w:r>
      <w:r w:rsidR="00651458">
        <w:rPr>
          <w:rFonts w:ascii="Times New Roman" w:eastAsia="Times New Roman" w:hAnsi="Times New Roman" w:cs="Times New Roman"/>
          <w:color w:val="000000"/>
          <w:sz w:val="24"/>
          <w:szCs w:val="24"/>
        </w:rPr>
        <w:t>W</w:t>
      </w:r>
      <w:r w:rsidR="00651458" w:rsidRPr="000C4CA5">
        <w:rPr>
          <w:rFonts w:ascii="Times New Roman" w:eastAsia="Times New Roman" w:hAnsi="Times New Roman" w:cs="Times New Roman"/>
          <w:color w:val="000000"/>
          <w:sz w:val="24"/>
          <w:szCs w:val="24"/>
        </w:rPr>
        <w:t xml:space="preserve">e delineated </w:t>
      </w:r>
      <w:r w:rsidR="00CD576F">
        <w:rPr>
          <w:rFonts w:ascii="Times New Roman" w:eastAsia="Times New Roman" w:hAnsi="Times New Roman" w:cs="Times New Roman"/>
          <w:color w:val="000000"/>
          <w:sz w:val="24"/>
          <w:szCs w:val="24"/>
        </w:rPr>
        <w:t>3</w:t>
      </w:r>
      <w:r w:rsidR="00CD576F" w:rsidRPr="000C4CA5">
        <w:rPr>
          <w:rFonts w:ascii="Times New Roman" w:eastAsia="Times New Roman" w:hAnsi="Times New Roman" w:cs="Times New Roman"/>
          <w:color w:val="000000"/>
          <w:sz w:val="24"/>
          <w:szCs w:val="24"/>
        </w:rPr>
        <w:t xml:space="preserve"> </w:t>
      </w:r>
      <w:r w:rsidR="00651458">
        <w:rPr>
          <w:rFonts w:ascii="Times New Roman" w:eastAsia="Times New Roman" w:hAnsi="Times New Roman" w:cs="Times New Roman"/>
          <w:color w:val="000000"/>
          <w:sz w:val="24"/>
          <w:szCs w:val="24"/>
        </w:rPr>
        <w:t>day types</w:t>
      </w:r>
      <w:r w:rsidR="00651458" w:rsidRPr="00A23374">
        <w:rPr>
          <w:rFonts w:ascii="Times New Roman" w:eastAsia="Times New Roman" w:hAnsi="Times New Roman" w:cs="Times New Roman"/>
          <w:color w:val="000000"/>
          <w:sz w:val="24"/>
          <w:szCs w:val="24"/>
        </w:rPr>
        <w:t>—</w:t>
      </w:r>
      <w:r w:rsidR="00651458" w:rsidRPr="000C4CA5">
        <w:rPr>
          <w:rFonts w:ascii="Times New Roman" w:eastAsia="Times New Roman" w:hAnsi="Times New Roman" w:cs="Times New Roman"/>
          <w:color w:val="000000"/>
          <w:sz w:val="24"/>
          <w:szCs w:val="24"/>
        </w:rPr>
        <w:t>Sundays, Saturdays, and weekdays</w:t>
      </w:r>
      <w:r w:rsidR="00651458" w:rsidRPr="00A23374">
        <w:rPr>
          <w:rFonts w:ascii="Times New Roman" w:eastAsia="Times New Roman" w:hAnsi="Times New Roman" w:cs="Times New Roman"/>
          <w:color w:val="000000"/>
          <w:sz w:val="24"/>
          <w:szCs w:val="24"/>
        </w:rPr>
        <w:t>—</w:t>
      </w:r>
      <w:r w:rsidR="00651458">
        <w:rPr>
          <w:rFonts w:ascii="Times New Roman" w:eastAsia="Times New Roman" w:hAnsi="Times New Roman" w:cs="Times New Roman"/>
          <w:sz w:val="24"/>
          <w:szCs w:val="24"/>
        </w:rPr>
        <w:t>b</w:t>
      </w:r>
      <w:r w:rsidR="00651458" w:rsidRPr="00A23374">
        <w:rPr>
          <w:rFonts w:ascii="Times New Roman" w:eastAsia="Times New Roman" w:hAnsi="Times New Roman" w:cs="Times New Roman"/>
          <w:sz w:val="24"/>
          <w:szCs w:val="24"/>
        </w:rPr>
        <w:t xml:space="preserve">y analyzing </w:t>
      </w:r>
      <w:r w:rsidR="00651458">
        <w:rPr>
          <w:rFonts w:ascii="Times New Roman" w:eastAsia="Times New Roman" w:hAnsi="Times New Roman" w:cs="Times New Roman"/>
          <w:sz w:val="24"/>
          <w:szCs w:val="24"/>
        </w:rPr>
        <w:t xml:space="preserve">hourly flows </w:t>
      </w:r>
      <w:r w:rsidR="00651458" w:rsidRPr="00A23374">
        <w:rPr>
          <w:rFonts w:ascii="Times New Roman" w:eastAsia="Times New Roman" w:hAnsi="Times New Roman" w:cs="Times New Roman"/>
          <w:sz w:val="24"/>
          <w:szCs w:val="24"/>
        </w:rPr>
        <w:t>observed at Lees Ferry gauge (station id: USGS 09380000) for months with (e.g., August 2018) and without (e.g., August 2016) weekend steady low flows</w:t>
      </w:r>
      <w:r w:rsidR="00651458">
        <w:rPr>
          <w:rFonts w:ascii="Times New Roman" w:eastAsia="Times New Roman" w:hAnsi="Times New Roman" w:cs="Times New Roman"/>
          <w:sz w:val="24"/>
          <w:szCs w:val="24"/>
        </w:rPr>
        <w:t xml:space="preserve"> (Figure </w:t>
      </w:r>
      <w:r w:rsidR="005153A3">
        <w:rPr>
          <w:rFonts w:ascii="Times New Roman" w:eastAsia="Times New Roman" w:hAnsi="Times New Roman" w:cs="Times New Roman"/>
          <w:sz w:val="24"/>
          <w:szCs w:val="24"/>
        </w:rPr>
        <w:t>2</w:t>
      </w:r>
      <w:r w:rsidR="00651458">
        <w:rPr>
          <w:rFonts w:ascii="Times New Roman" w:eastAsia="Times New Roman" w:hAnsi="Times New Roman" w:cs="Times New Roman"/>
          <w:sz w:val="24"/>
          <w:szCs w:val="24"/>
        </w:rPr>
        <w:t xml:space="preserve">, blue line). </w:t>
      </w:r>
      <w:r w:rsidR="00763BB2">
        <w:rPr>
          <w:rFonts w:ascii="Times New Roman" w:eastAsia="Times New Roman" w:hAnsi="Times New Roman" w:cs="Times New Roman"/>
          <w:color w:val="000000"/>
          <w:sz w:val="24"/>
          <w:szCs w:val="24"/>
        </w:rPr>
        <w:t xml:space="preserve">Each day type had </w:t>
      </w:r>
      <w:r w:rsidR="00B4083F">
        <w:rPr>
          <w:rFonts w:ascii="Times New Roman" w:eastAsia="Times New Roman" w:hAnsi="Times New Roman" w:cs="Times New Roman"/>
          <w:color w:val="000000"/>
          <w:sz w:val="24"/>
          <w:szCs w:val="24"/>
        </w:rPr>
        <w:t>separate</w:t>
      </w:r>
      <w:r w:rsidR="000C4CA5" w:rsidRPr="000C4CA5">
        <w:rPr>
          <w:rFonts w:ascii="Times New Roman" w:eastAsia="Times New Roman" w:hAnsi="Times New Roman" w:cs="Times New Roman"/>
          <w:color w:val="000000"/>
          <w:sz w:val="24"/>
          <w:szCs w:val="24"/>
        </w:rPr>
        <w:t xml:space="preserve"> on-peak energy </w:t>
      </w:r>
      <w:r w:rsidR="00763BB2">
        <w:rPr>
          <w:rFonts w:ascii="Times New Roman" w:eastAsia="Times New Roman" w:hAnsi="Times New Roman" w:cs="Times New Roman"/>
          <w:color w:val="000000"/>
          <w:sz w:val="24"/>
          <w:szCs w:val="24"/>
        </w:rPr>
        <w:t>prices</w:t>
      </w:r>
      <w:r w:rsidR="00B4083F">
        <w:rPr>
          <w:rFonts w:ascii="Times New Roman" w:eastAsia="Times New Roman" w:hAnsi="Times New Roman" w:cs="Times New Roman"/>
          <w:color w:val="000000"/>
          <w:sz w:val="24"/>
          <w:szCs w:val="24"/>
        </w:rPr>
        <w:t>.</w:t>
      </w:r>
      <w:r w:rsidR="000C4CA5">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 xml:space="preserve">The </w:t>
      </w:r>
      <w:r w:rsidR="00CD576F">
        <w:rPr>
          <w:rFonts w:ascii="Times New Roman" w:eastAsia="Times New Roman" w:hAnsi="Times New Roman" w:cs="Times New Roman"/>
          <w:color w:val="000000"/>
          <w:sz w:val="24"/>
          <w:szCs w:val="24"/>
        </w:rPr>
        <w:t>2</w:t>
      </w:r>
      <w:r w:rsidR="00CD576F" w:rsidRPr="00A23374">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 xml:space="preserve">weekly patterns and </w:t>
      </w:r>
      <w:r w:rsidR="00CD576F">
        <w:rPr>
          <w:rFonts w:ascii="Times New Roman" w:eastAsia="Times New Roman" w:hAnsi="Times New Roman" w:cs="Times New Roman"/>
          <w:color w:val="000000"/>
          <w:sz w:val="24"/>
          <w:szCs w:val="24"/>
        </w:rPr>
        <w:t>3</w:t>
      </w:r>
      <w:r w:rsidR="00CD576F" w:rsidRPr="00A23374">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day types allowed us to represent any number of days of steady low flows from 0 to 3</w:t>
      </w:r>
      <w:r w:rsidR="001127FC">
        <w:rPr>
          <w:rFonts w:ascii="Times New Roman" w:eastAsia="Times New Roman" w:hAnsi="Times New Roman" w:cs="Times New Roman"/>
          <w:color w:val="000000"/>
          <w:sz w:val="24"/>
          <w:szCs w:val="24"/>
        </w:rPr>
        <w:t>1</w:t>
      </w:r>
      <w:r w:rsidR="00A23374" w:rsidRPr="00A23374">
        <w:rPr>
          <w:rFonts w:ascii="Times New Roman" w:eastAsia="Times New Roman" w:hAnsi="Times New Roman" w:cs="Times New Roman"/>
          <w:color w:val="000000"/>
          <w:sz w:val="24"/>
          <w:szCs w:val="24"/>
        </w:rPr>
        <w:t xml:space="preserve"> days per month. </w:t>
      </w:r>
      <w:r w:rsidR="00F350DE" w:rsidRPr="00F350DE">
        <w:rPr>
          <w:rFonts w:ascii="Times New Roman" w:eastAsia="Times New Roman" w:hAnsi="Times New Roman" w:cs="Times New Roman"/>
          <w:color w:val="000000"/>
          <w:sz w:val="24"/>
          <w:szCs w:val="24"/>
        </w:rPr>
        <w:t xml:space="preserve">For instance, in a month with </w:t>
      </w:r>
      <w:r w:rsidR="00CD576F">
        <w:rPr>
          <w:rFonts w:ascii="Times New Roman" w:eastAsia="Times New Roman" w:hAnsi="Times New Roman" w:cs="Times New Roman"/>
          <w:color w:val="000000"/>
          <w:sz w:val="24"/>
          <w:szCs w:val="24"/>
        </w:rPr>
        <w:t>10</w:t>
      </w:r>
      <w:r w:rsidR="00CD576F" w:rsidRPr="00F350DE">
        <w:rPr>
          <w:rFonts w:ascii="Times New Roman" w:eastAsia="Times New Roman" w:hAnsi="Times New Roman" w:cs="Times New Roman"/>
          <w:color w:val="000000"/>
          <w:sz w:val="24"/>
          <w:szCs w:val="24"/>
        </w:rPr>
        <w:t xml:space="preserve"> </w:t>
      </w:r>
      <w:r w:rsidR="00F350DE" w:rsidRPr="00F350DE">
        <w:rPr>
          <w:rFonts w:ascii="Times New Roman" w:eastAsia="Times New Roman" w:hAnsi="Times New Roman" w:cs="Times New Roman"/>
          <w:color w:val="000000"/>
          <w:sz w:val="24"/>
          <w:szCs w:val="24"/>
        </w:rPr>
        <w:t xml:space="preserve">steady low-flow days (e.g., August, starting on a Monday), the model </w:t>
      </w:r>
      <w:r w:rsidR="00763BB2">
        <w:rPr>
          <w:rFonts w:ascii="Times New Roman" w:eastAsia="Times New Roman" w:hAnsi="Times New Roman" w:cs="Times New Roman"/>
          <w:color w:val="000000"/>
          <w:sz w:val="24"/>
          <w:szCs w:val="24"/>
        </w:rPr>
        <w:t>places the first</w:t>
      </w:r>
      <w:r w:rsidR="00F350DE" w:rsidRPr="00F350DE">
        <w:rPr>
          <w:rFonts w:ascii="Times New Roman" w:eastAsia="Times New Roman" w:hAnsi="Times New Roman" w:cs="Times New Roman"/>
          <w:color w:val="000000"/>
          <w:sz w:val="24"/>
          <w:szCs w:val="24"/>
        </w:rPr>
        <w:t xml:space="preserve"> </w:t>
      </w:r>
      <w:r w:rsidR="00CD576F">
        <w:rPr>
          <w:rFonts w:ascii="Times New Roman" w:eastAsia="Times New Roman" w:hAnsi="Times New Roman" w:cs="Times New Roman"/>
          <w:color w:val="000000"/>
          <w:sz w:val="24"/>
          <w:szCs w:val="24"/>
        </w:rPr>
        <w:t>4</w:t>
      </w:r>
      <w:r w:rsidR="00CD576F" w:rsidRPr="00F350DE">
        <w:rPr>
          <w:rFonts w:ascii="Times New Roman" w:eastAsia="Times New Roman" w:hAnsi="Times New Roman" w:cs="Times New Roman"/>
          <w:color w:val="000000"/>
          <w:sz w:val="24"/>
          <w:szCs w:val="24"/>
        </w:rPr>
        <w:t xml:space="preserve"> </w:t>
      </w:r>
      <w:r w:rsidR="00F350DE" w:rsidRPr="00F350DE">
        <w:rPr>
          <w:rFonts w:ascii="Times New Roman" w:eastAsia="Times New Roman" w:hAnsi="Times New Roman" w:cs="Times New Roman"/>
          <w:color w:val="000000"/>
          <w:sz w:val="24"/>
          <w:szCs w:val="24"/>
        </w:rPr>
        <w:t xml:space="preserve">steady days on Sundays </w:t>
      </w:r>
      <w:r w:rsidR="005D59C0">
        <w:rPr>
          <w:rFonts w:ascii="Times New Roman" w:eastAsia="Times New Roman" w:hAnsi="Times New Roman" w:cs="Times New Roman"/>
          <w:color w:val="000000"/>
          <w:sz w:val="24"/>
          <w:szCs w:val="24"/>
        </w:rPr>
        <w:t>where</w:t>
      </w:r>
      <w:r w:rsidR="00F350DE" w:rsidRPr="00F350DE">
        <w:rPr>
          <w:rFonts w:ascii="Times New Roman" w:eastAsia="Times New Roman" w:hAnsi="Times New Roman" w:cs="Times New Roman"/>
          <w:color w:val="000000"/>
          <w:sz w:val="24"/>
          <w:szCs w:val="24"/>
        </w:rPr>
        <w:t xml:space="preserve"> contract energy prices</w:t>
      </w:r>
      <w:r w:rsidR="005D59C0">
        <w:rPr>
          <w:rFonts w:ascii="Times New Roman" w:eastAsia="Times New Roman" w:hAnsi="Times New Roman" w:cs="Times New Roman"/>
          <w:color w:val="000000"/>
          <w:sz w:val="24"/>
          <w:szCs w:val="24"/>
        </w:rPr>
        <w:t xml:space="preserve"> are low</w:t>
      </w:r>
      <w:r w:rsidR="00763BB2">
        <w:rPr>
          <w:rFonts w:ascii="Times New Roman" w:eastAsia="Times New Roman" w:hAnsi="Times New Roman" w:cs="Times New Roman"/>
          <w:color w:val="000000"/>
          <w:sz w:val="24"/>
          <w:szCs w:val="24"/>
        </w:rPr>
        <w:t xml:space="preserve">. </w:t>
      </w:r>
      <w:bookmarkStart w:id="14" w:name="_Hlk177993409"/>
      <w:r w:rsidR="00763BB2">
        <w:rPr>
          <w:rFonts w:ascii="Times New Roman" w:eastAsia="Times New Roman" w:hAnsi="Times New Roman" w:cs="Times New Roman"/>
          <w:color w:val="000000"/>
          <w:sz w:val="24"/>
          <w:szCs w:val="24"/>
        </w:rPr>
        <w:t xml:space="preserve">The model places the next </w:t>
      </w:r>
      <w:r w:rsidR="00CD576F">
        <w:rPr>
          <w:rFonts w:ascii="Times New Roman" w:eastAsia="Times New Roman" w:hAnsi="Times New Roman" w:cs="Times New Roman"/>
          <w:color w:val="000000"/>
          <w:sz w:val="24"/>
          <w:szCs w:val="24"/>
        </w:rPr>
        <w:t xml:space="preserve">4 </w:t>
      </w:r>
      <w:r w:rsidR="00763BB2">
        <w:rPr>
          <w:rFonts w:ascii="Times New Roman" w:eastAsia="Times New Roman" w:hAnsi="Times New Roman" w:cs="Times New Roman"/>
          <w:color w:val="000000"/>
          <w:sz w:val="24"/>
          <w:szCs w:val="24"/>
        </w:rPr>
        <w:t>days of steady flow</w:t>
      </w:r>
      <w:r w:rsidR="00F350DE" w:rsidRPr="00F350DE">
        <w:rPr>
          <w:rFonts w:ascii="Times New Roman" w:eastAsia="Times New Roman" w:hAnsi="Times New Roman" w:cs="Times New Roman"/>
          <w:color w:val="000000"/>
          <w:sz w:val="24"/>
          <w:szCs w:val="24"/>
        </w:rPr>
        <w:t xml:space="preserve"> on Saturda</w:t>
      </w:r>
      <w:r w:rsidR="00763BB2">
        <w:rPr>
          <w:rFonts w:ascii="Times New Roman" w:eastAsia="Times New Roman" w:hAnsi="Times New Roman" w:cs="Times New Roman"/>
          <w:color w:val="000000"/>
          <w:sz w:val="24"/>
          <w:szCs w:val="24"/>
        </w:rPr>
        <w:t xml:space="preserve">ys, and the </w:t>
      </w:r>
      <w:r w:rsidR="00F350DE" w:rsidRPr="00F350DE">
        <w:rPr>
          <w:rFonts w:ascii="Times New Roman" w:eastAsia="Times New Roman" w:hAnsi="Times New Roman" w:cs="Times New Roman"/>
          <w:color w:val="000000"/>
          <w:sz w:val="24"/>
          <w:szCs w:val="24"/>
        </w:rPr>
        <w:t xml:space="preserve">remaining </w:t>
      </w:r>
      <w:r w:rsidR="00CD576F">
        <w:rPr>
          <w:rFonts w:ascii="Times New Roman" w:eastAsia="Times New Roman" w:hAnsi="Times New Roman" w:cs="Times New Roman"/>
          <w:color w:val="000000"/>
          <w:sz w:val="24"/>
          <w:szCs w:val="24"/>
        </w:rPr>
        <w:t>2</w:t>
      </w:r>
      <w:r w:rsidR="00CD576F" w:rsidRPr="00F350DE">
        <w:rPr>
          <w:rFonts w:ascii="Times New Roman" w:eastAsia="Times New Roman" w:hAnsi="Times New Roman" w:cs="Times New Roman"/>
          <w:color w:val="000000"/>
          <w:sz w:val="24"/>
          <w:szCs w:val="24"/>
        </w:rPr>
        <w:t xml:space="preserve"> </w:t>
      </w:r>
      <w:r w:rsidR="00763BB2">
        <w:rPr>
          <w:rFonts w:ascii="Times New Roman" w:eastAsia="Times New Roman" w:hAnsi="Times New Roman" w:cs="Times New Roman"/>
          <w:color w:val="000000"/>
          <w:sz w:val="24"/>
          <w:szCs w:val="24"/>
        </w:rPr>
        <w:t xml:space="preserve">days </w:t>
      </w:r>
      <w:r w:rsidR="00F350DE" w:rsidRPr="00F350DE">
        <w:rPr>
          <w:rFonts w:ascii="Times New Roman" w:eastAsia="Times New Roman" w:hAnsi="Times New Roman" w:cs="Times New Roman"/>
          <w:color w:val="000000"/>
          <w:sz w:val="24"/>
          <w:szCs w:val="24"/>
        </w:rPr>
        <w:t xml:space="preserve">on </w:t>
      </w:r>
      <w:r w:rsidR="00B2189E">
        <w:rPr>
          <w:rFonts w:ascii="Times New Roman" w:eastAsia="Times New Roman" w:hAnsi="Times New Roman" w:cs="Times New Roman"/>
          <w:color w:val="000000"/>
          <w:sz w:val="24"/>
          <w:szCs w:val="24"/>
        </w:rPr>
        <w:t>Mondays</w:t>
      </w:r>
      <w:r w:rsidR="00F350DE" w:rsidRPr="00F350DE">
        <w:rPr>
          <w:rFonts w:ascii="Times New Roman" w:eastAsia="Times New Roman" w:hAnsi="Times New Roman" w:cs="Times New Roman"/>
          <w:color w:val="000000"/>
          <w:sz w:val="24"/>
          <w:szCs w:val="24"/>
        </w:rPr>
        <w:t>.</w:t>
      </w:r>
      <w:bookmarkEnd w:id="14"/>
      <w:r w:rsidR="00F350DE">
        <w:rPr>
          <w:rFonts w:ascii="Times New Roman" w:eastAsia="Times New Roman" w:hAnsi="Times New Roman" w:cs="Times New Roman"/>
          <w:color w:val="000000"/>
          <w:sz w:val="24"/>
          <w:szCs w:val="24"/>
        </w:rPr>
        <w:t xml:space="preserve"> </w:t>
      </w:r>
      <w:bookmarkStart w:id="15" w:name="_Hlk178000279"/>
      <w:r w:rsidR="008A5EA1">
        <w:rPr>
          <w:rFonts w:ascii="Times New Roman" w:eastAsia="Times New Roman" w:hAnsi="Times New Roman" w:cs="Times New Roman"/>
          <w:color w:val="000000"/>
          <w:sz w:val="24"/>
          <w:szCs w:val="24"/>
        </w:rPr>
        <w:t xml:space="preserve">In a month with 13 days of steady low flows, 4 Sundays, 4 Saturdays, 4 Mondays, and 1 Tuesday will be steady low releases while all other weekdays will be hydropeaking. </w:t>
      </w:r>
      <w:bookmarkEnd w:id="15"/>
      <w:r w:rsidR="00A23374" w:rsidRPr="00A23374">
        <w:rPr>
          <w:rFonts w:ascii="Times New Roman" w:eastAsia="Times New Roman" w:hAnsi="Times New Roman" w:cs="Times New Roman"/>
          <w:sz w:val="24"/>
          <w:szCs w:val="24"/>
        </w:rPr>
        <w:t xml:space="preserve">In contrast, a </w:t>
      </w:r>
      <w:r w:rsidR="00763BB2">
        <w:rPr>
          <w:rFonts w:ascii="Times New Roman" w:eastAsia="Times New Roman" w:hAnsi="Times New Roman" w:cs="Times New Roman"/>
          <w:sz w:val="24"/>
          <w:szCs w:val="24"/>
        </w:rPr>
        <w:t>month</w:t>
      </w:r>
      <w:r w:rsidR="00A23374" w:rsidRPr="00A23374">
        <w:rPr>
          <w:rFonts w:ascii="Times New Roman" w:eastAsia="Times New Roman" w:hAnsi="Times New Roman" w:cs="Times New Roman"/>
          <w:sz w:val="24"/>
          <w:szCs w:val="24"/>
        </w:rPr>
        <w:t xml:space="preserve"> with zero steady low flow days means the model will decide releases for all weekends and weekdays with the flow pattern </w:t>
      </w:r>
      <w:r w:rsidR="00A23374" w:rsidRPr="00A23374">
        <w:rPr>
          <w:rFonts w:ascii="Times New Roman" w:eastAsia="Times New Roman" w:hAnsi="Times New Roman" w:cs="Times New Roman"/>
          <w:i/>
          <w:iCs/>
          <w:sz w:val="24"/>
          <w:szCs w:val="24"/>
        </w:rPr>
        <w:t>hydropeaking</w:t>
      </w:r>
      <w:r w:rsidR="0039660C">
        <w:rPr>
          <w:rFonts w:ascii="Times New Roman" w:eastAsia="Times New Roman" w:hAnsi="Times New Roman" w:cs="Times New Roman"/>
          <w:sz w:val="24"/>
          <w:szCs w:val="24"/>
        </w:rPr>
        <w:t>.</w:t>
      </w:r>
    </w:p>
    <w:p w14:paraId="7DFF1BE6" w14:textId="22E111C3" w:rsidR="00A23374" w:rsidRPr="00A23374" w:rsidRDefault="00A23374" w:rsidP="00BA5514">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t xml:space="preserve">Within each day type, we </w:t>
      </w:r>
      <w:r w:rsidR="002D3432">
        <w:rPr>
          <w:rFonts w:ascii="Times New Roman" w:eastAsia="Times New Roman" w:hAnsi="Times New Roman" w:cs="Times New Roman"/>
          <w:color w:val="000000"/>
          <w:sz w:val="24"/>
          <w:szCs w:val="24"/>
        </w:rPr>
        <w:t xml:space="preserve">divided </w:t>
      </w:r>
      <w:r w:rsidRPr="00A23374">
        <w:rPr>
          <w:rFonts w:ascii="Times New Roman" w:eastAsia="Times New Roman" w:hAnsi="Times New Roman" w:cs="Times New Roman"/>
          <w:color w:val="000000"/>
          <w:sz w:val="24"/>
          <w:szCs w:val="24"/>
        </w:rPr>
        <w:t xml:space="preserve">daily releases into </w:t>
      </w:r>
      <w:r w:rsidR="00CD576F">
        <w:rPr>
          <w:rFonts w:ascii="Times New Roman" w:eastAsia="Times New Roman" w:hAnsi="Times New Roman" w:cs="Times New Roman"/>
          <w:color w:val="000000"/>
          <w:sz w:val="24"/>
          <w:szCs w:val="24"/>
        </w:rPr>
        <w:t>2</w:t>
      </w:r>
      <w:r w:rsidR="00CD576F"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color w:val="000000"/>
          <w:sz w:val="24"/>
          <w:szCs w:val="24"/>
        </w:rPr>
        <w:t>time periods</w:t>
      </w:r>
      <w:r w:rsidR="00970021">
        <w:rPr>
          <w:rFonts w:ascii="Times New Roman" w:eastAsia="Times New Roman" w:hAnsi="Times New Roman" w:cs="Times New Roman"/>
          <w:color w:val="000000"/>
          <w:sz w:val="24"/>
          <w:szCs w:val="24"/>
        </w:rPr>
        <w:t xml:space="preserve"> </w:t>
      </w:r>
      <w:r w:rsidR="00651458">
        <w:rPr>
          <w:rFonts w:ascii="Times New Roman" w:eastAsia="Times New Roman" w:hAnsi="Times New Roman" w:cs="Times New Roman"/>
          <w:sz w:val="24"/>
          <w:szCs w:val="24"/>
        </w:rPr>
        <w:t>per day</w:t>
      </w:r>
      <w:r w:rsidR="00970021" w:rsidRPr="00A23374">
        <w:rPr>
          <w:rFonts w:ascii="Times New Roman" w:eastAsia="Times New Roman" w:hAnsi="Times New Roman" w:cs="Times New Roman"/>
          <w:sz w:val="24"/>
          <w:szCs w:val="24"/>
        </w:rPr>
        <w:t>.</w:t>
      </w:r>
      <w:r w:rsidR="00970021">
        <w:rPr>
          <w:rFonts w:ascii="Times New Roman" w:eastAsia="Times New Roman" w:hAnsi="Times New Roman" w:cs="Times New Roman"/>
          <w:sz w:val="24"/>
          <w:szCs w:val="24"/>
        </w:rPr>
        <w:t xml:space="preserve"> </w:t>
      </w:r>
      <w:r w:rsidRPr="00A23374">
        <w:rPr>
          <w:rFonts w:ascii="Times New Roman" w:eastAsia="Times New Roman" w:hAnsi="Times New Roman" w:cs="Times New Roman"/>
          <w:color w:val="000000"/>
          <w:sz w:val="24"/>
          <w:szCs w:val="24"/>
        </w:rPr>
        <w:t xml:space="preserve">The </w:t>
      </w:r>
      <w:r w:rsidRPr="00A23374">
        <w:rPr>
          <w:rFonts w:ascii="Times New Roman" w:eastAsia="Times New Roman" w:hAnsi="Times New Roman" w:cs="Times New Roman"/>
          <w:sz w:val="24"/>
          <w:szCs w:val="24"/>
        </w:rPr>
        <w:t>off-peak period had a single release value, low energy price, and duration of 8 hours from midnight to 8 a.m</w:t>
      </w:r>
      <w:r w:rsidR="00CC6C9A">
        <w:rPr>
          <w:rFonts w:ascii="Times New Roman" w:eastAsia="Times New Roman" w:hAnsi="Times New Roman" w:cs="Times New Roman"/>
          <w:sz w:val="24"/>
          <w:szCs w:val="24"/>
        </w:rPr>
        <w:t>.</w:t>
      </w:r>
      <w:r w:rsidR="00651458">
        <w:rPr>
          <w:rFonts w:ascii="Times New Roman" w:eastAsia="Times New Roman" w:hAnsi="Times New Roman" w:cs="Times New Roman"/>
          <w:sz w:val="24"/>
          <w:szCs w:val="24"/>
        </w:rPr>
        <w:t xml:space="preserve"> </w:t>
      </w:r>
      <w:r w:rsidR="00651458">
        <w:rPr>
          <w:rFonts w:ascii="Times New Roman" w:eastAsia="Times New Roman" w:hAnsi="Times New Roman" w:cs="Times New Roman"/>
          <w:sz w:val="24"/>
          <w:szCs w:val="24"/>
        </w:rPr>
        <w:lastRenderedPageBreak/>
        <w:t>(pLow)</w:t>
      </w:r>
      <w:r w:rsidRPr="00A23374">
        <w:rPr>
          <w:rFonts w:ascii="Times New Roman" w:eastAsia="Times New Roman" w:hAnsi="Times New Roman" w:cs="Times New Roman"/>
          <w:sz w:val="24"/>
          <w:szCs w:val="24"/>
        </w:rPr>
        <w:t>. The on-peak period had a different release value, higher energy price, and a duration of 16 hours from 8 a.m. to midnight (</w:t>
      </w:r>
      <w:r w:rsidR="00651458">
        <w:rPr>
          <w:rFonts w:ascii="Times New Roman" w:eastAsia="Times New Roman" w:hAnsi="Times New Roman" w:cs="Times New Roman"/>
          <w:sz w:val="24"/>
          <w:szCs w:val="24"/>
        </w:rPr>
        <w:t xml:space="preserve">pHigh; </w:t>
      </w:r>
      <w:r w:rsidRPr="00A23374">
        <w:rPr>
          <w:rFonts w:ascii="Times New Roman" w:eastAsia="Times New Roman" w:hAnsi="Times New Roman" w:cs="Times New Roman"/>
          <w:sz w:val="24"/>
          <w:szCs w:val="24"/>
        </w:rPr>
        <w:t xml:space="preserve">Figure </w:t>
      </w:r>
      <w:r w:rsidR="00D10727">
        <w:rPr>
          <w:rFonts w:ascii="Times New Roman" w:eastAsia="Times New Roman" w:hAnsi="Times New Roman" w:cs="Times New Roman"/>
          <w:sz w:val="24"/>
          <w:szCs w:val="24"/>
        </w:rPr>
        <w:t>2</w:t>
      </w:r>
      <w:r w:rsidRPr="00A23374">
        <w:rPr>
          <w:rFonts w:ascii="Times New Roman" w:eastAsia="Times New Roman" w:hAnsi="Times New Roman" w:cs="Times New Roman"/>
          <w:sz w:val="24"/>
          <w:szCs w:val="24"/>
        </w:rPr>
        <w:t>, red line</w:t>
      </w:r>
      <w:r w:rsidRPr="00575374">
        <w:rPr>
          <w:rFonts w:ascii="Times New Roman" w:eastAsia="Times New Roman" w:hAnsi="Times New Roman" w:cs="Times New Roman"/>
          <w:sz w:val="24"/>
          <w:szCs w:val="24"/>
        </w:rPr>
        <w:t>; Palmer, personal communication, 2019</w:t>
      </w:r>
      <w:r w:rsidRPr="00A23374">
        <w:rPr>
          <w:rFonts w:ascii="Times New Roman" w:eastAsia="Times New Roman" w:hAnsi="Times New Roman" w:cs="Times New Roman"/>
          <w:sz w:val="24"/>
          <w:szCs w:val="24"/>
        </w:rPr>
        <w:t>).</w:t>
      </w:r>
      <w:r w:rsidR="00970021">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On each </w:t>
      </w:r>
      <w:r w:rsidRPr="00A23374">
        <w:rPr>
          <w:rFonts w:ascii="Times New Roman" w:eastAsia="Times New Roman" w:hAnsi="Times New Roman" w:cs="Times New Roman"/>
          <w:color w:val="000000"/>
          <w:sz w:val="24"/>
          <w:szCs w:val="24"/>
        </w:rPr>
        <w:t>day of steady low flow, the on- and off-peak releases had the same steady low release value. A release offset further defined the difference in flow between the release on a day of steady low flow and the next off-peak release on the next day with hydropeaking. </w:t>
      </w:r>
      <w:r w:rsidR="00970021" w:rsidRPr="00A23374">
        <w:rPr>
          <w:rFonts w:ascii="Times New Roman" w:eastAsia="Times New Roman" w:hAnsi="Times New Roman" w:cs="Times New Roman"/>
          <w:sz w:val="24"/>
          <w:szCs w:val="24"/>
        </w:rPr>
        <w:t>We also explored</w:t>
      </w:r>
      <w:r w:rsidR="00970021">
        <w:rPr>
          <w:rFonts w:ascii="Times New Roman" w:eastAsia="Times New Roman" w:hAnsi="Times New Roman" w:cs="Times New Roman"/>
          <w:sz w:val="24"/>
          <w:szCs w:val="24"/>
        </w:rPr>
        <w:t xml:space="preserve"> a</w:t>
      </w:r>
      <w:r w:rsidR="00970021" w:rsidRPr="00A23374">
        <w:rPr>
          <w:rFonts w:ascii="Times New Roman" w:eastAsia="Times New Roman" w:hAnsi="Times New Roman" w:cs="Times New Roman"/>
          <w:sz w:val="24"/>
          <w:szCs w:val="24"/>
        </w:rPr>
        <w:t xml:space="preserve"> different number of periods per day, </w:t>
      </w:r>
      <w:r w:rsidR="004938FF">
        <w:rPr>
          <w:rFonts w:ascii="Times New Roman" w:eastAsia="Times New Roman" w:hAnsi="Times New Roman" w:cs="Times New Roman"/>
          <w:sz w:val="24"/>
          <w:szCs w:val="24"/>
        </w:rPr>
        <w:t>i.e</w:t>
      </w:r>
      <w:r w:rsidR="00970021" w:rsidRPr="00A23374">
        <w:rPr>
          <w:rFonts w:ascii="Times New Roman" w:eastAsia="Times New Roman" w:hAnsi="Times New Roman" w:cs="Times New Roman"/>
          <w:sz w:val="24"/>
          <w:szCs w:val="24"/>
        </w:rPr>
        <w:t xml:space="preserve">., </w:t>
      </w:r>
      <w:r w:rsidR="00CD576F">
        <w:rPr>
          <w:rFonts w:ascii="Times New Roman" w:eastAsia="Times New Roman" w:hAnsi="Times New Roman" w:cs="Times New Roman"/>
          <w:sz w:val="24"/>
          <w:szCs w:val="24"/>
        </w:rPr>
        <w:t>3</w:t>
      </w:r>
      <w:r w:rsidR="00CD576F" w:rsidRPr="00A23374">
        <w:rPr>
          <w:rFonts w:ascii="Times New Roman" w:eastAsia="Times New Roman" w:hAnsi="Times New Roman" w:cs="Times New Roman"/>
          <w:sz w:val="24"/>
          <w:szCs w:val="24"/>
        </w:rPr>
        <w:t xml:space="preserve"> </w:t>
      </w:r>
      <w:r w:rsidR="00970021" w:rsidRPr="00A23374">
        <w:rPr>
          <w:rFonts w:ascii="Times New Roman" w:eastAsia="Times New Roman" w:hAnsi="Times New Roman" w:cs="Times New Roman"/>
          <w:sz w:val="24"/>
          <w:szCs w:val="24"/>
        </w:rPr>
        <w:t xml:space="preserve">and </w:t>
      </w:r>
      <w:r w:rsidR="00CD576F">
        <w:rPr>
          <w:rFonts w:ascii="Times New Roman" w:eastAsia="Times New Roman" w:hAnsi="Times New Roman" w:cs="Times New Roman"/>
          <w:sz w:val="24"/>
          <w:szCs w:val="24"/>
        </w:rPr>
        <w:t>4</w:t>
      </w:r>
      <w:r w:rsidR="00970021" w:rsidRPr="00A23374">
        <w:rPr>
          <w:rFonts w:ascii="Times New Roman" w:eastAsia="Times New Roman" w:hAnsi="Times New Roman" w:cs="Times New Roman"/>
          <w:sz w:val="24"/>
          <w:szCs w:val="24"/>
        </w:rPr>
        <w:t xml:space="preserve">, and period lengths. </w:t>
      </w:r>
      <w:bookmarkStart w:id="16" w:name="_Hlk177996864"/>
      <w:r w:rsidR="00970021" w:rsidRPr="00A23374">
        <w:rPr>
          <w:rFonts w:ascii="Times New Roman" w:eastAsia="Times New Roman" w:hAnsi="Times New Roman" w:cs="Times New Roman"/>
          <w:sz w:val="24"/>
          <w:szCs w:val="24"/>
        </w:rPr>
        <w:t xml:space="preserve">We found monthly </w:t>
      </w:r>
      <w:r w:rsidR="003327DC">
        <w:rPr>
          <w:rFonts w:ascii="Times New Roman" w:eastAsia="Times New Roman" w:hAnsi="Times New Roman" w:cs="Times New Roman"/>
          <w:sz w:val="24"/>
          <w:szCs w:val="24"/>
        </w:rPr>
        <w:t xml:space="preserve">release volumes were identical and </w:t>
      </w:r>
      <w:r w:rsidR="00970021" w:rsidRPr="00A23374">
        <w:rPr>
          <w:rFonts w:ascii="Times New Roman" w:eastAsia="Times New Roman" w:hAnsi="Times New Roman" w:cs="Times New Roman"/>
          <w:sz w:val="24"/>
          <w:szCs w:val="24"/>
        </w:rPr>
        <w:t xml:space="preserve">estimates of hydropower generation from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00970021" w:rsidRPr="00A23374">
        <w:rPr>
          <w:rFonts w:ascii="Times New Roman" w:eastAsia="Times New Roman" w:hAnsi="Times New Roman" w:cs="Times New Roman"/>
          <w:sz w:val="24"/>
          <w:szCs w:val="24"/>
        </w:rPr>
        <w:t>periods per day closely approximated actual hydropower generation. More specifically, the area under the hydrographs for the observed and modeled Sunday-Saturday-Weekend flow patterns w</w:t>
      </w:r>
      <w:r w:rsidR="00970021">
        <w:rPr>
          <w:rFonts w:ascii="Times New Roman" w:eastAsia="Times New Roman" w:hAnsi="Times New Roman" w:cs="Times New Roman"/>
          <w:sz w:val="24"/>
          <w:szCs w:val="24"/>
        </w:rPr>
        <w:t>ere</w:t>
      </w:r>
      <w:r w:rsidR="00970021" w:rsidRPr="00A23374">
        <w:rPr>
          <w:rFonts w:ascii="Times New Roman" w:eastAsia="Times New Roman" w:hAnsi="Times New Roman" w:cs="Times New Roman"/>
          <w:sz w:val="24"/>
          <w:szCs w:val="24"/>
        </w:rPr>
        <w:t xml:space="preserve"> the same even though the traces do not overlay (Figure </w:t>
      </w:r>
      <w:r w:rsidR="003327DC">
        <w:rPr>
          <w:rFonts w:ascii="Times New Roman" w:eastAsia="Times New Roman" w:hAnsi="Times New Roman" w:cs="Times New Roman"/>
          <w:sz w:val="24"/>
          <w:szCs w:val="24"/>
        </w:rPr>
        <w:t>2</w:t>
      </w:r>
      <w:r w:rsidR="00970021" w:rsidRPr="00A23374">
        <w:rPr>
          <w:rFonts w:ascii="Times New Roman" w:eastAsia="Times New Roman" w:hAnsi="Times New Roman" w:cs="Times New Roman"/>
          <w:sz w:val="24"/>
          <w:szCs w:val="24"/>
        </w:rPr>
        <w:t>).</w:t>
      </w:r>
      <w:r w:rsidR="00931683">
        <w:rPr>
          <w:rFonts w:ascii="Times New Roman" w:eastAsia="Times New Roman" w:hAnsi="Times New Roman" w:cs="Times New Roman"/>
          <w:sz w:val="24"/>
          <w:szCs w:val="24"/>
        </w:rPr>
        <w:t xml:space="preserve"> Monthly revenue calculated at an hourly time step was 1.5 to 2.2% less than revenue </w:t>
      </w:r>
      <w:r w:rsidR="006E0E91">
        <w:rPr>
          <w:rFonts w:ascii="Times New Roman" w:eastAsia="Times New Roman" w:hAnsi="Times New Roman" w:cs="Times New Roman"/>
          <w:sz w:val="24"/>
          <w:szCs w:val="24"/>
        </w:rPr>
        <w:t>modeled</w:t>
      </w:r>
      <w:r w:rsidR="00931683">
        <w:rPr>
          <w:rFonts w:ascii="Times New Roman" w:eastAsia="Times New Roman" w:hAnsi="Times New Roman" w:cs="Times New Roman"/>
          <w:sz w:val="24"/>
          <w:szCs w:val="24"/>
        </w:rPr>
        <w:t xml:space="preserve"> with </w:t>
      </w:r>
      <w:r w:rsidR="00B45562">
        <w:rPr>
          <w:rFonts w:ascii="Times New Roman" w:eastAsia="Times New Roman" w:hAnsi="Times New Roman" w:cs="Times New Roman"/>
          <w:sz w:val="24"/>
          <w:szCs w:val="24"/>
        </w:rPr>
        <w:t xml:space="preserve">2 </w:t>
      </w:r>
      <w:r w:rsidR="00931683">
        <w:rPr>
          <w:rFonts w:ascii="Times New Roman" w:eastAsia="Times New Roman" w:hAnsi="Times New Roman" w:cs="Times New Roman"/>
          <w:sz w:val="24"/>
          <w:szCs w:val="24"/>
        </w:rPr>
        <w:t>time periods per day (</w:t>
      </w:r>
      <w:r w:rsidR="0008504B">
        <w:rPr>
          <w:rFonts w:ascii="Times New Roman" w:eastAsia="Times New Roman" w:hAnsi="Times New Roman" w:cs="Times New Roman"/>
          <w:sz w:val="24"/>
          <w:szCs w:val="24"/>
        </w:rPr>
        <w:t xml:space="preserve">supplementary, </w:t>
      </w:r>
      <w:r w:rsidR="00931683">
        <w:rPr>
          <w:rFonts w:ascii="Times New Roman" w:eastAsia="Times New Roman" w:hAnsi="Times New Roman" w:cs="Times New Roman"/>
          <w:sz w:val="24"/>
          <w:szCs w:val="24"/>
        </w:rPr>
        <w:t xml:space="preserve">Table </w:t>
      </w:r>
      <w:r w:rsidR="00A85CB6">
        <w:rPr>
          <w:rFonts w:ascii="Times New Roman" w:eastAsia="Times New Roman" w:hAnsi="Times New Roman" w:cs="Times New Roman"/>
          <w:sz w:val="24"/>
          <w:szCs w:val="24"/>
        </w:rPr>
        <w:t>S</w:t>
      </w:r>
      <w:r w:rsidR="00836E30">
        <w:rPr>
          <w:rFonts w:ascii="Times New Roman" w:eastAsia="Times New Roman" w:hAnsi="Times New Roman" w:cs="Times New Roman"/>
          <w:sz w:val="24"/>
          <w:szCs w:val="24"/>
        </w:rPr>
        <w:t>1</w:t>
      </w:r>
      <w:r w:rsidR="00931683">
        <w:rPr>
          <w:rFonts w:ascii="Times New Roman" w:eastAsia="Times New Roman" w:hAnsi="Times New Roman" w:cs="Times New Roman"/>
          <w:sz w:val="24"/>
          <w:szCs w:val="24"/>
        </w:rPr>
        <w:t>).</w:t>
      </w:r>
      <w:bookmarkEnd w:id="16"/>
    </w:p>
    <w:p w14:paraId="192D7AE0" w14:textId="47D79099" w:rsidR="004938FF" w:rsidRDefault="00A23374" w:rsidP="0008504B">
      <w:pPr>
        <w:spacing w:line="480" w:lineRule="auto"/>
        <w:textAlignment w:val="baseline"/>
        <w:rPr>
          <w:rFonts w:ascii="Calibri" w:eastAsia="Times New Roman" w:hAnsi="Calibri" w:cs="Calibri"/>
          <w:color w:val="000000"/>
        </w:rPr>
      </w:pPr>
      <w:r w:rsidRPr="00F81595">
        <w:rPr>
          <w:rFonts w:ascii="Times New Roman" w:eastAsia="Times New Roman" w:hAnsi="Times New Roman" w:cs="Times New Roman"/>
          <w:bCs/>
          <w:color w:val="000000"/>
          <w:sz w:val="24"/>
          <w:szCs w:val="24"/>
        </w:rPr>
        <w:t>3.5 Decision Variables</w:t>
      </w:r>
    </w:p>
    <w:p w14:paraId="71500695" w14:textId="0B7E796A" w:rsidR="00F81595" w:rsidRPr="00A23374" w:rsidRDefault="00A23374" w:rsidP="0008504B">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t>The annual, monthly, weekly, daily, and on- and off-peak sub-problems allowed us to model monthly operation</w:t>
      </w:r>
      <w:r w:rsidR="00B45562">
        <w:rPr>
          <w:rFonts w:ascii="Times New Roman" w:eastAsia="Times New Roman" w:hAnsi="Times New Roman" w:cs="Times New Roman"/>
          <w:color w:val="000000"/>
          <w:sz w:val="24"/>
          <w:szCs w:val="24"/>
        </w:rPr>
        <w:t>—</w:t>
      </w:r>
      <w:r w:rsidRPr="00A23374">
        <w:rPr>
          <w:rFonts w:ascii="Times New Roman" w:eastAsia="Times New Roman" w:hAnsi="Times New Roman" w:cs="Times New Roman"/>
          <w:color w:val="000000"/>
          <w:sz w:val="24"/>
          <w:szCs w:val="24"/>
        </w:rPr>
        <w:t>744 hourly decisions per month</w:t>
      </w:r>
      <w:r w:rsidR="00B45562">
        <w:rPr>
          <w:rFonts w:ascii="Times New Roman" w:eastAsia="Times New Roman" w:hAnsi="Times New Roman" w:cs="Times New Roman"/>
          <w:color w:val="000000"/>
          <w:sz w:val="24"/>
          <w:szCs w:val="24"/>
        </w:rPr>
        <w:t>—</w:t>
      </w:r>
      <w:r w:rsidRPr="00A23374">
        <w:rPr>
          <w:rFonts w:ascii="Times New Roman" w:eastAsia="Times New Roman" w:hAnsi="Times New Roman" w:cs="Times New Roman"/>
          <w:color w:val="000000"/>
          <w:sz w:val="24"/>
          <w:szCs w:val="24"/>
        </w:rPr>
        <w:t xml:space="preserve">with </w:t>
      </w:r>
      <w:r w:rsidRPr="00A23374">
        <w:rPr>
          <w:rFonts w:ascii="Times New Roman" w:eastAsia="Times New Roman" w:hAnsi="Times New Roman" w:cs="Times New Roman"/>
          <w:sz w:val="24"/>
          <w:szCs w:val="24"/>
        </w:rPr>
        <w:t xml:space="preserve">12 characteristic flow decisions per month: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weekly flow</w:t>
      </w:r>
      <w:r w:rsidR="00B45562">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patterns (</w:t>
      </w:r>
      <w:r w:rsidRPr="00A23374">
        <w:rPr>
          <w:rFonts w:ascii="Times New Roman" w:eastAsia="Times New Roman" w:hAnsi="Times New Roman" w:cs="Times New Roman"/>
          <w:i/>
          <w:iCs/>
          <w:sz w:val="24"/>
          <w:szCs w:val="24"/>
        </w:rPr>
        <w:t xml:space="preserve">f ε </w:t>
      </w:r>
      <w:r w:rsidRPr="00A23374">
        <w:rPr>
          <w:rFonts w:ascii="Times New Roman" w:eastAsia="Times New Roman" w:hAnsi="Times New Roman" w:cs="Times New Roman"/>
          <w:sz w:val="24"/>
          <w:szCs w:val="24"/>
        </w:rPr>
        <w:t>[</w:t>
      </w:r>
      <w:r w:rsidRPr="00A23374">
        <w:rPr>
          <w:rFonts w:ascii="Times New Roman" w:eastAsia="Times New Roman" w:hAnsi="Times New Roman" w:cs="Times New Roman"/>
          <w:i/>
          <w:iCs/>
          <w:sz w:val="24"/>
          <w:szCs w:val="24"/>
        </w:rPr>
        <w:t>hydropeak, steady</w:t>
      </w:r>
      <w:r w:rsidRPr="00A23374">
        <w:rPr>
          <w:rFonts w:ascii="Times New Roman" w:eastAsia="Times New Roman" w:hAnsi="Times New Roman" w:cs="Times New Roman"/>
          <w:sz w:val="24"/>
          <w:szCs w:val="24"/>
        </w:rPr>
        <w:t xml:space="preserve">]), </w:t>
      </w:r>
      <w:r w:rsidR="00B45562">
        <w:rPr>
          <w:rFonts w:ascii="Times New Roman" w:eastAsia="Times New Roman" w:hAnsi="Times New Roman" w:cs="Times New Roman"/>
          <w:sz w:val="24"/>
          <w:szCs w:val="24"/>
        </w:rPr>
        <w:t>3</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day</w:t>
      </w:r>
      <w:del w:id="17" w:author="Mooz" w:date="2025-01-28T11:45:00Z">
        <w:r w:rsidRPr="00A23374" w:rsidDel="00F83A23">
          <w:rPr>
            <w:rFonts w:ascii="Times New Roman" w:eastAsia="Times New Roman" w:hAnsi="Times New Roman" w:cs="Times New Roman"/>
            <w:sz w:val="24"/>
            <w:szCs w:val="24"/>
          </w:rPr>
          <w:delText xml:space="preserve"> </w:delText>
        </w:r>
      </w:del>
      <w:r w:rsidRPr="00A23374">
        <w:rPr>
          <w:rFonts w:ascii="Times New Roman" w:eastAsia="Times New Roman" w:hAnsi="Times New Roman" w:cs="Times New Roman"/>
          <w:sz w:val="24"/>
          <w:szCs w:val="24"/>
        </w:rPr>
        <w:t>types (</w:t>
      </w:r>
      <w:r w:rsidRPr="00A23374">
        <w:rPr>
          <w:rFonts w:ascii="Times New Roman" w:eastAsia="Times New Roman" w:hAnsi="Times New Roman" w:cs="Times New Roman"/>
          <w:i/>
          <w:iCs/>
          <w:sz w:val="24"/>
          <w:szCs w:val="24"/>
        </w:rPr>
        <w:t>d ε</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Saturday, Sunday, and Weekday</w:t>
      </w:r>
      <w:r w:rsidRPr="00A23374">
        <w:rPr>
          <w:rFonts w:ascii="Times New Roman" w:eastAsia="Times New Roman" w:hAnsi="Times New Roman" w:cs="Times New Roman"/>
          <w:sz w:val="24"/>
          <w:szCs w:val="24"/>
        </w:rPr>
        <w:t xml:space="preserve">]), and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periods per day (</w:t>
      </w:r>
      <w:r w:rsidRPr="00A23374">
        <w:rPr>
          <w:rFonts w:ascii="Times New Roman" w:eastAsia="Times New Roman" w:hAnsi="Times New Roman" w:cs="Times New Roman"/>
          <w:i/>
          <w:iCs/>
          <w:sz w:val="24"/>
          <w:szCs w:val="24"/>
        </w:rPr>
        <w:t xml:space="preserve">p ε </w:t>
      </w:r>
      <w:r w:rsidRPr="00A23374">
        <w:rPr>
          <w:rFonts w:ascii="Times New Roman" w:eastAsia="Times New Roman" w:hAnsi="Times New Roman" w:cs="Times New Roman"/>
          <w:sz w:val="24"/>
          <w:szCs w:val="24"/>
        </w:rPr>
        <w:t>[</w:t>
      </w:r>
      <w:r w:rsidRPr="00A23374">
        <w:rPr>
          <w:rFonts w:ascii="Times New Roman" w:eastAsia="Times New Roman" w:hAnsi="Times New Roman" w:cs="Times New Roman"/>
          <w:i/>
          <w:iCs/>
          <w:sz w:val="24"/>
          <w:szCs w:val="24"/>
        </w:rPr>
        <w:t>pHigh, pLow</w:t>
      </w:r>
      <w:r w:rsidRPr="00A23374">
        <w:rPr>
          <w:rFonts w:ascii="Times New Roman" w:eastAsia="Times New Roman" w:hAnsi="Times New Roman" w:cs="Times New Roman"/>
          <w:sz w:val="24"/>
          <w:szCs w:val="24"/>
        </w:rPr>
        <w:t>]</w:t>
      </w:r>
      <w:r w:rsidRPr="00A23374">
        <w:rPr>
          <w:rFonts w:ascii="Times New Roman" w:eastAsia="Times New Roman" w:hAnsi="Times New Roman" w:cs="Times New Roman"/>
          <w:i/>
          <w:iCs/>
          <w:sz w:val="24"/>
          <w:szCs w:val="24"/>
        </w:rPr>
        <w:t>)</w:t>
      </w:r>
      <w:r w:rsidRPr="00A23374">
        <w:rPr>
          <w:rFonts w:ascii="Calibri" w:eastAsia="Times New Roman" w:hAnsi="Calibri" w:cs="Calibri"/>
        </w:rPr>
        <w:t xml:space="preserve">. </w:t>
      </w:r>
      <w:r w:rsidRPr="00A23374">
        <w:rPr>
          <w:rFonts w:ascii="Times New Roman" w:eastAsia="Times New Roman" w:hAnsi="Times New Roman" w:cs="Times New Roman"/>
          <w:sz w:val="24"/>
          <w:szCs w:val="24"/>
        </w:rPr>
        <w:t>The August energy pricing data (Supplementa</w:t>
      </w:r>
      <w:r w:rsidR="0073353A">
        <w:rPr>
          <w:rFonts w:ascii="Times New Roman" w:eastAsia="Times New Roman" w:hAnsi="Times New Roman" w:cs="Times New Roman"/>
          <w:sz w:val="24"/>
          <w:szCs w:val="24"/>
        </w:rPr>
        <w:t>ry</w:t>
      </w:r>
      <w:r w:rsidRPr="00A23374">
        <w:rPr>
          <w:rFonts w:ascii="Times New Roman" w:eastAsia="Times New Roman" w:hAnsi="Times New Roman" w:cs="Times New Roman"/>
          <w:sz w:val="24"/>
          <w:szCs w:val="24"/>
        </w:rPr>
        <w:t xml:space="preserve">, Figure S1) also showed </w:t>
      </w:r>
      <w:r w:rsidR="00B45562">
        <w:rPr>
          <w:rFonts w:ascii="Times New Roman" w:eastAsia="Times New Roman" w:hAnsi="Times New Roman" w:cs="Times New Roman"/>
          <w:sz w:val="24"/>
          <w:szCs w:val="24"/>
        </w:rPr>
        <w:t>2</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periods per day. </w:t>
      </w:r>
    </w:p>
    <w:p w14:paraId="46D9430B" w14:textId="4DFFB790" w:rsidR="004938FF" w:rsidRDefault="00A23374" w:rsidP="00A3083E">
      <w:pPr>
        <w:spacing w:after="0" w:line="480" w:lineRule="auto"/>
        <w:textAlignment w:val="baseline"/>
        <w:rPr>
          <w:rFonts w:ascii="Times New Roman" w:eastAsia="Times New Roman" w:hAnsi="Times New Roman" w:cs="Times New Roman"/>
          <w:b/>
          <w:bCs/>
          <w:sz w:val="24"/>
          <w:szCs w:val="24"/>
        </w:rPr>
      </w:pPr>
      <w:r w:rsidRPr="00F81595">
        <w:rPr>
          <w:rFonts w:ascii="Times New Roman" w:eastAsia="Times New Roman" w:hAnsi="Times New Roman" w:cs="Times New Roman"/>
          <w:bCs/>
          <w:sz w:val="24"/>
          <w:szCs w:val="24"/>
        </w:rPr>
        <w:t>3.6 Objective Functions</w:t>
      </w:r>
    </w:p>
    <w:p w14:paraId="43A92877" w14:textId="612AED2A" w:rsidR="008E2FB8" w:rsidRPr="00425EF6" w:rsidRDefault="00A23374" w:rsidP="00A3083E">
      <w:pPr>
        <w:spacing w:after="0"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sz w:val="24"/>
          <w:szCs w:val="24"/>
        </w:rPr>
        <w:t>The equation to model monthly hydrogeneration value [$ per month] was: </w:t>
      </w:r>
    </w:p>
    <w:p w14:paraId="235C287F" w14:textId="4A196CC5" w:rsidR="00425EF6" w:rsidRPr="00BA5514" w:rsidRDefault="00425EF6" w:rsidP="00A3083E">
      <w:pPr>
        <w:spacing w:line="480" w:lineRule="auto"/>
        <w:jc w:val="right"/>
      </w:pPr>
      <m:oMath>
        <m:r>
          <w:rPr>
            <w:rFonts w:ascii="Cambria Math" w:eastAsia="Times New Roman" w:hAnsi="Cambria Math" w:cs="Times New Roman"/>
          </w:rPr>
          <m:t>Hydrogeneration Value=</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f,d,p</m:t>
            </m:r>
          </m:sub>
          <m:sup/>
          <m:e>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Price</m:t>
                    </m:r>
                  </m:e>
                  <m:sub>
                    <m:r>
                      <w:rPr>
                        <w:rFonts w:ascii="Cambria Math" w:eastAsia="Times New Roman" w:hAnsi="Cambria Math" w:cs="Times New Roman"/>
                      </w:rPr>
                      <m:t>d,p</m:t>
                    </m:r>
                  </m:sub>
                </m:sSub>
                <m:r>
                  <m:rPr>
                    <m:sty m:val="p"/>
                  </m:rPr>
                  <w:rPr>
                    <w:rStyle w:val="normaltextrun"/>
                    <w:rFonts w:ascii="Cambria Math" w:hAnsi="Cambria Math"/>
                    <w:color w:val="000000"/>
                    <w:bdr w:val="none" w:sz="0" w:space="0" w:color="auto" w:frame="1"/>
                  </w:rPr>
                  <m:t xml:space="preserve">× </m:t>
                </m:r>
                <m:r>
                  <w:rPr>
                    <w:rFonts w:ascii="Cambria Math" w:eastAsia="Times New Roman" w:hAnsi="Cambria Math" w:cs="Times New Roman"/>
                  </w:rPr>
                  <m:t>Release</m:t>
                </m:r>
              </m:e>
              <m:sub>
                <m:r>
                  <w:rPr>
                    <w:rFonts w:ascii="Cambria Math" w:eastAsia="Times New Roman" w:hAnsi="Cambria Math" w:cs="Times New Roman"/>
                  </w:rPr>
                  <m:t>f,d,p</m:t>
                </m:r>
              </m:sub>
            </m:sSub>
          </m:e>
        </m:nary>
        <m:sSub>
          <m:sSubPr>
            <m:ctrlPr>
              <w:rPr>
                <w:rFonts w:ascii="Cambria Math" w:eastAsia="Times New Roman" w:hAnsi="Cambria Math" w:cs="Times New Roman"/>
                <w:i/>
              </w:rPr>
            </m:ctrlPr>
          </m:sSubPr>
          <m:e>
            <m:r>
              <m:rPr>
                <m:sty m:val="p"/>
              </m:rPr>
              <w:rPr>
                <w:rStyle w:val="normaltextrun"/>
                <w:rFonts w:ascii="Cambria Math" w:hAnsi="Cambria Math"/>
                <w:color w:val="000000"/>
                <w:bdr w:val="none" w:sz="0" w:space="0" w:color="auto" w:frame="1"/>
              </w:rPr>
              <m:t xml:space="preserve">× </m:t>
            </m:r>
            <m:r>
              <w:rPr>
                <w:rFonts w:ascii="Cambria Math" w:eastAsia="Times New Roman" w:hAnsi="Cambria Math" w:cs="Times New Roman"/>
              </w:rPr>
              <m:t>Duration</m:t>
            </m:r>
          </m:e>
          <m:sub>
            <m:r>
              <w:rPr>
                <w:rFonts w:ascii="Cambria Math" w:eastAsia="Times New Roman" w:hAnsi="Cambria Math" w:cs="Times New Roman"/>
              </w:rPr>
              <m:t>p</m:t>
            </m:r>
          </m:sub>
        </m:sSub>
        <m:r>
          <m:rPr>
            <m:sty m:val="p"/>
          </m:rPr>
          <w:rPr>
            <w:rStyle w:val="normaltextrun"/>
            <w:rFonts w:ascii="Cambria Math" w:hAnsi="Cambria Math"/>
            <w:color w:val="000000"/>
            <w:bdr w:val="none" w:sz="0" w:space="0" w:color="auto" w:frame="1"/>
          </w:rPr>
          <m:t xml:space="preserve"> × </m:t>
        </m:r>
        <m:r>
          <w:rPr>
            <w:rFonts w:ascii="Cambria Math" w:eastAsia="Times New Roman" w:hAnsi="Cambria Math" w:cs="Times New Roman"/>
          </w:rPr>
          <m:t>N</m:t>
        </m:r>
        <m:sSub>
          <m:sSubPr>
            <m:ctrlPr>
              <w:rPr>
                <w:rFonts w:ascii="Cambria Math" w:eastAsia="Times New Roman" w:hAnsi="Cambria Math" w:cs="Times New Roman"/>
                <w:i/>
              </w:rPr>
            </m:ctrlPr>
          </m:sSubPr>
          <m:e>
            <m:r>
              <w:rPr>
                <w:rFonts w:ascii="Cambria Math" w:eastAsia="Times New Roman" w:hAnsi="Cambria Math" w:cs="Times New Roman"/>
              </w:rPr>
              <m:t>umDays</m:t>
            </m:r>
          </m:e>
          <m:sub>
            <m:r>
              <w:rPr>
                <w:rFonts w:ascii="Cambria Math" w:eastAsia="Times New Roman" w:hAnsi="Cambria Math" w:cs="Times New Roman"/>
              </w:rPr>
              <m:t>f,d</m:t>
            </m:r>
          </m:sub>
        </m:sSub>
        <m:r>
          <m:rPr>
            <m:sty m:val="p"/>
          </m:rPr>
          <w:rPr>
            <w:rStyle w:val="normaltextrun"/>
            <w:rFonts w:ascii="Cambria Math" w:hAnsi="Cambria Math"/>
            <w:color w:val="000000"/>
            <w:bdr w:val="none" w:sz="0" w:space="0" w:color="auto" w:frame="1"/>
          </w:rPr>
          <m:t xml:space="preserve"> ×</m:t>
        </m:r>
        <m:r>
          <m:rPr>
            <m:sty m:val="p"/>
          </m:rPr>
          <w:rPr>
            <w:rFonts w:ascii="Cambria Math" w:eastAsia="Times New Roman" w:hAnsi="Cambria Math" w:cs="Times New Roman"/>
          </w:rPr>
          <m:t xml:space="preserve"> 0.0375</m:t>
        </m:r>
      </m:oMath>
      <w:r w:rsidRPr="5E79ED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eq. </w:t>
      </w:r>
      <w:r w:rsidRPr="5E79ED92">
        <w:rPr>
          <w:rFonts w:ascii="Times New Roman" w:eastAsia="Times New Roman" w:hAnsi="Times New Roman" w:cs="Times New Roman"/>
          <w:sz w:val="24"/>
          <w:szCs w:val="24"/>
        </w:rPr>
        <w:t>1)</w:t>
      </w:r>
    </w:p>
    <w:p w14:paraId="518161FF" w14:textId="1A95FB83" w:rsidR="00E27C27" w:rsidRDefault="00A23374" w:rsidP="00BA5514">
      <w:pPr>
        <w:spacing w:after="0"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sz w:val="24"/>
          <w:szCs w:val="24"/>
        </w:rPr>
        <w:lastRenderedPageBreak/>
        <w:t xml:space="preserve">Where </w:t>
      </w:r>
      <w:r w:rsidRPr="00A23374">
        <w:rPr>
          <w:rFonts w:ascii="Times New Roman" w:eastAsia="Times New Roman" w:hAnsi="Times New Roman" w:cs="Times New Roman"/>
          <w:i/>
          <w:iCs/>
          <w:sz w:val="24"/>
          <w:szCs w:val="24"/>
        </w:rPr>
        <w:t>Price</w:t>
      </w:r>
      <w:r w:rsidRPr="00A23374">
        <w:rPr>
          <w:rFonts w:ascii="Times New Roman" w:eastAsia="Times New Roman" w:hAnsi="Times New Roman" w:cs="Times New Roman"/>
          <w:i/>
          <w:iCs/>
          <w:sz w:val="19"/>
          <w:szCs w:val="19"/>
          <w:vertAlign w:val="subscript"/>
        </w:rPr>
        <w:t>d,p </w:t>
      </w:r>
      <w:r w:rsidRPr="00A23374">
        <w:rPr>
          <w:rFonts w:ascii="Times New Roman" w:eastAsia="Times New Roman" w:hAnsi="Times New Roman" w:cs="Times New Roman"/>
          <w:sz w:val="19"/>
          <w:szCs w:val="19"/>
          <w:vertAlign w:val="subscript"/>
        </w:rPr>
        <w:t xml:space="preserve"> </w:t>
      </w:r>
      <w:r w:rsidRPr="00A23374">
        <w:rPr>
          <w:rFonts w:ascii="Times New Roman" w:eastAsia="Times New Roman" w:hAnsi="Times New Roman" w:cs="Times New Roman"/>
          <w:sz w:val="24"/>
          <w:szCs w:val="24"/>
        </w:rPr>
        <w:t xml:space="preserve">is the energy price on </w:t>
      </w:r>
      <w:r w:rsidR="004938FF">
        <w:rPr>
          <w:rFonts w:ascii="Times New Roman" w:eastAsia="Times New Roman" w:hAnsi="Times New Roman" w:cs="Times New Roman"/>
          <w:sz w:val="24"/>
          <w:szCs w:val="24"/>
        </w:rPr>
        <w:t>day type</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d</w:t>
      </w:r>
      <w:r w:rsidRPr="00A23374">
        <w:rPr>
          <w:rFonts w:ascii="Times New Roman" w:eastAsia="Times New Roman" w:hAnsi="Times New Roman" w:cs="Times New Roman"/>
          <w:sz w:val="24"/>
          <w:szCs w:val="24"/>
        </w:rPr>
        <w:t xml:space="preserve"> in period </w:t>
      </w:r>
      <w:r w:rsidRPr="00A23374">
        <w:rPr>
          <w:rFonts w:ascii="Times New Roman" w:eastAsia="Times New Roman" w:hAnsi="Times New Roman" w:cs="Times New Roman"/>
          <w:i/>
          <w:iCs/>
          <w:sz w:val="24"/>
          <w:szCs w:val="24"/>
        </w:rPr>
        <w:t xml:space="preserve">p </w:t>
      </w:r>
      <w:r w:rsidRPr="00A23374">
        <w:rPr>
          <w:rFonts w:ascii="Times New Roman" w:eastAsia="Times New Roman" w:hAnsi="Times New Roman" w:cs="Times New Roman"/>
          <w:sz w:val="24"/>
          <w:szCs w:val="24"/>
        </w:rPr>
        <w:t xml:space="preserve">[$ per MW-hr]; </w:t>
      </w:r>
      <w:r w:rsidRPr="00A23374">
        <w:rPr>
          <w:rFonts w:ascii="Times New Roman" w:eastAsia="Times New Roman" w:hAnsi="Times New Roman" w:cs="Times New Roman"/>
          <w:i/>
          <w:iCs/>
          <w:sz w:val="24"/>
          <w:szCs w:val="24"/>
        </w:rPr>
        <w:t>Release</w:t>
      </w:r>
      <w:r w:rsidRPr="00A23374">
        <w:rPr>
          <w:rFonts w:ascii="Times New Roman" w:eastAsia="Times New Roman" w:hAnsi="Times New Roman" w:cs="Times New Roman"/>
          <w:i/>
          <w:iCs/>
          <w:sz w:val="19"/>
          <w:szCs w:val="19"/>
          <w:vertAlign w:val="subscript"/>
        </w:rPr>
        <w:t>f,d,p</w:t>
      </w:r>
      <w:r w:rsidRPr="00A23374">
        <w:rPr>
          <w:rFonts w:ascii="Times New Roman" w:eastAsia="Times New Roman" w:hAnsi="Times New Roman" w:cs="Times New Roman"/>
          <w:sz w:val="24"/>
          <w:szCs w:val="24"/>
        </w:rPr>
        <w:t xml:space="preserve">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the release for the flow</w:t>
      </w:r>
      <w:r w:rsidR="00B45562">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pattern </w:t>
      </w:r>
      <w:r w:rsidRPr="00A23374">
        <w:rPr>
          <w:rFonts w:ascii="Times New Roman" w:eastAsia="Times New Roman" w:hAnsi="Times New Roman" w:cs="Times New Roman"/>
          <w:i/>
          <w:iCs/>
          <w:sz w:val="24"/>
          <w:szCs w:val="24"/>
        </w:rPr>
        <w:t>f</w:t>
      </w:r>
      <w:r w:rsidRPr="00A23374">
        <w:rPr>
          <w:rFonts w:ascii="Times New Roman" w:eastAsia="Times New Roman" w:hAnsi="Times New Roman" w:cs="Times New Roman"/>
          <w:sz w:val="24"/>
          <w:szCs w:val="24"/>
        </w:rPr>
        <w:t xml:space="preserve">, on </w:t>
      </w:r>
      <w:r w:rsidR="004938FF">
        <w:rPr>
          <w:rFonts w:ascii="Times New Roman" w:eastAsia="Times New Roman" w:hAnsi="Times New Roman" w:cs="Times New Roman"/>
          <w:sz w:val="24"/>
          <w:szCs w:val="24"/>
        </w:rPr>
        <w:t>day type</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d</w:t>
      </w:r>
      <w:r w:rsidRPr="00A23374">
        <w:rPr>
          <w:rFonts w:ascii="Times New Roman" w:eastAsia="Times New Roman" w:hAnsi="Times New Roman" w:cs="Times New Roman"/>
          <w:sz w:val="24"/>
          <w:szCs w:val="24"/>
        </w:rPr>
        <w:t xml:space="preserve">, in period </w:t>
      </w:r>
      <w:r w:rsidRPr="00A23374">
        <w:rPr>
          <w:rFonts w:ascii="Times New Roman" w:eastAsia="Times New Roman" w:hAnsi="Times New Roman" w:cs="Times New Roman"/>
          <w:i/>
          <w:iCs/>
          <w:sz w:val="24"/>
          <w:szCs w:val="24"/>
        </w:rPr>
        <w:t>p</w:t>
      </w:r>
      <w:r w:rsidRPr="00A23374">
        <w:rPr>
          <w:rFonts w:ascii="Times New Roman" w:eastAsia="Times New Roman" w:hAnsi="Times New Roman" w:cs="Times New Roman"/>
          <w:sz w:val="24"/>
          <w:szCs w:val="24"/>
        </w:rPr>
        <w:t xml:space="preserve"> [cfs]; </w:t>
      </w:r>
      <w:r w:rsidRPr="00A23374">
        <w:rPr>
          <w:rFonts w:ascii="Times New Roman" w:eastAsia="Times New Roman" w:hAnsi="Times New Roman" w:cs="Times New Roman"/>
          <w:i/>
          <w:iCs/>
          <w:sz w:val="24"/>
          <w:szCs w:val="24"/>
        </w:rPr>
        <w:t>Duration</w:t>
      </w:r>
      <w:r w:rsidRPr="00A23374">
        <w:rPr>
          <w:rFonts w:ascii="Times New Roman" w:eastAsia="Times New Roman" w:hAnsi="Times New Roman" w:cs="Times New Roman"/>
          <w:i/>
          <w:iCs/>
          <w:sz w:val="19"/>
          <w:szCs w:val="19"/>
          <w:vertAlign w:val="subscript"/>
        </w:rPr>
        <w:t>p</w:t>
      </w:r>
      <w:r w:rsidRPr="00A23374">
        <w:rPr>
          <w:rFonts w:ascii="Times New Roman" w:eastAsia="Times New Roman" w:hAnsi="Times New Roman" w:cs="Times New Roman"/>
          <w:sz w:val="24"/>
          <w:szCs w:val="24"/>
        </w:rPr>
        <w:t xml:space="preserve">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the duration of period </w:t>
      </w:r>
      <w:r w:rsidRPr="00A23374">
        <w:rPr>
          <w:rFonts w:ascii="Times New Roman" w:eastAsia="Times New Roman" w:hAnsi="Times New Roman" w:cs="Times New Roman"/>
          <w:i/>
          <w:iCs/>
          <w:sz w:val="24"/>
          <w:szCs w:val="24"/>
        </w:rPr>
        <w:t xml:space="preserve"> p </w:t>
      </w:r>
      <w:r w:rsidRPr="00A23374">
        <w:rPr>
          <w:rFonts w:ascii="Times New Roman" w:eastAsia="Times New Roman" w:hAnsi="Times New Roman" w:cs="Times New Roman"/>
          <w:sz w:val="24"/>
          <w:szCs w:val="24"/>
        </w:rPr>
        <w:t xml:space="preserve">[hours]; </w:t>
      </w:r>
      <w:r w:rsidRPr="00A23374">
        <w:rPr>
          <w:rFonts w:ascii="Times New Roman" w:eastAsia="Times New Roman" w:hAnsi="Times New Roman" w:cs="Times New Roman"/>
          <w:i/>
          <w:iCs/>
          <w:sz w:val="24"/>
          <w:szCs w:val="24"/>
        </w:rPr>
        <w:t>NumDays</w:t>
      </w:r>
      <w:r w:rsidRPr="00A23374">
        <w:rPr>
          <w:rFonts w:ascii="Times New Roman" w:eastAsia="Times New Roman" w:hAnsi="Times New Roman" w:cs="Times New Roman"/>
          <w:i/>
          <w:iCs/>
          <w:sz w:val="19"/>
          <w:szCs w:val="19"/>
          <w:vertAlign w:val="subscript"/>
        </w:rPr>
        <w:t>f.d</w:t>
      </w:r>
      <w:r w:rsidRPr="00A23374">
        <w:rPr>
          <w:rFonts w:ascii="Times New Roman" w:eastAsia="Times New Roman" w:hAnsi="Times New Roman" w:cs="Times New Roman"/>
          <w:sz w:val="19"/>
          <w:szCs w:val="19"/>
          <w:vertAlign w:val="subscript"/>
        </w:rPr>
        <w:t xml:space="preserve"> </w:t>
      </w:r>
      <w:r w:rsidR="00FC47E8">
        <w:rPr>
          <w:rFonts w:ascii="Times New Roman" w:eastAsia="Times New Roman" w:hAnsi="Times New Roman" w:cs="Times New Roman"/>
          <w:sz w:val="19"/>
          <w:szCs w:val="19"/>
          <w:vertAlign w:val="subscript"/>
        </w:rPr>
        <w:t xml:space="preserve">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the number of days per month for flowpattern </w:t>
      </w:r>
      <w:r w:rsidRPr="00A23374">
        <w:rPr>
          <w:rFonts w:ascii="Times New Roman" w:eastAsia="Times New Roman" w:hAnsi="Times New Roman" w:cs="Times New Roman"/>
          <w:i/>
          <w:iCs/>
          <w:sz w:val="24"/>
          <w:szCs w:val="24"/>
        </w:rPr>
        <w:t>f</w:t>
      </w:r>
      <w:r w:rsidRPr="00A23374">
        <w:rPr>
          <w:rFonts w:ascii="Times New Roman" w:eastAsia="Times New Roman" w:hAnsi="Times New Roman" w:cs="Times New Roman"/>
          <w:sz w:val="24"/>
          <w:szCs w:val="24"/>
        </w:rPr>
        <w:t xml:space="preserve"> and </w:t>
      </w:r>
      <w:r w:rsidR="004938FF">
        <w:rPr>
          <w:rFonts w:ascii="Times New Roman" w:eastAsia="Times New Roman" w:hAnsi="Times New Roman" w:cs="Times New Roman"/>
          <w:sz w:val="24"/>
          <w:szCs w:val="24"/>
        </w:rPr>
        <w:t>day type</w:t>
      </w:r>
      <w:r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i/>
          <w:iCs/>
          <w:sz w:val="24"/>
          <w:szCs w:val="24"/>
        </w:rPr>
        <w:t>d;</w:t>
      </w:r>
      <w:r w:rsidRPr="00A23374">
        <w:rPr>
          <w:rFonts w:ascii="Times New Roman" w:eastAsia="Times New Roman" w:hAnsi="Times New Roman" w:cs="Times New Roman"/>
          <w:sz w:val="24"/>
          <w:szCs w:val="24"/>
        </w:rPr>
        <w:t xml:space="preserve"> and 0.03715 </w:t>
      </w:r>
      <w:r w:rsidR="00B45562">
        <w:rPr>
          <w:rFonts w:ascii="Times New Roman" w:eastAsia="Times New Roman" w:hAnsi="Times New Roman" w:cs="Times New Roman"/>
          <w:sz w:val="24"/>
          <w:szCs w:val="24"/>
        </w:rPr>
        <w:t>is</w:t>
      </w:r>
      <w:r w:rsidR="00B45562" w:rsidRPr="00A23374">
        <w:rPr>
          <w:rFonts w:ascii="Times New Roman" w:eastAsia="Times New Roman" w:hAnsi="Times New Roman" w:cs="Times New Roman"/>
          <w:sz w:val="24"/>
          <w:szCs w:val="24"/>
        </w:rPr>
        <w:t xml:space="preserve"> </w:t>
      </w:r>
      <w:r w:rsidRPr="00A23374">
        <w:rPr>
          <w:rFonts w:ascii="Times New Roman" w:eastAsia="Times New Roman" w:hAnsi="Times New Roman" w:cs="Times New Roman"/>
          <w:sz w:val="24"/>
          <w:szCs w:val="24"/>
        </w:rPr>
        <w:t xml:space="preserve">a conversion factor that represents energy generation per 1 cfs of release [MW-hr per cfs]. </w:t>
      </w:r>
      <w:bookmarkStart w:id="18" w:name="_Hlk177993665"/>
      <w:bookmarkStart w:id="19" w:name="_Hlk177993726"/>
      <w:r w:rsidRPr="00A23374">
        <w:rPr>
          <w:rFonts w:ascii="Times New Roman" w:eastAsia="Times New Roman" w:hAnsi="Times New Roman" w:cs="Times New Roman"/>
          <w:sz w:val="24"/>
          <w:szCs w:val="24"/>
        </w:rPr>
        <w:t xml:space="preserve">The conversion factor </w:t>
      </w:r>
      <w:r w:rsidR="00E722F9">
        <w:rPr>
          <w:rFonts w:ascii="Times New Roman" w:eastAsia="Times New Roman" w:hAnsi="Times New Roman" w:cs="Times New Roman"/>
          <w:sz w:val="24"/>
          <w:szCs w:val="24"/>
        </w:rPr>
        <w:t>assumed a near-</w:t>
      </w:r>
      <w:r w:rsidR="0039660C">
        <w:rPr>
          <w:rFonts w:ascii="Times New Roman" w:eastAsia="Times New Roman" w:hAnsi="Times New Roman" w:cs="Times New Roman"/>
          <w:sz w:val="24"/>
          <w:szCs w:val="24"/>
        </w:rPr>
        <w:t>constant</w:t>
      </w:r>
      <w:r w:rsidRPr="00A23374">
        <w:rPr>
          <w:rFonts w:ascii="Times New Roman" w:eastAsia="Times New Roman" w:hAnsi="Times New Roman" w:cs="Times New Roman"/>
          <w:sz w:val="24"/>
          <w:szCs w:val="24"/>
        </w:rPr>
        <w:t xml:space="preserve"> operating head, </w:t>
      </w:r>
      <w:r w:rsidR="00E722F9">
        <w:rPr>
          <w:rFonts w:ascii="Times New Roman" w:eastAsia="Times New Roman" w:hAnsi="Times New Roman" w:cs="Times New Roman"/>
          <w:sz w:val="24"/>
          <w:szCs w:val="24"/>
        </w:rPr>
        <w:t xml:space="preserve">static </w:t>
      </w:r>
      <w:r w:rsidRPr="00A23374">
        <w:rPr>
          <w:rFonts w:ascii="Times New Roman" w:eastAsia="Times New Roman" w:hAnsi="Times New Roman" w:cs="Times New Roman"/>
          <w:sz w:val="24"/>
          <w:szCs w:val="24"/>
        </w:rPr>
        <w:t>turbine</w:t>
      </w:r>
      <w:r w:rsidR="0039660C">
        <w:rPr>
          <w:rFonts w:ascii="Times New Roman" w:eastAsia="Times New Roman" w:hAnsi="Times New Roman" w:cs="Times New Roman"/>
          <w:sz w:val="24"/>
          <w:szCs w:val="24"/>
        </w:rPr>
        <w:t xml:space="preserve"> efficiency</w:t>
      </w:r>
      <w:r w:rsidRPr="00A23374">
        <w:rPr>
          <w:rFonts w:ascii="Times New Roman" w:eastAsia="Times New Roman" w:hAnsi="Times New Roman" w:cs="Times New Roman"/>
          <w:sz w:val="24"/>
          <w:szCs w:val="24"/>
        </w:rPr>
        <w:t xml:space="preserve">, and </w:t>
      </w:r>
      <w:r w:rsidR="00E722F9">
        <w:rPr>
          <w:rFonts w:ascii="Times New Roman" w:eastAsia="Times New Roman" w:hAnsi="Times New Roman" w:cs="Times New Roman"/>
          <w:sz w:val="24"/>
          <w:szCs w:val="24"/>
        </w:rPr>
        <w:t xml:space="preserve">static </w:t>
      </w:r>
      <w:r w:rsidRPr="00A23374">
        <w:rPr>
          <w:rFonts w:ascii="Times New Roman" w:eastAsia="Times New Roman" w:hAnsi="Times New Roman" w:cs="Times New Roman"/>
          <w:sz w:val="24"/>
          <w:szCs w:val="24"/>
        </w:rPr>
        <w:t>generation efficienc</w:t>
      </w:r>
      <w:r w:rsidR="0039660C">
        <w:rPr>
          <w:rFonts w:ascii="Times New Roman" w:eastAsia="Times New Roman" w:hAnsi="Times New Roman" w:cs="Times New Roman"/>
          <w:sz w:val="24"/>
          <w:szCs w:val="24"/>
        </w:rPr>
        <w:t>y</w:t>
      </w:r>
      <w:r w:rsidR="005D59C0">
        <w:rPr>
          <w:rFonts w:ascii="Times New Roman" w:eastAsia="Times New Roman" w:hAnsi="Times New Roman" w:cs="Times New Roman"/>
          <w:sz w:val="24"/>
          <w:szCs w:val="24"/>
        </w:rPr>
        <w:t>.</w:t>
      </w:r>
      <w:bookmarkEnd w:id="18"/>
      <w:r w:rsidR="005D59C0">
        <w:rPr>
          <w:rFonts w:ascii="Times New Roman" w:eastAsia="Times New Roman" w:hAnsi="Times New Roman" w:cs="Times New Roman"/>
          <w:sz w:val="24"/>
          <w:szCs w:val="24"/>
        </w:rPr>
        <w:t xml:space="preserve"> </w:t>
      </w:r>
      <w:bookmarkEnd w:id="19"/>
      <w:r w:rsidR="005D59C0">
        <w:rPr>
          <w:rFonts w:ascii="Times New Roman" w:eastAsia="Times New Roman" w:hAnsi="Times New Roman" w:cs="Times New Roman"/>
          <w:sz w:val="24"/>
          <w:szCs w:val="24"/>
        </w:rPr>
        <w:t xml:space="preserve">A </w:t>
      </w:r>
      <w:r w:rsidRPr="00A23374">
        <w:rPr>
          <w:rFonts w:ascii="Times New Roman" w:eastAsia="Times New Roman" w:hAnsi="Times New Roman" w:cs="Times New Roman"/>
          <w:sz w:val="24"/>
          <w:szCs w:val="24"/>
        </w:rPr>
        <w:t xml:space="preserve">collaborating hydropower manager </w:t>
      </w:r>
      <w:r w:rsidR="005D59C0">
        <w:rPr>
          <w:rFonts w:ascii="Times New Roman" w:eastAsia="Times New Roman" w:hAnsi="Times New Roman" w:cs="Times New Roman"/>
          <w:sz w:val="24"/>
          <w:szCs w:val="24"/>
        </w:rPr>
        <w:t xml:space="preserve">shared the parameter value </w:t>
      </w:r>
      <w:r w:rsidRPr="00A23374">
        <w:rPr>
          <w:rFonts w:ascii="Times New Roman" w:eastAsia="Times New Roman" w:hAnsi="Times New Roman" w:cs="Times New Roman"/>
          <w:sz w:val="24"/>
          <w:szCs w:val="24"/>
        </w:rPr>
        <w:t xml:space="preserve">(Palmer, personal communication, 2019). </w:t>
      </w:r>
      <w:r w:rsidR="007D00A7">
        <w:rPr>
          <w:rFonts w:ascii="Times New Roman" w:eastAsia="Times New Roman" w:hAnsi="Times New Roman" w:cs="Times New Roman"/>
          <w:sz w:val="24"/>
          <w:szCs w:val="24"/>
        </w:rPr>
        <w:t>The hydropower manager suggested to use the</w:t>
      </w:r>
      <w:r w:rsidRPr="00A23374">
        <w:rPr>
          <w:rFonts w:ascii="Times New Roman" w:eastAsia="Times New Roman" w:hAnsi="Times New Roman" w:cs="Times New Roman"/>
          <w:sz w:val="24"/>
          <w:szCs w:val="24"/>
        </w:rPr>
        <w:t xml:space="preserve"> same conversion value for each month.</w:t>
      </w:r>
    </w:p>
    <w:p w14:paraId="6B99648D" w14:textId="61F17B62" w:rsidR="00E27C27" w:rsidRDefault="00E27C27" w:rsidP="00B71F12">
      <w:pPr>
        <w:keepNext/>
        <w:spacing w:after="0" w:line="480" w:lineRule="auto"/>
        <w:textAlignment w:val="baseline"/>
      </w:pPr>
      <w:r>
        <w:rPr>
          <w:rFonts w:ascii="Times New Roman" w:eastAsia="Times New Roman" w:hAnsi="Times New Roman" w:cs="Times New Roman"/>
          <w:noProof/>
          <w:sz w:val="24"/>
          <w:szCs w:val="24"/>
        </w:rPr>
        <w:drawing>
          <wp:inline distT="0" distB="0" distL="0" distR="0" wp14:anchorId="134E5531" wp14:editId="5FD7D310">
            <wp:extent cx="5514975" cy="3450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450535"/>
                    </a:xfrm>
                    <a:prstGeom prst="rect">
                      <a:avLst/>
                    </a:prstGeom>
                    <a:noFill/>
                  </pic:spPr>
                </pic:pic>
              </a:graphicData>
            </a:graphic>
          </wp:inline>
        </w:drawing>
      </w:r>
    </w:p>
    <w:p w14:paraId="5C22DA23" w14:textId="06DE9561" w:rsidR="00396658" w:rsidRPr="00BA5514" w:rsidRDefault="00E27C27" w:rsidP="00B24093">
      <w:pPr>
        <w:pStyle w:val="Caption"/>
        <w:spacing w:line="480" w:lineRule="auto"/>
        <w:rPr>
          <w:rFonts w:ascii="Times New Roman" w:eastAsia="Times New Roman" w:hAnsi="Times New Roman" w:cs="Times New Roman"/>
          <w:i w:val="0"/>
          <w:color w:val="auto"/>
          <w:sz w:val="24"/>
          <w:szCs w:val="24"/>
        </w:rPr>
      </w:pPr>
      <w:r w:rsidRPr="00E27C27">
        <w:rPr>
          <w:rFonts w:ascii="Times New Roman" w:hAnsi="Times New Roman" w:cs="Times New Roman"/>
          <w:b/>
          <w:i w:val="0"/>
          <w:color w:val="auto"/>
          <w:sz w:val="24"/>
          <w:szCs w:val="24"/>
        </w:rPr>
        <w:t xml:space="preserve">Figure </w:t>
      </w:r>
      <w:r w:rsidR="00C97862">
        <w:rPr>
          <w:rFonts w:ascii="Times New Roman" w:hAnsi="Times New Roman" w:cs="Times New Roman"/>
          <w:b/>
          <w:i w:val="0"/>
          <w:color w:val="auto"/>
          <w:sz w:val="24"/>
          <w:szCs w:val="24"/>
        </w:rPr>
        <w:t>2</w:t>
      </w:r>
      <w:r w:rsidR="008A21A3">
        <w:rPr>
          <w:rFonts w:ascii="Times New Roman" w:hAnsi="Times New Roman" w:cs="Times New Roman"/>
          <w:b/>
          <w:i w:val="0"/>
          <w:color w:val="auto"/>
          <w:sz w:val="24"/>
          <w:szCs w:val="24"/>
        </w:rPr>
        <w:t>.</w:t>
      </w:r>
      <w:r w:rsidRPr="00E27C27">
        <w:rPr>
          <w:rFonts w:ascii="Times New Roman" w:hAnsi="Times New Roman" w:cs="Times New Roman"/>
          <w:i w:val="0"/>
          <w:color w:val="auto"/>
          <w:sz w:val="24"/>
          <w:szCs w:val="24"/>
        </w:rPr>
        <w:t xml:space="preserve"> </w:t>
      </w:r>
      <w:r w:rsidRPr="00E27C27">
        <w:rPr>
          <w:rFonts w:ascii="Times New Roman" w:eastAsia="Times New Roman" w:hAnsi="Times New Roman" w:cs="Times New Roman"/>
          <w:i w:val="0"/>
          <w:color w:val="auto"/>
          <w:sz w:val="24"/>
          <w:szCs w:val="24"/>
        </w:rPr>
        <w:t xml:space="preserve">Comparison between hourly hydrograph observed at Lees Ferry gauge during August 2018 (blue) and the modeled hydrograph with </w:t>
      </w:r>
      <w:r w:rsidR="00B45562">
        <w:rPr>
          <w:rFonts w:ascii="Times New Roman" w:eastAsia="Times New Roman" w:hAnsi="Times New Roman" w:cs="Times New Roman"/>
          <w:i w:val="0"/>
          <w:color w:val="auto"/>
          <w:sz w:val="24"/>
          <w:szCs w:val="24"/>
        </w:rPr>
        <w:t>2</w:t>
      </w:r>
      <w:r w:rsidR="00B45562" w:rsidRPr="00E27C27">
        <w:rPr>
          <w:rFonts w:ascii="Times New Roman" w:eastAsia="Times New Roman" w:hAnsi="Times New Roman" w:cs="Times New Roman"/>
          <w:i w:val="0"/>
          <w:color w:val="auto"/>
          <w:sz w:val="24"/>
          <w:szCs w:val="24"/>
        </w:rPr>
        <w:t xml:space="preserve"> </w:t>
      </w:r>
      <w:r w:rsidRPr="00E27C27">
        <w:rPr>
          <w:rFonts w:ascii="Times New Roman" w:eastAsia="Times New Roman" w:hAnsi="Times New Roman" w:cs="Times New Roman"/>
          <w:i w:val="0"/>
          <w:color w:val="auto"/>
          <w:sz w:val="24"/>
          <w:szCs w:val="24"/>
        </w:rPr>
        <w:t>periods per day: pLow and pHigh (red).</w:t>
      </w:r>
    </w:p>
    <w:p w14:paraId="5A41835E" w14:textId="614357F7" w:rsidR="004938FF" w:rsidRDefault="00A23374" w:rsidP="00ED113F">
      <w:pPr>
        <w:spacing w:after="240" w:line="480" w:lineRule="auto"/>
        <w:textAlignment w:val="baseline"/>
        <w:rPr>
          <w:rFonts w:ascii="Times New Roman" w:eastAsia="Times New Roman" w:hAnsi="Times New Roman" w:cs="Times New Roman"/>
          <w:color w:val="000000"/>
          <w:sz w:val="24"/>
          <w:szCs w:val="24"/>
        </w:rPr>
      </w:pPr>
      <w:r w:rsidRPr="00396658">
        <w:rPr>
          <w:rFonts w:ascii="Times New Roman" w:eastAsia="Times New Roman" w:hAnsi="Times New Roman" w:cs="Times New Roman"/>
          <w:bCs/>
          <w:color w:val="000000"/>
          <w:sz w:val="24"/>
          <w:szCs w:val="24"/>
        </w:rPr>
        <w:t>3.7 Constraints</w:t>
      </w:r>
    </w:p>
    <w:p w14:paraId="6F15C203" w14:textId="6F9276C5" w:rsidR="00BA306D" w:rsidRPr="00ED113F" w:rsidRDefault="00691EFD" w:rsidP="00ED113F">
      <w:pPr>
        <w:spacing w:after="240" w:line="480" w:lineRule="auto"/>
        <w:textAlignment w:val="baseline"/>
        <w:rPr>
          <w:rFonts w:ascii="Times New Roman" w:hAnsi="Times New Roman" w:cs="Times New Roman"/>
          <w:sz w:val="24"/>
        </w:rPr>
      </w:pPr>
      <w:r>
        <w:rPr>
          <w:rFonts w:ascii="Times New Roman" w:eastAsia="Times New Roman" w:hAnsi="Times New Roman" w:cs="Times New Roman"/>
          <w:color w:val="000000"/>
          <w:sz w:val="24"/>
          <w:szCs w:val="24"/>
        </w:rPr>
        <w:lastRenderedPageBreak/>
        <w:t>Seven</w:t>
      </w:r>
      <w:r w:rsidR="00BA306D" w:rsidRPr="00A23374">
        <w:rPr>
          <w:rFonts w:ascii="Times New Roman" w:eastAsia="Times New Roman" w:hAnsi="Times New Roman" w:cs="Times New Roman"/>
          <w:color w:val="000000"/>
          <w:sz w:val="24"/>
          <w:szCs w:val="24"/>
        </w:rPr>
        <w:t xml:space="preserve"> </w:t>
      </w:r>
      <w:r w:rsidR="00A23374" w:rsidRPr="00A23374">
        <w:rPr>
          <w:rFonts w:ascii="Times New Roman" w:eastAsia="Times New Roman" w:hAnsi="Times New Roman" w:cs="Times New Roman"/>
          <w:color w:val="000000"/>
          <w:sz w:val="24"/>
          <w:szCs w:val="24"/>
        </w:rPr>
        <w:t>p</w:t>
      </w:r>
      <w:r w:rsidR="00A23374" w:rsidRPr="00A23374">
        <w:rPr>
          <w:rFonts w:ascii="Times New Roman" w:eastAsia="Times New Roman" w:hAnsi="Times New Roman" w:cs="Times New Roman"/>
          <w:sz w:val="24"/>
          <w:szCs w:val="24"/>
        </w:rPr>
        <w:t xml:space="preserve">hysical constraints </w:t>
      </w:r>
      <w:r w:rsidR="00DB72A8">
        <w:rPr>
          <w:rFonts w:ascii="Times New Roman" w:eastAsia="Times New Roman" w:hAnsi="Times New Roman" w:cs="Times New Roman"/>
          <w:sz w:val="24"/>
          <w:szCs w:val="24"/>
        </w:rPr>
        <w:t>limit</w:t>
      </w:r>
      <w:r w:rsidR="00DB72A8" w:rsidRPr="00A23374">
        <w:rPr>
          <w:rFonts w:ascii="Times New Roman" w:eastAsia="Times New Roman" w:hAnsi="Times New Roman" w:cs="Times New Roman"/>
          <w:sz w:val="24"/>
          <w:szCs w:val="24"/>
        </w:rPr>
        <w:t xml:space="preserve"> </w:t>
      </w:r>
      <w:r w:rsidR="00A23374" w:rsidRPr="00A23374">
        <w:rPr>
          <w:rFonts w:ascii="Times New Roman" w:eastAsia="Times New Roman" w:hAnsi="Times New Roman" w:cs="Times New Roman"/>
          <w:sz w:val="24"/>
          <w:szCs w:val="24"/>
        </w:rPr>
        <w:t>releases within infrastructure capacities.</w:t>
      </w:r>
      <w:r w:rsidR="002B2396">
        <w:rPr>
          <w:rFonts w:ascii="Times New Roman" w:eastAsia="Times New Roman" w:hAnsi="Times New Roman" w:cs="Times New Roman"/>
          <w:sz w:val="24"/>
          <w:szCs w:val="24"/>
        </w:rPr>
        <w:t xml:space="preserve"> </w:t>
      </w:r>
      <w:r w:rsidR="00892893">
        <w:rPr>
          <w:rFonts w:ascii="Times New Roman" w:eastAsia="Times New Roman" w:hAnsi="Times New Roman" w:cs="Times New Roman"/>
          <w:sz w:val="24"/>
          <w:szCs w:val="24"/>
        </w:rPr>
        <w:t>Ten</w:t>
      </w:r>
      <w:r w:rsidR="00982282">
        <w:rPr>
          <w:rFonts w:ascii="Times New Roman" w:eastAsia="Times New Roman" w:hAnsi="Times New Roman" w:cs="Times New Roman"/>
          <w:sz w:val="24"/>
          <w:szCs w:val="24"/>
        </w:rPr>
        <w:t xml:space="preserve"> managerial constraints </w:t>
      </w:r>
      <w:r w:rsidR="000501C8">
        <w:rPr>
          <w:rFonts w:ascii="Times New Roman" w:eastAsia="Times New Roman" w:hAnsi="Times New Roman" w:cs="Times New Roman"/>
          <w:sz w:val="24"/>
          <w:szCs w:val="24"/>
        </w:rPr>
        <w:t xml:space="preserve">specified the monthly release volume, limited </w:t>
      </w:r>
      <w:r w:rsidR="000501C8" w:rsidRPr="00A42FD1">
        <w:rPr>
          <w:rFonts w:ascii="Times New Roman" w:eastAsia="Times New Roman" w:hAnsi="Times New Roman" w:cs="Times New Roman"/>
          <w:sz w:val="24"/>
          <w:szCs w:val="24"/>
        </w:rPr>
        <w:t xml:space="preserve">the rate-of-change of releases during successive peak- and off-peak energy demand periods, </w:t>
      </w:r>
      <w:r w:rsidR="00B4026E">
        <w:rPr>
          <w:rFonts w:ascii="Times New Roman" w:eastAsia="Times New Roman" w:hAnsi="Times New Roman" w:cs="Times New Roman"/>
          <w:sz w:val="24"/>
          <w:szCs w:val="24"/>
        </w:rPr>
        <w:t>set the</w:t>
      </w:r>
      <w:r w:rsidR="00C86BAF">
        <w:rPr>
          <w:rFonts w:ascii="Times New Roman" w:eastAsia="Times New Roman" w:hAnsi="Times New Roman" w:cs="Times New Roman"/>
          <w:sz w:val="24"/>
          <w:szCs w:val="24"/>
        </w:rPr>
        <w:t xml:space="preserve"> </w:t>
      </w:r>
      <w:r w:rsidR="00892893">
        <w:rPr>
          <w:rFonts w:ascii="Times New Roman" w:eastAsia="Times New Roman" w:hAnsi="Times New Roman" w:cs="Times New Roman"/>
          <w:sz w:val="24"/>
          <w:szCs w:val="24"/>
        </w:rPr>
        <w:t>number of steady low flow days</w:t>
      </w:r>
      <w:r w:rsidR="00B4026E">
        <w:rPr>
          <w:rFonts w:ascii="Times New Roman" w:eastAsia="Times New Roman" w:hAnsi="Times New Roman" w:cs="Times New Roman"/>
          <w:sz w:val="24"/>
          <w:szCs w:val="24"/>
        </w:rPr>
        <w:t xml:space="preserve"> per month</w:t>
      </w:r>
      <w:r w:rsidR="00892893">
        <w:rPr>
          <w:rFonts w:ascii="Times New Roman" w:eastAsia="Times New Roman" w:hAnsi="Times New Roman" w:cs="Times New Roman"/>
          <w:sz w:val="24"/>
          <w:szCs w:val="24"/>
        </w:rPr>
        <w:t xml:space="preserve">, </w:t>
      </w:r>
      <w:r w:rsidR="000501C8" w:rsidRPr="00A42FD1">
        <w:rPr>
          <w:rFonts w:ascii="Times New Roman" w:eastAsia="Times New Roman" w:hAnsi="Times New Roman" w:cs="Times New Roman"/>
          <w:sz w:val="24"/>
          <w:szCs w:val="24"/>
        </w:rPr>
        <w:t>set releases for both periods to the low release on days of steady low flows</w:t>
      </w:r>
      <w:r w:rsidR="00A046E1">
        <w:rPr>
          <w:rFonts w:ascii="Times New Roman" w:eastAsia="Times New Roman" w:hAnsi="Times New Roman" w:cs="Times New Roman"/>
          <w:sz w:val="24"/>
          <w:szCs w:val="24"/>
        </w:rPr>
        <w:t>,</w:t>
      </w:r>
      <w:r w:rsidR="00BE04C2">
        <w:rPr>
          <w:rFonts w:ascii="Times New Roman" w:eastAsia="Times New Roman" w:hAnsi="Times New Roman" w:cs="Times New Roman"/>
          <w:sz w:val="24"/>
          <w:szCs w:val="24"/>
        </w:rPr>
        <w:t xml:space="preserve"> established</w:t>
      </w:r>
      <w:r w:rsidR="00A046E1">
        <w:rPr>
          <w:rFonts w:ascii="Times New Roman" w:eastAsia="Times New Roman" w:hAnsi="Times New Roman" w:cs="Times New Roman"/>
          <w:sz w:val="24"/>
          <w:szCs w:val="24"/>
        </w:rPr>
        <w:t xml:space="preserve"> relationship</w:t>
      </w:r>
      <w:r w:rsidR="00BE04C2">
        <w:rPr>
          <w:rFonts w:ascii="Times New Roman" w:eastAsia="Times New Roman" w:hAnsi="Times New Roman" w:cs="Times New Roman"/>
          <w:sz w:val="24"/>
          <w:szCs w:val="24"/>
        </w:rPr>
        <w:t xml:space="preserve">s </w:t>
      </w:r>
      <w:r w:rsidR="00A046E1">
        <w:rPr>
          <w:rFonts w:ascii="Times New Roman" w:eastAsia="Times New Roman" w:hAnsi="Times New Roman" w:cs="Times New Roman"/>
          <w:sz w:val="24"/>
          <w:szCs w:val="24"/>
        </w:rPr>
        <w:t>between low releases o</w:t>
      </w:r>
      <w:r w:rsidR="00BE04C2">
        <w:rPr>
          <w:rFonts w:ascii="Times New Roman" w:eastAsia="Times New Roman" w:hAnsi="Times New Roman" w:cs="Times New Roman"/>
          <w:sz w:val="24"/>
          <w:szCs w:val="24"/>
        </w:rPr>
        <w:t>n</w:t>
      </w:r>
      <w:r w:rsidR="00A046E1">
        <w:rPr>
          <w:rFonts w:ascii="Times New Roman" w:eastAsia="Times New Roman" w:hAnsi="Times New Roman" w:cs="Times New Roman"/>
          <w:sz w:val="24"/>
          <w:szCs w:val="24"/>
        </w:rPr>
        <w:t xml:space="preserve"> different day types, and inclu</w:t>
      </w:r>
      <w:r w:rsidR="00BE04C2">
        <w:rPr>
          <w:rFonts w:ascii="Times New Roman" w:eastAsia="Times New Roman" w:hAnsi="Times New Roman" w:cs="Times New Roman"/>
          <w:sz w:val="24"/>
          <w:szCs w:val="24"/>
        </w:rPr>
        <w:t xml:space="preserve">ded </w:t>
      </w:r>
      <w:r w:rsidR="00A046E1">
        <w:rPr>
          <w:rFonts w:ascii="Times New Roman" w:eastAsia="Times New Roman" w:hAnsi="Times New Roman" w:cs="Times New Roman"/>
          <w:sz w:val="24"/>
          <w:szCs w:val="24"/>
        </w:rPr>
        <w:t>offset releases.</w:t>
      </w:r>
      <w:r w:rsidR="00BE04C2">
        <w:rPr>
          <w:rFonts w:ascii="Times New Roman" w:eastAsia="Times New Roman" w:hAnsi="Times New Roman" w:cs="Times New Roman"/>
          <w:sz w:val="24"/>
          <w:szCs w:val="24"/>
        </w:rPr>
        <w:t xml:space="preserve"> </w:t>
      </w:r>
      <w:r w:rsidR="00BE04C2" w:rsidRPr="0073353A">
        <w:rPr>
          <w:rFonts w:ascii="Times New Roman" w:hAnsi="Times New Roman" w:cs="Times New Roman"/>
          <w:sz w:val="24"/>
        </w:rPr>
        <w:t xml:space="preserve">Additional details on the constraints </w:t>
      </w:r>
      <w:r w:rsidR="00AE7547" w:rsidRPr="00AE7547">
        <w:rPr>
          <w:rFonts w:ascii="Times New Roman" w:hAnsi="Times New Roman" w:cs="Times New Roman"/>
          <w:sz w:val="24"/>
        </w:rPr>
        <w:t>are in the supplementary section, with the model structure shown in Supplementary Figure S5.</w:t>
      </w:r>
    </w:p>
    <w:p w14:paraId="47508293" w14:textId="6E241ED1" w:rsidR="004938FF" w:rsidRDefault="007D00A7" w:rsidP="007D00A7">
      <w:pPr>
        <w:spacing w:line="480" w:lineRule="auto"/>
        <w:textAlignment w:val="baseline"/>
        <w:rPr>
          <w:rFonts w:ascii="Times New Roman" w:eastAsia="Times New Roman" w:hAnsi="Times New Roman" w:cs="Times New Roman"/>
          <w:bCs/>
          <w:sz w:val="24"/>
          <w:szCs w:val="24"/>
        </w:rPr>
      </w:pPr>
      <w:r w:rsidRPr="00396658">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8</w:t>
      </w:r>
      <w:r w:rsidRPr="00396658">
        <w:rPr>
          <w:rFonts w:ascii="Times New Roman" w:eastAsia="Times New Roman" w:hAnsi="Times New Roman" w:cs="Times New Roman"/>
          <w:bCs/>
          <w:sz w:val="24"/>
          <w:szCs w:val="24"/>
        </w:rPr>
        <w:t xml:space="preserve"> Input Data</w:t>
      </w:r>
    </w:p>
    <w:p w14:paraId="2818B049" w14:textId="0C2A2169" w:rsidR="007D00A7" w:rsidRPr="00A23374" w:rsidRDefault="007D00A7" w:rsidP="007D00A7">
      <w:pPr>
        <w:spacing w:line="480" w:lineRule="auto"/>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sz w:val="24"/>
          <w:szCs w:val="24"/>
        </w:rPr>
        <w:t xml:space="preserve">The principal input data comprised </w:t>
      </w:r>
      <w:r w:rsidR="00A50FFF">
        <w:rPr>
          <w:rFonts w:ascii="Times New Roman" w:eastAsia="Times New Roman" w:hAnsi="Times New Roman" w:cs="Times New Roman"/>
          <w:sz w:val="24"/>
          <w:szCs w:val="24"/>
        </w:rPr>
        <w:t>on</w:t>
      </w:r>
      <w:r w:rsidRPr="00A23374">
        <w:rPr>
          <w:rFonts w:ascii="Times New Roman" w:eastAsia="Times New Roman" w:hAnsi="Times New Roman" w:cs="Times New Roman"/>
          <w:sz w:val="24"/>
          <w:szCs w:val="24"/>
        </w:rPr>
        <w:t>- and off-peak energy prices, monthly release volume, and number of days of steady low releases per month. We specified contract and market energy prices. These prices were used in two model variants.  </w:t>
      </w:r>
    </w:p>
    <w:p w14:paraId="77726090" w14:textId="7ABF26D1" w:rsidR="00330E93" w:rsidRDefault="007D00A7" w:rsidP="00ED113F">
      <w:pPr>
        <w:spacing w:line="480" w:lineRule="auto"/>
        <w:ind w:left="720"/>
        <w:textAlignment w:val="baseline"/>
        <w:rPr>
          <w:rFonts w:ascii="Times New Roman" w:eastAsia="Times New Roman" w:hAnsi="Times New Roman" w:cs="Times New Roman"/>
          <w:sz w:val="24"/>
          <w:szCs w:val="24"/>
        </w:rPr>
      </w:pPr>
      <w:r w:rsidRPr="00A23374">
        <w:rPr>
          <w:rFonts w:ascii="Times New Roman" w:eastAsia="Times New Roman" w:hAnsi="Times New Roman" w:cs="Times New Roman"/>
          <w:i/>
          <w:iCs/>
          <w:sz w:val="24"/>
          <w:szCs w:val="24"/>
        </w:rPr>
        <w:t>Contract prices</w:t>
      </w:r>
      <w:r w:rsidRPr="00A23374">
        <w:rPr>
          <w:rFonts w:ascii="Times New Roman" w:eastAsia="Times New Roman" w:hAnsi="Times New Roman" w:cs="Times New Roman"/>
          <w:sz w:val="24"/>
          <w:szCs w:val="24"/>
        </w:rPr>
        <w:t xml:space="preserve"> – Hydropower operators contract with power companies and rural electric utilities at long-term, fixed energy price</w:t>
      </w:r>
      <w:r w:rsidR="001670EB">
        <w:rPr>
          <w:rFonts w:ascii="Times New Roman" w:eastAsia="Times New Roman" w:hAnsi="Times New Roman" w:cs="Times New Roman"/>
          <w:sz w:val="24"/>
          <w:szCs w:val="24"/>
        </w:rPr>
        <w:t>s</w:t>
      </w:r>
      <w:r w:rsidRPr="00A23374">
        <w:rPr>
          <w:rFonts w:ascii="Times New Roman" w:eastAsia="Times New Roman" w:hAnsi="Times New Roman" w:cs="Times New Roman"/>
          <w:sz w:val="24"/>
          <w:szCs w:val="24"/>
        </w:rPr>
        <w:t xml:space="preserve">. </w:t>
      </w:r>
      <w:r w:rsidR="00751C63">
        <w:rPr>
          <w:rFonts w:ascii="Times New Roman" w:eastAsia="Times New Roman" w:hAnsi="Times New Roman" w:cs="Times New Roman"/>
          <w:sz w:val="24"/>
          <w:szCs w:val="24"/>
        </w:rPr>
        <w:t xml:space="preserve">We transformed hourly energy prices </w:t>
      </w:r>
      <w:r w:rsidR="00E16B8D">
        <w:rPr>
          <w:rFonts w:ascii="Times New Roman" w:eastAsia="Times New Roman" w:hAnsi="Times New Roman" w:cs="Times New Roman"/>
          <w:sz w:val="24"/>
          <w:szCs w:val="24"/>
        </w:rPr>
        <w:t xml:space="preserve">from 2014 </w:t>
      </w:r>
      <w:r w:rsidR="00751C63">
        <w:rPr>
          <w:rFonts w:ascii="Times New Roman" w:eastAsia="Times New Roman" w:hAnsi="Times New Roman" w:cs="Times New Roman"/>
          <w:sz w:val="24"/>
          <w:szCs w:val="24"/>
        </w:rPr>
        <w:t>provided by WAPA (Palmer, personal communication, 20</w:t>
      </w:r>
      <w:r w:rsidR="00E16B8D">
        <w:rPr>
          <w:rFonts w:ascii="Times New Roman" w:eastAsia="Times New Roman" w:hAnsi="Times New Roman" w:cs="Times New Roman"/>
          <w:sz w:val="24"/>
          <w:szCs w:val="24"/>
        </w:rPr>
        <w:t xml:space="preserve">19; also accessible </w:t>
      </w:r>
      <w:r w:rsidR="00E16B8D" w:rsidRPr="00624CED">
        <w:rPr>
          <w:rFonts w:ascii="Times New Roman" w:eastAsia="Times New Roman" w:hAnsi="Times New Roman" w:cs="Times New Roman"/>
          <w:sz w:val="24"/>
          <w:szCs w:val="24"/>
        </w:rPr>
        <w:t>at Rosenberg and Rind, 2023</w:t>
      </w:r>
      <w:r w:rsidR="00E16B8D">
        <w:rPr>
          <w:rFonts w:ascii="Times New Roman" w:eastAsia="Times New Roman" w:hAnsi="Times New Roman" w:cs="Times New Roman"/>
          <w:sz w:val="24"/>
          <w:szCs w:val="24"/>
        </w:rPr>
        <w:t xml:space="preserve">) into average contract </w:t>
      </w:r>
      <w:r w:rsidR="00147843">
        <w:rPr>
          <w:rFonts w:ascii="Times New Roman" w:eastAsia="Times New Roman" w:hAnsi="Times New Roman" w:cs="Times New Roman"/>
          <w:sz w:val="24"/>
          <w:szCs w:val="24"/>
        </w:rPr>
        <w:t xml:space="preserve">prices for each modeled </w:t>
      </w:r>
      <w:r w:rsidR="004938FF">
        <w:rPr>
          <w:rFonts w:ascii="Times New Roman" w:eastAsia="Times New Roman" w:hAnsi="Times New Roman" w:cs="Times New Roman"/>
          <w:sz w:val="24"/>
          <w:szCs w:val="24"/>
        </w:rPr>
        <w:t>day type</w:t>
      </w:r>
      <w:r w:rsidR="00147843">
        <w:rPr>
          <w:rFonts w:ascii="Times New Roman" w:eastAsia="Times New Roman" w:hAnsi="Times New Roman" w:cs="Times New Roman"/>
          <w:sz w:val="24"/>
          <w:szCs w:val="24"/>
        </w:rPr>
        <w:t xml:space="preserve"> and period</w:t>
      </w:r>
      <w:r w:rsidR="00E16B8D">
        <w:rPr>
          <w:rFonts w:ascii="Times New Roman" w:eastAsia="Times New Roman" w:hAnsi="Times New Roman" w:cs="Times New Roman"/>
          <w:sz w:val="24"/>
          <w:szCs w:val="24"/>
        </w:rPr>
        <w:t xml:space="preserve"> (Supplementary, Text S1). As an example, the </w:t>
      </w:r>
      <w:r w:rsidRPr="00A23374">
        <w:rPr>
          <w:rFonts w:ascii="Times New Roman" w:eastAsia="Times New Roman" w:hAnsi="Times New Roman" w:cs="Times New Roman"/>
          <w:sz w:val="24"/>
          <w:szCs w:val="24"/>
        </w:rPr>
        <w:t xml:space="preserve">estimated energy prices for off- and on-peak periods on a weekday </w:t>
      </w:r>
      <w:r w:rsidR="00E16B8D">
        <w:rPr>
          <w:rFonts w:ascii="Times New Roman" w:eastAsia="Times New Roman" w:hAnsi="Times New Roman" w:cs="Times New Roman"/>
          <w:sz w:val="24"/>
          <w:szCs w:val="24"/>
        </w:rPr>
        <w:t xml:space="preserve">in August </w:t>
      </w:r>
      <w:r w:rsidRPr="00A23374">
        <w:rPr>
          <w:rFonts w:ascii="Times New Roman" w:eastAsia="Times New Roman" w:hAnsi="Times New Roman" w:cs="Times New Roman"/>
          <w:sz w:val="24"/>
          <w:szCs w:val="24"/>
        </w:rPr>
        <w:t>were $</w:t>
      </w:r>
      <w:r w:rsidR="0072184B">
        <w:rPr>
          <w:rFonts w:ascii="Times New Roman" w:eastAsia="Times New Roman" w:hAnsi="Times New Roman" w:cs="Times New Roman"/>
          <w:sz w:val="24"/>
          <w:szCs w:val="24"/>
        </w:rPr>
        <w:t>50</w:t>
      </w:r>
      <w:r w:rsidRPr="00A23374">
        <w:rPr>
          <w:rFonts w:ascii="Times New Roman" w:eastAsia="Times New Roman" w:hAnsi="Times New Roman" w:cs="Times New Roman"/>
          <w:sz w:val="24"/>
          <w:szCs w:val="24"/>
        </w:rPr>
        <w:t>/MWh and $79/MWh, respectively. Sunday peak- and off-peak prices were the same as those for the weekday low period. We did not know the contract energy price for on-peak Saturday, so we averaged prices for on- and off-peak weekday periods, i.e., $64/MWh.</w:t>
      </w:r>
    </w:p>
    <w:p w14:paraId="39433564" w14:textId="0A99D60C" w:rsidR="004E4680" w:rsidRDefault="2392575F" w:rsidP="007F24B9">
      <w:pPr>
        <w:spacing w:line="480" w:lineRule="auto"/>
        <w:ind w:left="720"/>
        <w:rPr>
          <w:rFonts w:ascii="Times New Roman" w:eastAsia="Times New Roman" w:hAnsi="Times New Roman" w:cs="Times New Roman"/>
          <w:sz w:val="24"/>
          <w:szCs w:val="24"/>
        </w:rPr>
      </w:pPr>
      <w:r w:rsidRPr="2392575F">
        <w:rPr>
          <w:rFonts w:ascii="Times New Roman" w:eastAsia="Times New Roman" w:hAnsi="Times New Roman" w:cs="Times New Roman"/>
          <w:i/>
          <w:iCs/>
          <w:sz w:val="24"/>
          <w:szCs w:val="24"/>
        </w:rPr>
        <w:t xml:space="preserve">Market prices </w:t>
      </w:r>
      <w:r w:rsidRPr="2392575F">
        <w:rPr>
          <w:rFonts w:ascii="Times New Roman" w:eastAsia="Times New Roman" w:hAnsi="Times New Roman" w:cs="Times New Roman"/>
          <w:sz w:val="24"/>
          <w:szCs w:val="24"/>
        </w:rPr>
        <w:t>–</w:t>
      </w:r>
      <w:r w:rsidR="00147843">
        <w:rPr>
          <w:rFonts w:ascii="Times New Roman" w:eastAsia="Times New Roman" w:hAnsi="Times New Roman" w:cs="Times New Roman"/>
          <w:sz w:val="24"/>
          <w:szCs w:val="24"/>
        </w:rPr>
        <w:t xml:space="preserve"> </w:t>
      </w:r>
      <w:r w:rsidRPr="2392575F">
        <w:rPr>
          <w:rFonts w:ascii="Times New Roman" w:eastAsia="Times New Roman" w:hAnsi="Times New Roman" w:cs="Times New Roman"/>
          <w:sz w:val="24"/>
          <w:szCs w:val="24"/>
        </w:rPr>
        <w:t xml:space="preserve">Hydropower operators purchase electricity from private companies at a market rate and sell the purchased energy at the lower contract price when demand </w:t>
      </w:r>
      <w:r w:rsidRPr="2392575F">
        <w:rPr>
          <w:rFonts w:ascii="Times New Roman" w:eastAsia="Times New Roman" w:hAnsi="Times New Roman" w:cs="Times New Roman"/>
          <w:sz w:val="24"/>
          <w:szCs w:val="24"/>
        </w:rPr>
        <w:lastRenderedPageBreak/>
        <w:t xml:space="preserve">exceeds energy generation—either due to increased demand, reduced generation from bug flow releases, or power generation disruptions such as </w:t>
      </w:r>
      <w:r w:rsidR="00371414">
        <w:rPr>
          <w:rFonts w:ascii="Times New Roman" w:eastAsia="Times New Roman" w:hAnsi="Times New Roman" w:cs="Times New Roman"/>
          <w:sz w:val="24"/>
          <w:szCs w:val="24"/>
        </w:rPr>
        <w:t>from</w:t>
      </w:r>
      <w:r w:rsidRPr="2392575F">
        <w:rPr>
          <w:rFonts w:ascii="Times New Roman" w:eastAsia="Times New Roman" w:hAnsi="Times New Roman" w:cs="Times New Roman"/>
          <w:sz w:val="24"/>
          <w:szCs w:val="24"/>
        </w:rPr>
        <w:t xml:space="preserve"> turbine or generator maint</w:t>
      </w:r>
      <w:r w:rsidR="00371414">
        <w:rPr>
          <w:rFonts w:ascii="Times New Roman" w:eastAsia="Times New Roman" w:hAnsi="Times New Roman" w:cs="Times New Roman"/>
          <w:sz w:val="24"/>
          <w:szCs w:val="24"/>
        </w:rPr>
        <w:t xml:space="preserve">enance </w:t>
      </w:r>
      <w:r w:rsidRPr="00F815C0">
        <w:rPr>
          <w:rFonts w:ascii="Times New Roman" w:eastAsia="Times New Roman" w:hAnsi="Times New Roman" w:cs="Times New Roman"/>
          <w:sz w:val="24"/>
          <w:szCs w:val="24"/>
        </w:rPr>
        <w:t>(Figure 3).</w:t>
      </w:r>
      <w:r w:rsidR="003F03D4">
        <w:rPr>
          <w:rFonts w:ascii="Times New Roman" w:eastAsia="Times New Roman" w:hAnsi="Times New Roman" w:cs="Times New Roman"/>
          <w:sz w:val="24"/>
          <w:szCs w:val="24"/>
        </w:rPr>
        <w:t xml:space="preserve"> </w:t>
      </w:r>
      <w:r w:rsidR="007C46E1" w:rsidRPr="002A0A54">
        <w:rPr>
          <w:rFonts w:ascii="Times New Roman" w:eastAsia="Times New Roman" w:hAnsi="Times New Roman" w:cs="Times New Roman"/>
          <w:sz w:val="24"/>
          <w:szCs w:val="24"/>
        </w:rPr>
        <w:t xml:space="preserve">We did not find </w:t>
      </w:r>
      <w:r w:rsidR="007C46E1" w:rsidRPr="00ED113F">
        <w:rPr>
          <w:rFonts w:ascii="Times New Roman" w:eastAsia="Times New Roman" w:hAnsi="Times New Roman" w:cs="Times New Roman"/>
          <w:sz w:val="24"/>
          <w:szCs w:val="24"/>
        </w:rPr>
        <w:t>data for</w:t>
      </w:r>
      <w:r w:rsidR="007C46E1" w:rsidRPr="00ED113F">
        <w:rPr>
          <w:rFonts w:eastAsia="Times New Roman"/>
          <w:sz w:val="24"/>
          <w:szCs w:val="24"/>
        </w:rPr>
        <w:t xml:space="preserve"> </w:t>
      </w:r>
      <w:r w:rsidR="007C46E1" w:rsidRPr="002A0A54">
        <w:rPr>
          <w:rFonts w:ascii="Times New Roman" w:eastAsia="Times New Roman" w:hAnsi="Times New Roman" w:cs="Times New Roman"/>
          <w:sz w:val="24"/>
          <w:szCs w:val="24"/>
        </w:rPr>
        <w:t>market prices.</w:t>
      </w:r>
      <w:r w:rsidR="007F24B9">
        <w:rPr>
          <w:rFonts w:ascii="Times New Roman" w:eastAsia="Times New Roman" w:hAnsi="Times New Roman" w:cs="Times New Roman"/>
          <w:sz w:val="24"/>
          <w:szCs w:val="24"/>
        </w:rPr>
        <w:t xml:space="preserve"> </w:t>
      </w:r>
      <w:r w:rsidR="00471203">
        <w:rPr>
          <w:rFonts w:ascii="Times New Roman" w:eastAsia="Times New Roman" w:hAnsi="Times New Roman" w:cs="Times New Roman"/>
          <w:sz w:val="24"/>
          <w:szCs w:val="24"/>
        </w:rPr>
        <w:t>To assess the impact of changes in market prices, w</w:t>
      </w:r>
      <w:r w:rsidR="00502E15">
        <w:rPr>
          <w:rFonts w:ascii="Times New Roman" w:eastAsia="Times New Roman" w:hAnsi="Times New Roman" w:cs="Times New Roman"/>
          <w:sz w:val="24"/>
          <w:szCs w:val="24"/>
        </w:rPr>
        <w:t xml:space="preserve">e created scenarios </w:t>
      </w:r>
      <w:r w:rsidR="00471203">
        <w:rPr>
          <w:rFonts w:ascii="Times New Roman" w:eastAsia="Times New Roman" w:hAnsi="Times New Roman" w:cs="Times New Roman"/>
          <w:sz w:val="24"/>
          <w:szCs w:val="24"/>
        </w:rPr>
        <w:t>where</w:t>
      </w:r>
      <w:r w:rsidR="00502E15">
        <w:rPr>
          <w:rFonts w:ascii="Times New Roman" w:eastAsia="Times New Roman" w:hAnsi="Times New Roman" w:cs="Times New Roman"/>
          <w:sz w:val="24"/>
          <w:szCs w:val="24"/>
        </w:rPr>
        <w:t xml:space="preserve"> market prices </w:t>
      </w:r>
      <w:r w:rsidR="00471203">
        <w:rPr>
          <w:rFonts w:ascii="Times New Roman" w:eastAsia="Times New Roman" w:hAnsi="Times New Roman" w:cs="Times New Roman"/>
          <w:sz w:val="24"/>
          <w:szCs w:val="24"/>
        </w:rPr>
        <w:t>varied</w:t>
      </w:r>
      <w:r w:rsidR="00502E15">
        <w:rPr>
          <w:rFonts w:ascii="Times New Roman" w:eastAsia="Times New Roman" w:hAnsi="Times New Roman" w:cs="Times New Roman"/>
          <w:sz w:val="24"/>
          <w:szCs w:val="24"/>
        </w:rPr>
        <w:t xml:space="preserve"> from $5 to $30/MWh </w:t>
      </w:r>
      <w:r w:rsidR="001C4AEA">
        <w:rPr>
          <w:rFonts w:ascii="Times New Roman" w:eastAsia="Times New Roman" w:hAnsi="Times New Roman" w:cs="Times New Roman"/>
          <w:sz w:val="24"/>
          <w:szCs w:val="24"/>
        </w:rPr>
        <w:t>above contract prices</w:t>
      </w:r>
      <w:r w:rsidR="00471203">
        <w:rPr>
          <w:rFonts w:ascii="Times New Roman" w:eastAsia="Times New Roman" w:hAnsi="Times New Roman" w:cs="Times New Roman"/>
          <w:sz w:val="24"/>
          <w:szCs w:val="24"/>
        </w:rPr>
        <w:t>.</w:t>
      </w:r>
      <w:r w:rsidR="001C4AEA">
        <w:rPr>
          <w:rFonts w:ascii="Times New Roman" w:eastAsia="Times New Roman" w:hAnsi="Times New Roman" w:cs="Times New Roman"/>
          <w:sz w:val="24"/>
          <w:szCs w:val="24"/>
        </w:rPr>
        <w:t xml:space="preserve"> </w:t>
      </w:r>
      <w:r w:rsidR="00502E15">
        <w:rPr>
          <w:rFonts w:ascii="Times New Roman" w:eastAsia="Times New Roman" w:hAnsi="Times New Roman" w:cs="Times New Roman"/>
          <w:sz w:val="24"/>
          <w:szCs w:val="24"/>
        </w:rPr>
        <w:t xml:space="preserve">In these scenarios, we applied a flat price increase </w:t>
      </w:r>
      <w:r w:rsidR="001670EB">
        <w:rPr>
          <w:rFonts w:ascii="Times New Roman" w:eastAsia="Times New Roman" w:hAnsi="Times New Roman" w:cs="Times New Roman"/>
          <w:sz w:val="24"/>
          <w:szCs w:val="24"/>
        </w:rPr>
        <w:t>to all days and periods</w:t>
      </w:r>
      <w:r w:rsidR="00502E15">
        <w:rPr>
          <w:rFonts w:ascii="Times New Roman" w:eastAsia="Times New Roman" w:hAnsi="Times New Roman" w:cs="Times New Roman"/>
          <w:sz w:val="24"/>
          <w:szCs w:val="24"/>
        </w:rPr>
        <w:t xml:space="preserve">. For example, With June 2014 </w:t>
      </w:r>
      <w:r w:rsidR="001670EB">
        <w:rPr>
          <w:rFonts w:ascii="Times New Roman" w:eastAsia="Times New Roman" w:hAnsi="Times New Roman" w:cs="Times New Roman"/>
          <w:sz w:val="24"/>
          <w:szCs w:val="24"/>
        </w:rPr>
        <w:t xml:space="preserve">weekday on-peak </w:t>
      </w:r>
      <w:r w:rsidR="00593F60">
        <w:rPr>
          <w:rFonts w:ascii="Times New Roman" w:eastAsia="Times New Roman" w:hAnsi="Times New Roman" w:cs="Times New Roman"/>
          <w:sz w:val="24"/>
          <w:szCs w:val="24"/>
        </w:rPr>
        <w:t xml:space="preserve">contract </w:t>
      </w:r>
      <w:r w:rsidR="00502E15">
        <w:rPr>
          <w:rFonts w:ascii="Times New Roman" w:eastAsia="Times New Roman" w:hAnsi="Times New Roman" w:cs="Times New Roman"/>
          <w:sz w:val="24"/>
          <w:szCs w:val="24"/>
        </w:rPr>
        <w:t>prices around $50/MWh, we added $5/MWh</w:t>
      </w:r>
      <w:r w:rsidR="00134F66">
        <w:rPr>
          <w:rFonts w:ascii="Times New Roman" w:eastAsia="Times New Roman" w:hAnsi="Times New Roman" w:cs="Times New Roman"/>
          <w:sz w:val="24"/>
          <w:szCs w:val="24"/>
        </w:rPr>
        <w:t>, resulting in a market price of $55/MWh.</w:t>
      </w:r>
    </w:p>
    <w:p w14:paraId="2279848A" w14:textId="323DC233" w:rsidR="00735BAD" w:rsidRPr="00735BAD" w:rsidRDefault="00C76AB6" w:rsidP="003A2F8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market pricing, we compared </w:t>
      </w:r>
      <w:r w:rsidR="00593F6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releases with observed releases (Figure 3). For instance, </w:t>
      </w:r>
      <w:r w:rsidR="00F27408">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observed releases </w:t>
      </w:r>
      <w:r w:rsidR="00593F60">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higher than estimated, </w:t>
      </w:r>
      <w:r w:rsidR="003A2F87">
        <w:rPr>
          <w:rFonts w:ascii="Times New Roman" w:eastAsia="Times New Roman" w:hAnsi="Times New Roman" w:cs="Times New Roman"/>
          <w:sz w:val="24"/>
          <w:szCs w:val="24"/>
        </w:rPr>
        <w:t xml:space="preserve">the resulting energy deficit </w:t>
      </w:r>
      <w:r w:rsidR="00593F60">
        <w:rPr>
          <w:rFonts w:ascii="Times New Roman" w:eastAsia="Times New Roman" w:hAnsi="Times New Roman" w:cs="Times New Roman"/>
          <w:sz w:val="24"/>
          <w:szCs w:val="24"/>
        </w:rPr>
        <w:t>wa</w:t>
      </w:r>
      <w:r w:rsidR="003A2F87">
        <w:rPr>
          <w:rFonts w:ascii="Times New Roman" w:eastAsia="Times New Roman" w:hAnsi="Times New Roman" w:cs="Times New Roman"/>
          <w:sz w:val="24"/>
          <w:szCs w:val="24"/>
        </w:rPr>
        <w:t xml:space="preserve">s purchased at </w:t>
      </w:r>
      <w:r w:rsidR="001670EB">
        <w:rPr>
          <w:rFonts w:ascii="Times New Roman" w:eastAsia="Times New Roman" w:hAnsi="Times New Roman" w:cs="Times New Roman"/>
          <w:sz w:val="24"/>
          <w:szCs w:val="24"/>
        </w:rPr>
        <w:t xml:space="preserve">the </w:t>
      </w:r>
      <w:r w:rsidR="003A2F87">
        <w:rPr>
          <w:rFonts w:ascii="Times New Roman" w:eastAsia="Times New Roman" w:hAnsi="Times New Roman" w:cs="Times New Roman"/>
          <w:sz w:val="24"/>
          <w:szCs w:val="24"/>
        </w:rPr>
        <w:t>market price</w:t>
      </w:r>
      <w:r w:rsidR="00593F60">
        <w:rPr>
          <w:rFonts w:ascii="Times New Roman" w:eastAsia="Times New Roman" w:hAnsi="Times New Roman" w:cs="Times New Roman"/>
          <w:sz w:val="24"/>
          <w:szCs w:val="24"/>
        </w:rPr>
        <w:t xml:space="preserve"> (Figure 3, red fill)</w:t>
      </w:r>
      <w:r w:rsidR="003A2F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Conversely,</w:t>
      </w:r>
      <w:r w:rsidR="003A2F87">
        <w:rPr>
          <w:rFonts w:ascii="Times New Roman" w:eastAsia="Times New Roman" w:hAnsi="Times New Roman" w:cs="Times New Roman"/>
          <w:sz w:val="24"/>
          <w:szCs w:val="24"/>
        </w:rPr>
        <w:t xml:space="preserve"> higher </w:t>
      </w:r>
      <w:r w:rsidR="00593F60">
        <w:rPr>
          <w:rFonts w:ascii="Times New Roman" w:eastAsia="Times New Roman" w:hAnsi="Times New Roman" w:cs="Times New Roman"/>
          <w:sz w:val="24"/>
          <w:szCs w:val="24"/>
        </w:rPr>
        <w:t>modeled</w:t>
      </w:r>
      <w:r w:rsidR="003A2F87">
        <w:rPr>
          <w:rFonts w:ascii="Times New Roman" w:eastAsia="Times New Roman" w:hAnsi="Times New Roman" w:cs="Times New Roman"/>
          <w:sz w:val="24"/>
          <w:szCs w:val="24"/>
        </w:rPr>
        <w:t xml:space="preserve"> than observed releases create</w:t>
      </w:r>
      <w:r w:rsidR="00593F60">
        <w:rPr>
          <w:rFonts w:ascii="Times New Roman" w:eastAsia="Times New Roman" w:hAnsi="Times New Roman" w:cs="Times New Roman"/>
          <w:sz w:val="24"/>
          <w:szCs w:val="24"/>
        </w:rPr>
        <w:t>d</w:t>
      </w:r>
      <w:r w:rsidR="003A2F87">
        <w:rPr>
          <w:rFonts w:ascii="Times New Roman" w:eastAsia="Times New Roman" w:hAnsi="Times New Roman" w:cs="Times New Roman"/>
          <w:sz w:val="24"/>
          <w:szCs w:val="24"/>
        </w:rPr>
        <w:t xml:space="preserve"> an energy surplus that </w:t>
      </w:r>
      <w:r w:rsidR="00593F60">
        <w:rPr>
          <w:rFonts w:ascii="Times New Roman" w:eastAsia="Times New Roman" w:hAnsi="Times New Roman" w:cs="Times New Roman"/>
          <w:sz w:val="24"/>
          <w:szCs w:val="24"/>
        </w:rPr>
        <w:t>was</w:t>
      </w:r>
      <w:r w:rsidR="003A2F87">
        <w:rPr>
          <w:rFonts w:ascii="Times New Roman" w:eastAsia="Times New Roman" w:hAnsi="Times New Roman" w:cs="Times New Roman"/>
          <w:sz w:val="24"/>
          <w:szCs w:val="24"/>
        </w:rPr>
        <w:t xml:space="preserve"> sold at </w:t>
      </w:r>
      <w:r w:rsidR="001670EB">
        <w:rPr>
          <w:rFonts w:ascii="Times New Roman" w:eastAsia="Times New Roman" w:hAnsi="Times New Roman" w:cs="Times New Roman"/>
          <w:sz w:val="24"/>
          <w:szCs w:val="24"/>
        </w:rPr>
        <w:t xml:space="preserve">the </w:t>
      </w:r>
      <w:r w:rsidR="003A2F87">
        <w:rPr>
          <w:rFonts w:ascii="Times New Roman" w:eastAsia="Times New Roman" w:hAnsi="Times New Roman" w:cs="Times New Roman"/>
          <w:sz w:val="24"/>
          <w:szCs w:val="24"/>
        </w:rPr>
        <w:t>market pric</w:t>
      </w:r>
      <w:r w:rsidR="00471203">
        <w:rPr>
          <w:rFonts w:ascii="Times New Roman" w:eastAsia="Times New Roman" w:hAnsi="Times New Roman" w:cs="Times New Roman"/>
          <w:sz w:val="24"/>
          <w:szCs w:val="24"/>
        </w:rPr>
        <w:t>e</w:t>
      </w:r>
      <w:r w:rsidR="00593F60">
        <w:rPr>
          <w:rFonts w:ascii="Times New Roman" w:eastAsia="Times New Roman" w:hAnsi="Times New Roman" w:cs="Times New Roman"/>
          <w:sz w:val="24"/>
          <w:szCs w:val="24"/>
        </w:rPr>
        <w:t xml:space="preserve"> (Figure 3, light blue fill)</w:t>
      </w:r>
      <w:r w:rsidR="003A2F87">
        <w:rPr>
          <w:rFonts w:ascii="Times New Roman" w:eastAsia="Times New Roman" w:hAnsi="Times New Roman" w:cs="Times New Roman"/>
          <w:sz w:val="24"/>
          <w:szCs w:val="24"/>
        </w:rPr>
        <w:t xml:space="preserve">. </w:t>
      </w:r>
    </w:p>
    <w:p w14:paraId="0410A7AA" w14:textId="77777777" w:rsidR="004E4680" w:rsidRDefault="004E4680" w:rsidP="004E4680">
      <w:pPr>
        <w:spacing w:after="0" w:line="480" w:lineRule="auto"/>
        <w:textAlignment w:val="baseline"/>
        <w:rPr>
          <w:rFonts w:ascii="Times New Roman" w:hAnsi="Times New Roman" w:cs="Times New Roman"/>
          <w:b/>
          <w:sz w:val="24"/>
          <w:szCs w:val="24"/>
        </w:rPr>
      </w:pPr>
      <w:r>
        <w:rPr>
          <w:noProof/>
        </w:rPr>
        <w:drawing>
          <wp:inline distT="0" distB="0" distL="0" distR="0" wp14:anchorId="373FB022" wp14:editId="2154E950">
            <wp:extent cx="4780478" cy="3286125"/>
            <wp:effectExtent l="0" t="0" r="1270" b="0"/>
            <wp:docPr id="1075939617" name="Picture 107593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2749" cy="3287686"/>
                    </a:xfrm>
                    <a:prstGeom prst="rect">
                      <a:avLst/>
                    </a:prstGeom>
                    <a:noFill/>
                  </pic:spPr>
                </pic:pic>
              </a:graphicData>
            </a:graphic>
          </wp:inline>
        </w:drawing>
      </w:r>
    </w:p>
    <w:p w14:paraId="21C1F13B" w14:textId="5855D22D" w:rsidR="00635CF4" w:rsidRDefault="004E4680" w:rsidP="00245CA8">
      <w:pPr>
        <w:spacing w:line="480" w:lineRule="auto"/>
        <w:rPr>
          <w:rFonts w:ascii="Times New Roman" w:hAnsi="Times New Roman"/>
          <w:sz w:val="24"/>
        </w:rPr>
      </w:pPr>
      <w:r w:rsidRPr="009E46A2">
        <w:rPr>
          <w:rFonts w:ascii="Times New Roman" w:hAnsi="Times New Roman"/>
          <w:b/>
          <w:sz w:val="24"/>
        </w:rPr>
        <w:lastRenderedPageBreak/>
        <w:t>Figure 3</w:t>
      </w:r>
      <w:r w:rsidR="008A21A3">
        <w:rPr>
          <w:rFonts w:ascii="Times New Roman" w:hAnsi="Times New Roman"/>
          <w:b/>
          <w:sz w:val="24"/>
        </w:rPr>
        <w:t>.</w:t>
      </w:r>
      <w:r w:rsidRPr="009E46A2">
        <w:rPr>
          <w:rFonts w:ascii="Times New Roman" w:hAnsi="Times New Roman"/>
          <w:sz w:val="24"/>
        </w:rPr>
        <w:t xml:space="preserve"> </w:t>
      </w:r>
      <w:r>
        <w:rPr>
          <w:rFonts w:ascii="Times New Roman" w:hAnsi="Times New Roman"/>
          <w:sz w:val="24"/>
        </w:rPr>
        <w:t>Conceptual model</w:t>
      </w:r>
      <w:r w:rsidR="003E3B3C">
        <w:rPr>
          <w:rFonts w:ascii="Times New Roman" w:hAnsi="Times New Roman"/>
          <w:sz w:val="24"/>
        </w:rPr>
        <w:t xml:space="preserve"> </w:t>
      </w:r>
      <w:r w:rsidR="00994B12">
        <w:rPr>
          <w:rFonts w:ascii="Times New Roman" w:hAnsi="Times New Roman"/>
          <w:sz w:val="24"/>
        </w:rPr>
        <w:t>that compares</w:t>
      </w:r>
      <w:r w:rsidR="007F401D">
        <w:rPr>
          <w:rFonts w:ascii="Times New Roman" w:hAnsi="Times New Roman"/>
          <w:sz w:val="24"/>
        </w:rPr>
        <w:t xml:space="preserve"> market pricing </w:t>
      </w:r>
      <w:r w:rsidR="00DC08C0">
        <w:rPr>
          <w:rFonts w:ascii="Times New Roman" w:hAnsi="Times New Roman"/>
          <w:sz w:val="24"/>
        </w:rPr>
        <w:t>for a case</w:t>
      </w:r>
      <w:r w:rsidR="00994B12">
        <w:rPr>
          <w:rFonts w:ascii="Times New Roman" w:hAnsi="Times New Roman"/>
          <w:sz w:val="24"/>
        </w:rPr>
        <w:t xml:space="preserve"> with weekday hydropeaking and steady low releases on the weekend</w:t>
      </w:r>
      <w:r w:rsidR="00DC08C0">
        <w:rPr>
          <w:rFonts w:ascii="Times New Roman" w:hAnsi="Times New Roman"/>
          <w:sz w:val="24"/>
        </w:rPr>
        <w:t xml:space="preserve"> (red line) to observed</w:t>
      </w:r>
      <w:r w:rsidR="007F4E61">
        <w:rPr>
          <w:rFonts w:ascii="Times New Roman" w:hAnsi="Times New Roman"/>
          <w:sz w:val="24"/>
        </w:rPr>
        <w:t xml:space="preserve"> releases</w:t>
      </w:r>
      <w:r w:rsidR="00DC08C0">
        <w:rPr>
          <w:rFonts w:ascii="Times New Roman" w:hAnsi="Times New Roman"/>
          <w:sz w:val="24"/>
        </w:rPr>
        <w:t xml:space="preserve"> (black line)</w:t>
      </w:r>
      <w:r w:rsidR="00994B12">
        <w:rPr>
          <w:rFonts w:ascii="Times New Roman" w:hAnsi="Times New Roman"/>
          <w:sz w:val="24"/>
        </w:rPr>
        <w:t>.</w:t>
      </w:r>
      <w:r w:rsidR="007F4E61">
        <w:rPr>
          <w:rFonts w:ascii="Times New Roman" w:hAnsi="Times New Roman"/>
          <w:sz w:val="24"/>
        </w:rPr>
        <w:t xml:space="preserve"> </w:t>
      </w:r>
      <w:r w:rsidR="00635CF4">
        <w:rPr>
          <w:rFonts w:ascii="Times New Roman" w:hAnsi="Times New Roman"/>
          <w:sz w:val="24"/>
        </w:rPr>
        <w:t>Da</w:t>
      </w:r>
      <w:r w:rsidR="007F4E61" w:rsidRPr="009E46A2">
        <w:rPr>
          <w:rFonts w:ascii="Times New Roman" w:hAnsi="Times New Roman"/>
          <w:sz w:val="24"/>
        </w:rPr>
        <w:t>rk</w:t>
      </w:r>
      <w:r w:rsidR="00635CF4">
        <w:rPr>
          <w:rFonts w:ascii="Times New Roman" w:hAnsi="Times New Roman"/>
          <w:sz w:val="24"/>
        </w:rPr>
        <w:t xml:space="preserve"> </w:t>
      </w:r>
      <w:r w:rsidR="007F4E61" w:rsidRPr="009E46A2">
        <w:rPr>
          <w:rFonts w:ascii="Times New Roman" w:hAnsi="Times New Roman"/>
          <w:sz w:val="24"/>
        </w:rPr>
        <w:t xml:space="preserve">blue-filled </w:t>
      </w:r>
      <w:r w:rsidR="00635CF4">
        <w:rPr>
          <w:rFonts w:ascii="Times New Roman" w:hAnsi="Times New Roman"/>
          <w:sz w:val="24"/>
        </w:rPr>
        <w:t>areas indicate energy priced at the contract price</w:t>
      </w:r>
      <w:r w:rsidR="00DC08C0">
        <w:rPr>
          <w:rFonts w:ascii="Times New Roman" w:hAnsi="Times New Roman"/>
          <w:sz w:val="24"/>
        </w:rPr>
        <w:t>. L</w:t>
      </w:r>
      <w:r w:rsidR="00635CF4">
        <w:rPr>
          <w:rFonts w:ascii="Times New Roman" w:hAnsi="Times New Roman"/>
          <w:sz w:val="24"/>
        </w:rPr>
        <w:t>ight blue</w:t>
      </w:r>
      <w:r w:rsidR="00DC08C0">
        <w:rPr>
          <w:rFonts w:ascii="Times New Roman" w:hAnsi="Times New Roman"/>
          <w:sz w:val="24"/>
        </w:rPr>
        <w:t xml:space="preserve"> </w:t>
      </w:r>
      <w:r w:rsidR="00635CF4">
        <w:rPr>
          <w:rFonts w:ascii="Times New Roman" w:hAnsi="Times New Roman"/>
          <w:sz w:val="24"/>
        </w:rPr>
        <w:t>fill</w:t>
      </w:r>
      <w:r w:rsidR="00DC08C0">
        <w:rPr>
          <w:rFonts w:ascii="Times New Roman" w:hAnsi="Times New Roman"/>
          <w:sz w:val="24"/>
        </w:rPr>
        <w:t xml:space="preserve"> </w:t>
      </w:r>
      <w:r w:rsidR="00635CF4">
        <w:rPr>
          <w:rFonts w:ascii="Times New Roman" w:hAnsi="Times New Roman"/>
          <w:sz w:val="24"/>
        </w:rPr>
        <w:t>represent</w:t>
      </w:r>
      <w:r w:rsidR="00DC08C0">
        <w:rPr>
          <w:rFonts w:ascii="Times New Roman" w:hAnsi="Times New Roman"/>
          <w:sz w:val="24"/>
        </w:rPr>
        <w:t>s</w:t>
      </w:r>
      <w:r w:rsidR="00635CF4">
        <w:rPr>
          <w:rFonts w:ascii="Times New Roman" w:hAnsi="Times New Roman"/>
          <w:sz w:val="24"/>
        </w:rPr>
        <w:t xml:space="preserve"> surplus energy sold at the market price</w:t>
      </w:r>
      <w:r w:rsidR="00DC08C0">
        <w:rPr>
          <w:rFonts w:ascii="Times New Roman" w:hAnsi="Times New Roman"/>
          <w:sz w:val="24"/>
        </w:rPr>
        <w:t>. R</w:t>
      </w:r>
      <w:r w:rsidR="00635CF4">
        <w:rPr>
          <w:rFonts w:ascii="Times New Roman" w:hAnsi="Times New Roman"/>
          <w:sz w:val="24"/>
        </w:rPr>
        <w:t xml:space="preserve">ed </w:t>
      </w:r>
      <w:r w:rsidR="00DC08C0">
        <w:rPr>
          <w:rFonts w:ascii="Times New Roman" w:hAnsi="Times New Roman"/>
          <w:sz w:val="24"/>
        </w:rPr>
        <w:t>fill</w:t>
      </w:r>
      <w:r w:rsidR="00635CF4">
        <w:rPr>
          <w:rFonts w:ascii="Times New Roman" w:hAnsi="Times New Roman"/>
          <w:sz w:val="24"/>
        </w:rPr>
        <w:t xml:space="preserve"> show</w:t>
      </w:r>
      <w:r w:rsidR="00DC08C0">
        <w:rPr>
          <w:rFonts w:ascii="Times New Roman" w:hAnsi="Times New Roman"/>
          <w:sz w:val="24"/>
        </w:rPr>
        <w:t>s</w:t>
      </w:r>
      <w:r w:rsidR="00635CF4">
        <w:rPr>
          <w:rFonts w:ascii="Times New Roman" w:hAnsi="Times New Roman"/>
          <w:sz w:val="24"/>
        </w:rPr>
        <w:t xml:space="preserve"> energy deficits where energy </w:t>
      </w:r>
      <w:r w:rsidR="00593F60">
        <w:rPr>
          <w:rFonts w:ascii="Times New Roman" w:hAnsi="Times New Roman"/>
          <w:sz w:val="24"/>
        </w:rPr>
        <w:t>is</w:t>
      </w:r>
      <w:r w:rsidR="00635CF4">
        <w:rPr>
          <w:rFonts w:ascii="Times New Roman" w:hAnsi="Times New Roman"/>
          <w:sz w:val="24"/>
        </w:rPr>
        <w:t xml:space="preserve"> purchased at the market price. </w:t>
      </w:r>
      <w:r w:rsidR="00DC08C0">
        <w:rPr>
          <w:rFonts w:ascii="Times New Roman" w:hAnsi="Times New Roman"/>
          <w:sz w:val="24"/>
        </w:rPr>
        <w:t>R</w:t>
      </w:r>
      <w:r w:rsidR="00635CF4">
        <w:rPr>
          <w:rFonts w:ascii="Times New Roman" w:hAnsi="Times New Roman"/>
          <w:sz w:val="24"/>
        </w:rPr>
        <w:t>eleases are not scaled</w:t>
      </w:r>
      <w:r w:rsidR="00BC52F3">
        <w:rPr>
          <w:rFonts w:ascii="Times New Roman" w:hAnsi="Times New Roman"/>
          <w:sz w:val="24"/>
        </w:rPr>
        <w:t>.</w:t>
      </w:r>
    </w:p>
    <w:p w14:paraId="342788AC" w14:textId="667D6F1D" w:rsidR="004938FF" w:rsidRDefault="00A23374" w:rsidP="00F47873">
      <w:pPr>
        <w:spacing w:line="480" w:lineRule="auto"/>
        <w:rPr>
          <w:rFonts w:ascii="Times New Roman" w:eastAsia="Times New Roman" w:hAnsi="Times New Roman" w:cs="Times New Roman"/>
          <w:color w:val="000000"/>
          <w:sz w:val="24"/>
          <w:szCs w:val="24"/>
        </w:rPr>
      </w:pPr>
      <w:r w:rsidRPr="00396658">
        <w:rPr>
          <w:rFonts w:ascii="Times New Roman" w:eastAsia="Times New Roman" w:hAnsi="Times New Roman" w:cs="Times New Roman"/>
          <w:bCs/>
          <w:color w:val="000000"/>
          <w:sz w:val="24"/>
          <w:szCs w:val="24"/>
        </w:rPr>
        <w:t>3.</w:t>
      </w:r>
      <w:r w:rsidR="00E519E0">
        <w:rPr>
          <w:rFonts w:ascii="Times New Roman" w:eastAsia="Times New Roman" w:hAnsi="Times New Roman" w:cs="Times New Roman"/>
          <w:bCs/>
          <w:color w:val="000000"/>
          <w:sz w:val="24"/>
          <w:szCs w:val="24"/>
        </w:rPr>
        <w:t>9</w:t>
      </w:r>
      <w:r w:rsidRPr="00396658">
        <w:rPr>
          <w:rFonts w:ascii="Times New Roman" w:eastAsia="Times New Roman" w:hAnsi="Times New Roman" w:cs="Times New Roman"/>
          <w:bCs/>
          <w:color w:val="000000"/>
          <w:sz w:val="24"/>
          <w:szCs w:val="24"/>
        </w:rPr>
        <w:t xml:space="preserve"> Model Formulation</w:t>
      </w:r>
    </w:p>
    <w:p w14:paraId="3A4A00E2" w14:textId="5534E59D" w:rsidR="00603E7E" w:rsidRDefault="00A23374" w:rsidP="00F47873">
      <w:pPr>
        <w:spacing w:line="480" w:lineRule="auto"/>
        <w:rPr>
          <w:rFonts w:ascii="Times New Roman" w:eastAsia="Times New Roman" w:hAnsi="Times New Roman" w:cs="Times New Roman"/>
          <w:sz w:val="24"/>
          <w:szCs w:val="24"/>
        </w:rPr>
      </w:pPr>
      <w:r w:rsidRPr="00A23374">
        <w:rPr>
          <w:rFonts w:ascii="Times New Roman" w:eastAsia="Times New Roman" w:hAnsi="Times New Roman" w:cs="Times New Roman"/>
          <w:color w:val="000000"/>
          <w:sz w:val="24"/>
          <w:szCs w:val="24"/>
        </w:rPr>
        <w:t>The model formulation includes decision variables, objective functions, and constraints</w:t>
      </w:r>
      <w:r w:rsidR="00576038">
        <w:rPr>
          <w:rFonts w:ascii="Times New Roman" w:eastAsia="Times New Roman" w:hAnsi="Times New Roman" w:cs="Times New Roman"/>
          <w:color w:val="000000"/>
          <w:sz w:val="24"/>
          <w:szCs w:val="24"/>
        </w:rPr>
        <w:t xml:space="preserve"> </w:t>
      </w:r>
      <w:r w:rsidR="00576038">
        <w:rPr>
          <w:rFonts w:ascii="Times New Roman" w:eastAsia="Times New Roman" w:hAnsi="Times New Roman" w:cs="Times New Roman"/>
          <w:sz w:val="24"/>
          <w:szCs w:val="24"/>
        </w:rPr>
        <w:t>(Supplementary, Text S3)</w:t>
      </w:r>
      <w:r w:rsidRPr="00A23374">
        <w:rPr>
          <w:rFonts w:ascii="Times New Roman" w:eastAsia="Times New Roman" w:hAnsi="Times New Roman" w:cs="Times New Roman"/>
          <w:color w:val="000000"/>
          <w:sz w:val="24"/>
          <w:szCs w:val="24"/>
        </w:rPr>
        <w:t xml:space="preserve">. </w:t>
      </w:r>
      <w:r w:rsidRPr="00A23374">
        <w:rPr>
          <w:rFonts w:ascii="Times New Roman" w:eastAsia="Times New Roman" w:hAnsi="Times New Roman" w:cs="Times New Roman"/>
          <w:sz w:val="24"/>
          <w:szCs w:val="24"/>
        </w:rPr>
        <w:t xml:space="preserve">The model was implemented as a linear program in the General Algebraic Modeling System (GAMS; </w:t>
      </w:r>
      <w:r w:rsidR="00A87289">
        <w:rPr>
          <w:rFonts w:ascii="Times New Roman" w:eastAsia="Times New Roman" w:hAnsi="Times New Roman" w:cs="Times New Roman"/>
          <w:sz w:val="24"/>
          <w:szCs w:val="24"/>
        </w:rPr>
        <w:fldChar w:fldCharType="begin"/>
      </w:r>
      <w:r w:rsidR="002A18DF">
        <w:rPr>
          <w:rFonts w:ascii="Times New Roman" w:eastAsia="Times New Roman" w:hAnsi="Times New Roman" w:cs="Times New Roman"/>
          <w:sz w:val="24"/>
          <w:szCs w:val="24"/>
        </w:rPr>
        <w:instrText xml:space="preserve"> ADDIN ZOTERO_ITEM CSL_CITATION {"citationID":"dBOAihi5","properties":{"formattedCitation":"(Hozlar, E., 1990)","plainCitation":"(Hozlar, E., 1990)","dontUpdate":true,"noteIndex":0},"citationItems":[{"id":4083,"uris":["http://zotero.org/users/5412774/items/26T48K3J"],"itemData":{"id":4083,"type":"article-journal","issue":"1","journalAbbreviation":"Ekonomicko-Matematicky Obzor","page":"96-99","title":"Gams-General Algebraic Modeling System for Mathematical-Modeling","volume":"26","author":[{"family":"Hozlar, E.","given":""}],"issued":{"date-parts":[["1990",1,1]]}}}],"schema":"https://github.com/citation-style-language/schema/raw/master/csl-citation.json"} </w:instrText>
      </w:r>
      <w:r w:rsidR="00A87289">
        <w:rPr>
          <w:rFonts w:ascii="Times New Roman" w:eastAsia="Times New Roman" w:hAnsi="Times New Roman" w:cs="Times New Roman"/>
          <w:sz w:val="24"/>
          <w:szCs w:val="24"/>
        </w:rPr>
        <w:fldChar w:fldCharType="separate"/>
      </w:r>
      <w:r w:rsidR="00810C09">
        <w:rPr>
          <w:rFonts w:ascii="Times New Roman" w:hAnsi="Times New Roman" w:cs="Times New Roman"/>
          <w:sz w:val="24"/>
        </w:rPr>
        <w:t>Hozlar,</w:t>
      </w:r>
      <w:r w:rsidR="00576038">
        <w:rPr>
          <w:rFonts w:ascii="Times New Roman" w:hAnsi="Times New Roman" w:cs="Times New Roman"/>
          <w:sz w:val="24"/>
        </w:rPr>
        <w:t xml:space="preserve"> </w:t>
      </w:r>
      <w:r w:rsidR="00A87289" w:rsidRPr="00A87289">
        <w:rPr>
          <w:rFonts w:ascii="Times New Roman" w:hAnsi="Times New Roman" w:cs="Times New Roman"/>
          <w:sz w:val="24"/>
        </w:rPr>
        <w:t>1990)</w:t>
      </w:r>
      <w:r w:rsidR="00A87289">
        <w:rPr>
          <w:rFonts w:ascii="Times New Roman" w:eastAsia="Times New Roman" w:hAnsi="Times New Roman" w:cs="Times New Roman"/>
          <w:sz w:val="24"/>
          <w:szCs w:val="24"/>
        </w:rPr>
        <w:fldChar w:fldCharType="end"/>
      </w:r>
      <w:r w:rsidR="00A87289" w:rsidRPr="00A87289">
        <w:rPr>
          <w:rFonts w:ascii="Times New Roman" w:eastAsia="Times New Roman" w:hAnsi="Times New Roman" w:cs="Times New Roman"/>
          <w:sz w:val="24"/>
          <w:szCs w:val="24"/>
        </w:rPr>
        <w:t>.</w:t>
      </w:r>
      <w:r w:rsidR="00576038">
        <w:rPr>
          <w:rFonts w:ascii="Times New Roman" w:eastAsia="Times New Roman" w:hAnsi="Times New Roman" w:cs="Times New Roman"/>
          <w:sz w:val="24"/>
          <w:szCs w:val="24"/>
        </w:rPr>
        <w:t xml:space="preserve"> Addition of market prices required a different model setup called</w:t>
      </w:r>
      <w:r w:rsidR="00576038" w:rsidRPr="00753C89">
        <w:rPr>
          <w:rFonts w:ascii="Times New Roman" w:eastAsia="Times New Roman" w:hAnsi="Times New Roman" w:cs="Times New Roman"/>
          <w:sz w:val="24"/>
          <w:szCs w:val="24"/>
        </w:rPr>
        <w:t xml:space="preserve"> </w:t>
      </w:r>
      <w:r w:rsidR="00576038">
        <w:rPr>
          <w:rFonts w:ascii="Times New Roman" w:eastAsia="Times New Roman" w:hAnsi="Times New Roman" w:cs="Times New Roman"/>
          <w:sz w:val="24"/>
          <w:szCs w:val="24"/>
        </w:rPr>
        <w:t xml:space="preserve">the </w:t>
      </w:r>
      <w:r w:rsidR="00576038" w:rsidRPr="5E79ED92">
        <w:rPr>
          <w:rFonts w:ascii="Times New Roman" w:eastAsia="Times New Roman" w:hAnsi="Times New Roman" w:cs="Times New Roman"/>
          <w:sz w:val="24"/>
          <w:szCs w:val="24"/>
        </w:rPr>
        <w:t>Market-Contract price model</w:t>
      </w:r>
      <w:r w:rsidR="00576038">
        <w:rPr>
          <w:rFonts w:ascii="Times New Roman" w:eastAsia="Times New Roman" w:hAnsi="Times New Roman" w:cs="Times New Roman"/>
          <w:sz w:val="24"/>
          <w:szCs w:val="24"/>
        </w:rPr>
        <w:t xml:space="preserve">. </w:t>
      </w:r>
    </w:p>
    <w:p w14:paraId="0E291130" w14:textId="42F99AAC" w:rsidR="007435B5" w:rsidRDefault="00576038" w:rsidP="0063644E">
      <w:pPr>
        <w:spacing w:line="480" w:lineRule="auto"/>
        <w:rPr>
          <w:rFonts w:ascii="Times New Roman" w:eastAsia="Times New Roman" w:hAnsi="Times New Roman" w:cs="Times New Roman"/>
          <w:sz w:val="24"/>
          <w:szCs w:val="24"/>
          <w:highlight w:val="yellow"/>
        </w:rPr>
      </w:pPr>
      <w:r w:rsidRPr="5E79ED92">
        <w:rPr>
          <w:rFonts w:ascii="Times New Roman" w:eastAsia="Times New Roman" w:hAnsi="Times New Roman" w:cs="Times New Roman"/>
          <w:sz w:val="24"/>
          <w:szCs w:val="24"/>
        </w:rPr>
        <w:t xml:space="preserve">We introduced a </w:t>
      </w:r>
      <w:r w:rsidRPr="5E79ED92">
        <w:rPr>
          <w:rFonts w:ascii="Times New Roman" w:eastAsia="Times New Roman" w:hAnsi="Times New Roman" w:cs="Times New Roman"/>
          <w:i/>
          <w:iCs/>
          <w:sz w:val="24"/>
          <w:szCs w:val="24"/>
        </w:rPr>
        <w:t>Nobugflow_Rel</w:t>
      </w:r>
      <w:r w:rsidRPr="5E79ED92">
        <w:rPr>
          <w:rFonts w:ascii="Times New Roman" w:eastAsia="Times New Roman" w:hAnsi="Times New Roman" w:cs="Times New Roman"/>
          <w:i/>
          <w:iCs/>
          <w:sz w:val="24"/>
          <w:szCs w:val="24"/>
          <w:vertAlign w:val="subscript"/>
        </w:rPr>
        <w:t>d,p</w:t>
      </w:r>
      <w:r w:rsidRPr="5E79ED92">
        <w:rPr>
          <w:rFonts w:ascii="Times New Roman" w:eastAsia="Times New Roman" w:hAnsi="Times New Roman" w:cs="Times New Roman"/>
          <w:b/>
          <w:bCs/>
          <w:sz w:val="24"/>
          <w:szCs w:val="24"/>
        </w:rPr>
        <w:t xml:space="preserve"> </w:t>
      </w:r>
      <w:r w:rsidRPr="5E79ED92">
        <w:rPr>
          <w:rFonts w:ascii="Times New Roman" w:eastAsia="Times New Roman" w:hAnsi="Times New Roman" w:cs="Times New Roman"/>
          <w:sz w:val="24"/>
          <w:szCs w:val="24"/>
        </w:rPr>
        <w:t xml:space="preserve">(cfs) parameter </w:t>
      </w:r>
      <w:r>
        <w:rPr>
          <w:rFonts w:ascii="Times New Roman" w:eastAsia="Times New Roman" w:hAnsi="Times New Roman" w:cs="Times New Roman"/>
          <w:sz w:val="24"/>
          <w:szCs w:val="24"/>
        </w:rPr>
        <w:t>for observed hydrograph, i.e., pre-bug flow releases from 2017, 2016, and 2015 (Supplementary, Fig. S2 to S4)</w:t>
      </w:r>
      <w:r w:rsidR="004A4A81">
        <w:rPr>
          <w:rFonts w:ascii="Times New Roman" w:eastAsia="Times New Roman" w:hAnsi="Times New Roman" w:cs="Times New Roman"/>
          <w:sz w:val="24"/>
          <w:szCs w:val="24"/>
        </w:rPr>
        <w:t xml:space="preserve">. </w:t>
      </w:r>
      <w:r w:rsidRPr="004A4A81">
        <w:rPr>
          <w:rFonts w:ascii="Times New Roman" w:eastAsia="Times New Roman" w:hAnsi="Times New Roman" w:cs="Times New Roman"/>
          <w:sz w:val="24"/>
          <w:szCs w:val="24"/>
        </w:rPr>
        <w:t xml:space="preserve">The Market-Contract price model had two further sub-models. </w:t>
      </w:r>
      <w:r w:rsidR="000E519B" w:rsidRPr="004A4A81">
        <w:rPr>
          <w:rFonts w:ascii="Times New Roman" w:eastAsia="Times New Roman" w:hAnsi="Times New Roman" w:cs="Times New Roman"/>
          <w:sz w:val="24"/>
          <w:szCs w:val="24"/>
        </w:rPr>
        <w:t xml:space="preserve">First, </w:t>
      </w:r>
      <w:r w:rsidR="002205CD">
        <w:rPr>
          <w:rFonts w:ascii="Times New Roman" w:eastAsia="Times New Roman" w:hAnsi="Times New Roman" w:cs="Times New Roman"/>
          <w:sz w:val="24"/>
          <w:szCs w:val="24"/>
        </w:rPr>
        <w:t>releases for zero steady low flow days (</w:t>
      </w:r>
      <w:r w:rsidR="00184384">
        <w:rPr>
          <w:rFonts w:ascii="Times New Roman" w:eastAsia="Times New Roman" w:hAnsi="Times New Roman" w:cs="Times New Roman"/>
          <w:sz w:val="24"/>
          <w:szCs w:val="24"/>
        </w:rPr>
        <w:t>i.e.,</w:t>
      </w:r>
      <w:r w:rsidR="002205CD">
        <w:rPr>
          <w:rFonts w:ascii="Times New Roman" w:eastAsia="Times New Roman" w:hAnsi="Times New Roman" w:cs="Times New Roman"/>
          <w:sz w:val="24"/>
          <w:szCs w:val="24"/>
        </w:rPr>
        <w:t xml:space="preserve"> hydropeaking pattern)</w:t>
      </w:r>
      <w:r w:rsidR="004938FF">
        <w:rPr>
          <w:rFonts w:ascii="Times New Roman" w:eastAsia="Times New Roman" w:hAnsi="Times New Roman" w:cs="Times New Roman"/>
          <w:sz w:val="24"/>
          <w:szCs w:val="24"/>
        </w:rPr>
        <w:t xml:space="preserve"> were </w:t>
      </w:r>
      <w:r w:rsidR="002205CD">
        <w:rPr>
          <w:rFonts w:ascii="Times New Roman" w:eastAsia="Times New Roman" w:hAnsi="Times New Roman" w:cs="Times New Roman"/>
          <w:sz w:val="24"/>
          <w:szCs w:val="24"/>
        </w:rPr>
        <w:t xml:space="preserve">priced at contract </w:t>
      </w:r>
      <w:r w:rsidR="00184384">
        <w:rPr>
          <w:rFonts w:ascii="Times New Roman" w:eastAsia="Times New Roman" w:hAnsi="Times New Roman" w:cs="Times New Roman"/>
          <w:sz w:val="24"/>
          <w:szCs w:val="24"/>
        </w:rPr>
        <w:t>rates</w:t>
      </w:r>
      <w:r w:rsidR="002205CD">
        <w:rPr>
          <w:rFonts w:ascii="Times New Roman" w:eastAsia="Times New Roman" w:hAnsi="Times New Roman" w:cs="Times New Roman"/>
          <w:sz w:val="24"/>
          <w:szCs w:val="24"/>
        </w:rPr>
        <w:t xml:space="preserve"> (Figure 3, black line). Second, </w:t>
      </w:r>
      <w:r w:rsidR="00184384">
        <w:rPr>
          <w:rFonts w:ascii="Times New Roman" w:eastAsia="Times New Roman" w:hAnsi="Times New Roman" w:cs="Times New Roman"/>
          <w:sz w:val="24"/>
          <w:szCs w:val="24"/>
        </w:rPr>
        <w:t xml:space="preserve">optimized releases for </w:t>
      </w:r>
      <w:r w:rsidR="007518C8">
        <w:rPr>
          <w:rFonts w:ascii="Times New Roman" w:eastAsia="Times New Roman" w:hAnsi="Times New Roman" w:cs="Times New Roman"/>
          <w:sz w:val="24"/>
          <w:szCs w:val="24"/>
        </w:rPr>
        <w:t xml:space="preserve">the </w:t>
      </w:r>
      <w:r w:rsidR="00184384">
        <w:rPr>
          <w:rFonts w:ascii="Times New Roman" w:eastAsia="Times New Roman" w:hAnsi="Times New Roman" w:cs="Times New Roman"/>
          <w:sz w:val="24"/>
          <w:szCs w:val="24"/>
        </w:rPr>
        <w:t xml:space="preserve">number of steady low flow days </w:t>
      </w:r>
      <w:r w:rsidR="007518C8">
        <w:rPr>
          <w:rFonts w:ascii="Times New Roman" w:eastAsia="Times New Roman" w:hAnsi="Times New Roman" w:cs="Times New Roman"/>
          <w:sz w:val="24"/>
          <w:szCs w:val="24"/>
        </w:rPr>
        <w:t>are compared to observed releases to de</w:t>
      </w:r>
      <w:r w:rsidR="007435B5">
        <w:rPr>
          <w:rFonts w:ascii="Times New Roman" w:eastAsia="Times New Roman" w:hAnsi="Times New Roman" w:cs="Times New Roman"/>
          <w:sz w:val="24"/>
          <w:szCs w:val="24"/>
        </w:rPr>
        <w:t>termine</w:t>
      </w:r>
      <w:r w:rsidR="007518C8">
        <w:rPr>
          <w:rFonts w:ascii="Times New Roman" w:eastAsia="Times New Roman" w:hAnsi="Times New Roman" w:cs="Times New Roman"/>
          <w:sz w:val="24"/>
          <w:szCs w:val="24"/>
        </w:rPr>
        <w:t xml:space="preserve"> surplus or deficit energy generation. Th</w:t>
      </w:r>
      <w:r w:rsidR="007435B5">
        <w:rPr>
          <w:rFonts w:ascii="Times New Roman" w:eastAsia="Times New Roman" w:hAnsi="Times New Roman" w:cs="Times New Roman"/>
          <w:sz w:val="24"/>
          <w:szCs w:val="24"/>
        </w:rPr>
        <w:t>e differential energy</w:t>
      </w:r>
      <w:r w:rsidR="007518C8">
        <w:rPr>
          <w:rFonts w:ascii="Times New Roman" w:eastAsia="Times New Roman" w:hAnsi="Times New Roman" w:cs="Times New Roman"/>
          <w:sz w:val="24"/>
          <w:szCs w:val="24"/>
        </w:rPr>
        <w:t xml:space="preserve"> is priced at market </w:t>
      </w:r>
      <w:r w:rsidR="00593F60">
        <w:rPr>
          <w:rFonts w:ascii="Times New Roman" w:eastAsia="Times New Roman" w:hAnsi="Times New Roman" w:cs="Times New Roman"/>
          <w:sz w:val="24"/>
          <w:szCs w:val="24"/>
        </w:rPr>
        <w:t>rate</w:t>
      </w:r>
      <w:r w:rsidR="007518C8">
        <w:rPr>
          <w:rFonts w:ascii="Times New Roman" w:eastAsia="Times New Roman" w:hAnsi="Times New Roman" w:cs="Times New Roman"/>
          <w:sz w:val="24"/>
          <w:szCs w:val="24"/>
        </w:rPr>
        <w:t xml:space="preserve"> </w:t>
      </w:r>
      <w:r w:rsidR="0063644E">
        <w:rPr>
          <w:rFonts w:ascii="Times New Roman" w:eastAsia="Times New Roman" w:hAnsi="Times New Roman" w:cs="Times New Roman"/>
          <w:sz w:val="24"/>
          <w:szCs w:val="24"/>
        </w:rPr>
        <w:t xml:space="preserve">(Figure 3, red line/light blue and red fill). </w:t>
      </w:r>
      <w:r w:rsidR="007435B5">
        <w:rPr>
          <w:rFonts w:ascii="Times New Roman" w:eastAsia="Times New Roman" w:hAnsi="Times New Roman" w:cs="Times New Roman"/>
          <w:sz w:val="24"/>
          <w:szCs w:val="24"/>
        </w:rPr>
        <w:t xml:space="preserve">Further details are provided in supplementary </w:t>
      </w:r>
      <w:r w:rsidR="00B45562">
        <w:rPr>
          <w:rFonts w:ascii="Times New Roman" w:eastAsia="Times New Roman" w:hAnsi="Times New Roman" w:cs="Times New Roman"/>
          <w:sz w:val="24"/>
          <w:szCs w:val="24"/>
        </w:rPr>
        <w:t>t</w:t>
      </w:r>
      <w:r w:rsidR="007435B5">
        <w:rPr>
          <w:rFonts w:ascii="Times New Roman" w:eastAsia="Times New Roman" w:hAnsi="Times New Roman" w:cs="Times New Roman"/>
          <w:sz w:val="24"/>
          <w:szCs w:val="24"/>
        </w:rPr>
        <w:t>ext S4.</w:t>
      </w:r>
    </w:p>
    <w:p w14:paraId="29B597EA" w14:textId="78593721" w:rsidR="00396658" w:rsidRPr="00A23374" w:rsidRDefault="00A23374" w:rsidP="00ED113F">
      <w:pPr>
        <w:spacing w:line="480" w:lineRule="auto"/>
        <w:rPr>
          <w:rFonts w:ascii="Times New Roman" w:eastAsia="Times New Roman" w:hAnsi="Times New Roman" w:cs="Times New Roman"/>
          <w:sz w:val="24"/>
          <w:szCs w:val="24"/>
        </w:rPr>
      </w:pPr>
      <w:r w:rsidRPr="00396658">
        <w:rPr>
          <w:rFonts w:ascii="Times New Roman" w:eastAsia="Times New Roman" w:hAnsi="Times New Roman" w:cs="Times New Roman"/>
          <w:bCs/>
          <w:sz w:val="24"/>
          <w:szCs w:val="24"/>
        </w:rPr>
        <w:t>3.</w:t>
      </w:r>
      <w:r w:rsidR="00E519E0">
        <w:rPr>
          <w:rFonts w:ascii="Times New Roman" w:eastAsia="Times New Roman" w:hAnsi="Times New Roman" w:cs="Times New Roman"/>
          <w:bCs/>
          <w:sz w:val="24"/>
          <w:szCs w:val="24"/>
        </w:rPr>
        <w:t>10</w:t>
      </w:r>
      <w:r w:rsidRPr="00396658">
        <w:rPr>
          <w:rFonts w:ascii="Times New Roman" w:eastAsia="Times New Roman" w:hAnsi="Times New Roman" w:cs="Times New Roman"/>
          <w:bCs/>
          <w:sz w:val="24"/>
          <w:szCs w:val="24"/>
        </w:rPr>
        <w:t xml:space="preserve"> Model Solution</w:t>
      </w:r>
      <w:r w:rsidR="00B45562">
        <w:rPr>
          <w:rFonts w:ascii="Times New Roman" w:eastAsia="Times New Roman" w:hAnsi="Times New Roman" w:cs="Times New Roman"/>
          <w:bCs/>
          <w:sz w:val="24"/>
          <w:szCs w:val="24"/>
        </w:rPr>
        <w:t>.</w:t>
      </w:r>
      <w:r w:rsidRPr="00A23374">
        <w:rPr>
          <w:rFonts w:ascii="Times New Roman" w:eastAsia="Times New Roman" w:hAnsi="Times New Roman" w:cs="Times New Roman"/>
          <w:sz w:val="24"/>
          <w:szCs w:val="24"/>
        </w:rPr>
        <w:t xml:space="preserve"> The bi-objective model used th</w:t>
      </w:r>
      <w:r w:rsidR="00396658">
        <w:rPr>
          <w:rFonts w:ascii="Times New Roman" w:eastAsia="Times New Roman" w:hAnsi="Times New Roman" w:cs="Times New Roman"/>
          <w:sz w:val="24"/>
          <w:szCs w:val="24"/>
        </w:rPr>
        <w:t xml:space="preserve">e constraint method to maximize </w:t>
      </w:r>
      <w:r w:rsidRPr="00A23374">
        <w:rPr>
          <w:rFonts w:ascii="Times New Roman" w:eastAsia="Times New Roman" w:hAnsi="Times New Roman" w:cs="Times New Roman"/>
          <w:sz w:val="24"/>
          <w:szCs w:val="24"/>
        </w:rPr>
        <w:t>hydro</w:t>
      </w:r>
      <w:r w:rsidR="000F1A13">
        <w:rPr>
          <w:rFonts w:ascii="Times New Roman" w:eastAsia="Times New Roman" w:hAnsi="Times New Roman" w:cs="Times New Roman"/>
          <w:sz w:val="24"/>
          <w:szCs w:val="24"/>
        </w:rPr>
        <w:t xml:space="preserve">peaking </w:t>
      </w:r>
      <w:r w:rsidRPr="00A23374">
        <w:rPr>
          <w:rFonts w:ascii="Times New Roman" w:eastAsia="Times New Roman" w:hAnsi="Times New Roman" w:cs="Times New Roman"/>
          <w:sz w:val="24"/>
          <w:szCs w:val="24"/>
        </w:rPr>
        <w:t xml:space="preserve">value subject to </w:t>
      </w:r>
      <w:r w:rsidR="007D00A7">
        <w:rPr>
          <w:rFonts w:ascii="Times New Roman" w:eastAsia="Times New Roman" w:hAnsi="Times New Roman" w:cs="Times New Roman"/>
          <w:sz w:val="24"/>
          <w:szCs w:val="24"/>
        </w:rPr>
        <w:t>the</w:t>
      </w:r>
      <w:r w:rsidRPr="00A23374">
        <w:rPr>
          <w:rFonts w:ascii="Times New Roman" w:eastAsia="Times New Roman" w:hAnsi="Times New Roman" w:cs="Times New Roman"/>
          <w:sz w:val="24"/>
          <w:szCs w:val="24"/>
        </w:rPr>
        <w:t xml:space="preserve"> number of days per month of steady low releases. We varied the number of days of steady low releases from 0 to 31 days per month</w:t>
      </w:r>
      <w:r w:rsidR="005A05E0">
        <w:rPr>
          <w:rFonts w:ascii="Times New Roman" w:eastAsia="Times New Roman" w:hAnsi="Times New Roman" w:cs="Times New Roman"/>
          <w:sz w:val="24"/>
          <w:szCs w:val="24"/>
        </w:rPr>
        <w:t>.</w:t>
      </w:r>
      <w:r w:rsidR="00A95885">
        <w:rPr>
          <w:rFonts w:ascii="Times New Roman" w:eastAsia="Times New Roman" w:hAnsi="Times New Roman" w:cs="Times New Roman"/>
          <w:sz w:val="24"/>
          <w:szCs w:val="24"/>
        </w:rPr>
        <w:t xml:space="preserve"> </w:t>
      </w:r>
    </w:p>
    <w:p w14:paraId="6E06C873" w14:textId="778E3B51" w:rsidR="00A23374" w:rsidRPr="00A23374" w:rsidRDefault="00A23374" w:rsidP="00BA5514">
      <w:pPr>
        <w:spacing w:after="0" w:line="480" w:lineRule="auto"/>
        <w:textAlignment w:val="baseline"/>
        <w:rPr>
          <w:rFonts w:ascii="Times New Roman" w:eastAsia="Times New Roman" w:hAnsi="Times New Roman" w:cs="Times New Roman"/>
          <w:sz w:val="24"/>
          <w:szCs w:val="24"/>
        </w:rPr>
      </w:pPr>
      <w:r w:rsidRPr="00396658">
        <w:rPr>
          <w:rFonts w:ascii="Times New Roman" w:eastAsia="Times New Roman" w:hAnsi="Times New Roman" w:cs="Times New Roman"/>
          <w:bCs/>
          <w:sz w:val="24"/>
          <w:szCs w:val="24"/>
        </w:rPr>
        <w:t xml:space="preserve">3.11 </w:t>
      </w:r>
      <w:r w:rsidRPr="00396658">
        <w:rPr>
          <w:rFonts w:ascii="Times New Roman" w:eastAsia="Times New Roman" w:hAnsi="Times New Roman" w:cs="Times New Roman"/>
          <w:sz w:val="24"/>
          <w:szCs w:val="24"/>
        </w:rPr>
        <w:t>Scenarios</w:t>
      </w:r>
      <w:r w:rsidR="00B45562">
        <w:rPr>
          <w:rFonts w:ascii="Times New Roman" w:eastAsia="Times New Roman" w:hAnsi="Times New Roman" w:cs="Times New Roman"/>
          <w:sz w:val="24"/>
          <w:szCs w:val="24"/>
        </w:rPr>
        <w:t>.</w:t>
      </w:r>
      <w:r w:rsidRPr="00A23374">
        <w:rPr>
          <w:rFonts w:ascii="Times New Roman" w:eastAsia="Times New Roman" w:hAnsi="Times New Roman" w:cs="Times New Roman"/>
          <w:sz w:val="24"/>
          <w:szCs w:val="24"/>
        </w:rPr>
        <w:t xml:space="preserve"> The model was solved for scenarios of different monthly release volumes,</w:t>
      </w:r>
      <w:r w:rsidR="00F7076D">
        <w:rPr>
          <w:rFonts w:ascii="Times New Roman" w:eastAsia="Times New Roman" w:hAnsi="Times New Roman" w:cs="Times New Roman"/>
          <w:sz w:val="24"/>
          <w:szCs w:val="24"/>
        </w:rPr>
        <w:t xml:space="preserve"> price differential between on and off-peak periods, </w:t>
      </w:r>
      <w:r w:rsidRPr="00A23374">
        <w:rPr>
          <w:rFonts w:ascii="Times New Roman" w:eastAsia="Times New Roman" w:hAnsi="Times New Roman" w:cs="Times New Roman"/>
          <w:sz w:val="24"/>
          <w:szCs w:val="24"/>
        </w:rPr>
        <w:t xml:space="preserve">contract and market energy prices, and flow offsets </w:t>
      </w:r>
      <w:r w:rsidRPr="00A23374">
        <w:rPr>
          <w:rFonts w:ascii="Times New Roman" w:eastAsia="Times New Roman" w:hAnsi="Times New Roman" w:cs="Times New Roman"/>
          <w:sz w:val="24"/>
          <w:szCs w:val="24"/>
        </w:rPr>
        <w:lastRenderedPageBreak/>
        <w:t xml:space="preserve">from Sunday to </w:t>
      </w:r>
      <w:r w:rsidR="00B45562">
        <w:rPr>
          <w:rFonts w:ascii="Times New Roman" w:eastAsia="Times New Roman" w:hAnsi="Times New Roman" w:cs="Times New Roman"/>
          <w:sz w:val="24"/>
          <w:szCs w:val="24"/>
        </w:rPr>
        <w:t>w</w:t>
      </w:r>
      <w:r w:rsidRPr="00A23374">
        <w:rPr>
          <w:rFonts w:ascii="Times New Roman" w:eastAsia="Times New Roman" w:hAnsi="Times New Roman" w:cs="Times New Roman"/>
          <w:sz w:val="24"/>
          <w:szCs w:val="24"/>
        </w:rPr>
        <w:t>eekday low flows during March to October months when aquatic invertebrates are most productive. We varied the</w:t>
      </w:r>
      <w:r w:rsidR="00B4026E">
        <w:rPr>
          <w:rFonts w:ascii="Times New Roman" w:eastAsia="Times New Roman" w:hAnsi="Times New Roman" w:cs="Times New Roman"/>
          <w:sz w:val="24"/>
          <w:szCs w:val="24"/>
        </w:rPr>
        <w:t xml:space="preserve"> following parameters:</w:t>
      </w:r>
      <w:r w:rsidRPr="00A23374">
        <w:rPr>
          <w:rFonts w:ascii="Times New Roman" w:eastAsia="Times New Roman" w:hAnsi="Times New Roman" w:cs="Times New Roman"/>
          <w:sz w:val="24"/>
          <w:szCs w:val="24"/>
        </w:rPr>
        <w:t> </w:t>
      </w:r>
    </w:p>
    <w:p w14:paraId="1544CD21" w14:textId="4ED047B0" w:rsidR="00683015" w:rsidRDefault="00A23374" w:rsidP="00BA5514">
      <w:pPr>
        <w:pStyle w:val="ListParagraph"/>
        <w:numPr>
          <w:ilvl w:val="0"/>
          <w:numId w:val="4"/>
        </w:numPr>
        <w:spacing w:after="0" w:line="480" w:lineRule="auto"/>
        <w:ind w:left="648"/>
        <w:textAlignment w:val="baseline"/>
        <w:rPr>
          <w:rFonts w:ascii="Times New Roman" w:eastAsia="Times New Roman" w:hAnsi="Times New Roman" w:cs="Times New Roman"/>
          <w:sz w:val="24"/>
          <w:szCs w:val="24"/>
        </w:rPr>
      </w:pPr>
      <w:r w:rsidRPr="00683015">
        <w:rPr>
          <w:rFonts w:ascii="Times New Roman" w:eastAsia="Times New Roman" w:hAnsi="Times New Roman" w:cs="Times New Roman"/>
          <w:sz w:val="24"/>
          <w:szCs w:val="24"/>
        </w:rPr>
        <w:t>Monthly release volume from 0.71 to 0.95 MAF,  </w:t>
      </w:r>
    </w:p>
    <w:p w14:paraId="0337EBD4" w14:textId="14C51007" w:rsidR="00AC1D41" w:rsidRDefault="00F7076D" w:rsidP="00AC1D41">
      <w:pPr>
        <w:pStyle w:val="ListParagraph"/>
        <w:numPr>
          <w:ilvl w:val="0"/>
          <w:numId w:val="4"/>
        </w:numPr>
        <w:spacing w:after="0" w:line="480" w:lineRule="auto"/>
        <w:ind w:left="648"/>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price differential</w:t>
      </w:r>
      <w:r w:rsidR="00E67B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67B6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.g., August </w:t>
      </w:r>
      <w:r w:rsidR="00AC1D41">
        <w:rPr>
          <w:rFonts w:ascii="Times New Roman" w:eastAsia="Times New Roman" w:hAnsi="Times New Roman" w:cs="Times New Roman"/>
          <w:sz w:val="24"/>
          <w:szCs w:val="24"/>
        </w:rPr>
        <w:t xml:space="preserve">weekday on-peak contract price </w:t>
      </w:r>
      <w:r w:rsidR="00F815C0">
        <w:rPr>
          <w:rFonts w:ascii="Times New Roman" w:eastAsia="Times New Roman" w:hAnsi="Times New Roman" w:cs="Times New Roman"/>
          <w:sz w:val="24"/>
          <w:szCs w:val="24"/>
        </w:rPr>
        <w:t xml:space="preserve">was </w:t>
      </w:r>
      <w:r w:rsidR="00AC1D41">
        <w:rPr>
          <w:rFonts w:ascii="Times New Roman" w:eastAsia="Times New Roman" w:hAnsi="Times New Roman" w:cs="Times New Roman"/>
          <w:sz w:val="24"/>
          <w:szCs w:val="24"/>
        </w:rPr>
        <w:t>reduced from $79 (base case) to $64.4 to $49.7 per MWh,</w:t>
      </w:r>
    </w:p>
    <w:p w14:paraId="79CBC0E3" w14:textId="670495A3" w:rsidR="00AC1D41" w:rsidRPr="00AC1D41" w:rsidRDefault="00F815C0" w:rsidP="00AC1D41">
      <w:pPr>
        <w:pStyle w:val="ListParagraph"/>
        <w:numPr>
          <w:ilvl w:val="0"/>
          <w:numId w:val="4"/>
        </w:numPr>
        <w:spacing w:after="0" w:line="480" w:lineRule="auto"/>
        <w:ind w:left="648"/>
        <w:textAlignment w:val="baseline"/>
        <w:rPr>
          <w:rFonts w:ascii="Times New Roman" w:eastAsia="Times New Roman" w:hAnsi="Times New Roman" w:cs="Times New Roman"/>
          <w:sz w:val="24"/>
          <w:szCs w:val="24"/>
        </w:rPr>
      </w:pPr>
      <w:r w:rsidRPr="00ED113F">
        <w:rPr>
          <w:rFonts w:ascii="Times New Roman" w:eastAsia="Times New Roman" w:hAnsi="Times New Roman" w:cs="Times New Roman"/>
          <w:sz w:val="24"/>
          <w:szCs w:val="24"/>
        </w:rPr>
        <w:t>Market price</w:t>
      </w:r>
      <w:r>
        <w:rPr>
          <w:rFonts w:ascii="Times New Roman" w:eastAsia="Times New Roman" w:hAnsi="Times New Roman" w:cs="Times New Roman"/>
          <w:sz w:val="24"/>
          <w:szCs w:val="24"/>
        </w:rPr>
        <w:t xml:space="preserve"> from $5 to $30/MWh</w:t>
      </w:r>
      <w:r w:rsidR="00593F60">
        <w:rPr>
          <w:rFonts w:ascii="Times New Roman" w:eastAsia="Times New Roman" w:hAnsi="Times New Roman" w:cs="Times New Roman"/>
          <w:sz w:val="24"/>
          <w:szCs w:val="24"/>
        </w:rPr>
        <w:t xml:space="preserve"> above contract price</w:t>
      </w:r>
      <w:r w:rsidR="00471203">
        <w:rPr>
          <w:rFonts w:ascii="Times New Roman" w:eastAsia="Times New Roman" w:hAnsi="Times New Roman" w:cs="Times New Roman"/>
          <w:sz w:val="24"/>
          <w:szCs w:val="24"/>
        </w:rPr>
        <w:t>s</w:t>
      </w:r>
      <w:r w:rsidR="00E67B6B">
        <w:rPr>
          <w:rFonts w:ascii="Times New Roman" w:eastAsia="Times New Roman" w:hAnsi="Times New Roman" w:cs="Times New Roman"/>
          <w:sz w:val="24"/>
          <w:szCs w:val="24"/>
        </w:rPr>
        <w:t>, and</w:t>
      </w:r>
    </w:p>
    <w:p w14:paraId="5D06C532" w14:textId="4AE56943" w:rsidR="00DD4417" w:rsidRPr="00DD4417" w:rsidRDefault="00A23374">
      <w:pPr>
        <w:pStyle w:val="ListParagraph"/>
        <w:numPr>
          <w:ilvl w:val="0"/>
          <w:numId w:val="4"/>
        </w:numPr>
        <w:spacing w:after="360" w:line="720" w:lineRule="auto"/>
        <w:ind w:left="648"/>
        <w:textAlignment w:val="baseline"/>
        <w:rPr>
          <w:rStyle w:val="eop"/>
          <w:rFonts w:ascii="Times New Roman" w:eastAsia="Times New Roman" w:hAnsi="Times New Roman" w:cs="Times New Roman"/>
          <w:sz w:val="24"/>
          <w:szCs w:val="24"/>
        </w:rPr>
      </w:pPr>
      <w:r w:rsidRPr="00683015">
        <w:rPr>
          <w:rFonts w:ascii="Times New Roman" w:eastAsia="Times New Roman" w:hAnsi="Times New Roman" w:cs="Times New Roman"/>
          <w:sz w:val="24"/>
          <w:szCs w:val="24"/>
        </w:rPr>
        <w:t>Offset release from 0 to 1000 cfs (H0 to H1000).  </w:t>
      </w:r>
    </w:p>
    <w:p w14:paraId="19F2AD0A" w14:textId="0D0E5FE7" w:rsidR="00683015" w:rsidRPr="00596D57" w:rsidRDefault="00683015" w:rsidP="00D63407">
      <w:pPr>
        <w:pStyle w:val="Heading1"/>
      </w:pPr>
      <w:r>
        <w:t>Results</w:t>
      </w:r>
    </w:p>
    <w:p w14:paraId="0DE5231D" w14:textId="14424883" w:rsidR="00924057" w:rsidRDefault="00596D57" w:rsidP="00BA5514">
      <w:pPr>
        <w:pStyle w:val="Default"/>
        <w:spacing w:line="480" w:lineRule="auto"/>
        <w:rPr>
          <w:rFonts w:eastAsia="Times New Roman"/>
        </w:rPr>
      </w:pPr>
      <w:r w:rsidRPr="00596D57">
        <w:t>4.1 Validation</w:t>
      </w:r>
      <w:r>
        <w:t xml:space="preserve"> </w:t>
      </w:r>
    </w:p>
    <w:p w14:paraId="2A80D824" w14:textId="35ED77CA" w:rsidR="00596D57" w:rsidRDefault="00596D57" w:rsidP="00BA5514">
      <w:pPr>
        <w:pStyle w:val="Default"/>
        <w:spacing w:line="480" w:lineRule="auto"/>
        <w:rPr>
          <w:rFonts w:eastAsia="Times New Roman"/>
        </w:rPr>
      </w:pPr>
      <w:r>
        <w:t xml:space="preserve">The Saturday-Sunday-Weekday model releases and energy generation were validated for </w:t>
      </w:r>
      <w:r w:rsidR="009A728A">
        <w:t>March to October</w:t>
      </w:r>
      <w:r>
        <w:t xml:space="preserve"> 2018</w:t>
      </w:r>
      <w:r w:rsidRPr="0B69BF15">
        <w:rPr>
          <w:b/>
          <w:bCs/>
        </w:rPr>
        <w:t xml:space="preserve"> </w:t>
      </w:r>
      <w:r>
        <w:t xml:space="preserve">against 15-minute flow data at Lees Ferry </w:t>
      </w:r>
      <w:r w:rsidR="00084263" w:rsidRPr="00084263">
        <w:rPr>
          <w:color w:val="auto"/>
        </w:rPr>
        <w:t>(</w:t>
      </w:r>
      <w:hyperlink r:id="rId11" w:history="1">
        <w:r w:rsidR="00084263" w:rsidRPr="00084263">
          <w:rPr>
            <w:rStyle w:val="Hyperlink"/>
          </w:rPr>
          <w:t>https://www.gcmrc.gov/</w:t>
        </w:r>
        <w:r w:rsidR="00312C0E">
          <w:rPr>
            <w:rStyle w:val="Hyperlink"/>
          </w:rPr>
          <w:t>‌‌‌‌‍</w:t>
        </w:r>
        <w:r w:rsidR="00084263" w:rsidRPr="00084263">
          <w:rPr>
            <w:rStyle w:val="Hyperlink"/>
          </w:rPr>
          <w:t>discharge</w:t>
        </w:r>
        <w:r w:rsidR="00312C0E">
          <w:rPr>
            <w:rStyle w:val="Hyperlink"/>
          </w:rPr>
          <w:t>‌‌</w:t>
        </w:r>
        <w:r w:rsidR="00084263" w:rsidRPr="00084263">
          <w:rPr>
            <w:rStyle w:val="Hyperlink"/>
          </w:rPr>
          <w:t>_qw_sediment/station/GCDAMP/09380000</w:t>
        </w:r>
      </w:hyperlink>
      <w:r w:rsidRPr="0B69BF15">
        <w:rPr>
          <w:color w:val="auto"/>
        </w:rPr>
        <w:t>), aggregated hourly flows, and daily Glen Canyon power plant energy generation (</w:t>
      </w:r>
      <w:hyperlink r:id="rId12" w:history="1">
        <w:r w:rsidR="009A728A" w:rsidRPr="00235249">
          <w:rPr>
            <w:rStyle w:val="Hyperlink"/>
          </w:rPr>
          <w:t>https://www.usbr.gov/rsvrWater/HistoricalApp.​​html)</w:t>
        </w:r>
      </w:hyperlink>
      <w:r w:rsidR="009A728A">
        <w:t xml:space="preserve"> (Supplementary, Table S</w:t>
      </w:r>
      <w:r w:rsidR="00D36C74">
        <w:t>1</w:t>
      </w:r>
      <w:r w:rsidR="009A728A">
        <w:t>)</w:t>
      </w:r>
      <w:r w:rsidRPr="0B69BF15">
        <w:rPr>
          <w:color w:val="auto"/>
        </w:rPr>
        <w:t>.</w:t>
      </w:r>
      <w:r>
        <w:t xml:space="preserve"> </w:t>
      </w:r>
      <w:r w:rsidR="009A728A">
        <w:t>For example, for August 2018 the</w:t>
      </w:r>
      <w:r w:rsidRPr="0B69BF15">
        <w:rPr>
          <w:rFonts w:eastAsia="Times New Roman"/>
        </w:rPr>
        <w:t xml:space="preserve"> flow volume for the observed, hourly, and Saturday-Sunday-Weekday models were identical (</w:t>
      </w:r>
      <w:r w:rsidR="009A728A">
        <w:rPr>
          <w:rFonts w:eastAsia="Times New Roman"/>
        </w:rPr>
        <w:t xml:space="preserve">e.g., </w:t>
      </w:r>
      <w:r>
        <w:rPr>
          <w:rFonts w:eastAsia="Times New Roman"/>
        </w:rPr>
        <w:t>Supplementary</w:t>
      </w:r>
      <w:r w:rsidRPr="0B69BF15">
        <w:rPr>
          <w:rFonts w:eastAsia="Times New Roman"/>
        </w:rPr>
        <w:t>, Fig. S</w:t>
      </w:r>
      <w:r w:rsidR="00576038">
        <w:rPr>
          <w:rFonts w:eastAsia="Times New Roman"/>
        </w:rPr>
        <w:t>6</w:t>
      </w:r>
      <w:r w:rsidRPr="0B69BF15">
        <w:rPr>
          <w:rFonts w:eastAsia="Times New Roman"/>
        </w:rPr>
        <w:t>). Energy generation varied by only 4.2% in comparison to observed energy generation (</w:t>
      </w:r>
      <w:r w:rsidR="00746729" w:rsidRPr="00746729">
        <w:rPr>
          <w:rFonts w:eastAsia="Times New Roman"/>
        </w:rPr>
        <w:t>Supplementary</w:t>
      </w:r>
      <w:r w:rsidR="00E67B6B">
        <w:rPr>
          <w:rFonts w:eastAsia="Times New Roman"/>
        </w:rPr>
        <w:t>,</w:t>
      </w:r>
      <w:r w:rsidR="00746729" w:rsidRPr="00746729">
        <w:rPr>
          <w:rFonts w:eastAsia="Times New Roman"/>
        </w:rPr>
        <w:t xml:space="preserve"> Table S</w:t>
      </w:r>
      <w:r w:rsidR="00D36C74">
        <w:rPr>
          <w:rFonts w:eastAsia="Times New Roman"/>
        </w:rPr>
        <w:t>1</w:t>
      </w:r>
      <w:r w:rsidR="00746729" w:rsidRPr="00746729">
        <w:rPr>
          <w:rFonts w:eastAsia="Times New Roman"/>
        </w:rPr>
        <w:t xml:space="preserve"> and </w:t>
      </w:r>
      <w:r w:rsidRPr="00746729">
        <w:rPr>
          <w:rFonts w:eastAsia="Times New Roman"/>
        </w:rPr>
        <w:t>Supplementary, Fig. S</w:t>
      </w:r>
      <w:r w:rsidR="00576038" w:rsidRPr="00746729">
        <w:rPr>
          <w:rFonts w:eastAsia="Times New Roman"/>
        </w:rPr>
        <w:t>7</w:t>
      </w:r>
      <w:r w:rsidRPr="0B69BF15">
        <w:rPr>
          <w:rFonts w:eastAsia="Times New Roman"/>
        </w:rPr>
        <w:t xml:space="preserve">). The possible reasons for surplus energy generation were an assumption that </w:t>
      </w:r>
      <w:r>
        <w:rPr>
          <w:rFonts w:eastAsia="Times New Roman"/>
        </w:rPr>
        <w:t xml:space="preserve">the </w:t>
      </w:r>
      <w:r w:rsidRPr="0B69BF15">
        <w:rPr>
          <w:rFonts w:eastAsia="Times New Roman"/>
        </w:rPr>
        <w:t xml:space="preserve">reservoir head remains constant throughout the month and an outdated </w:t>
      </w:r>
      <w:r w:rsidR="00593F60">
        <w:rPr>
          <w:rFonts w:eastAsia="Times New Roman"/>
        </w:rPr>
        <w:t>conversion factor</w:t>
      </w:r>
      <w:r w:rsidRPr="0B69BF15">
        <w:rPr>
          <w:rFonts w:eastAsia="Times New Roman"/>
        </w:rPr>
        <w:t xml:space="preserve"> (</w:t>
      </w:r>
      <w:r>
        <w:rPr>
          <w:rFonts w:eastAsia="Times New Roman"/>
        </w:rPr>
        <w:t>Supplementary</w:t>
      </w:r>
      <w:r w:rsidRPr="0B69BF15">
        <w:rPr>
          <w:rFonts w:eastAsia="Times New Roman"/>
        </w:rPr>
        <w:t xml:space="preserve">, </w:t>
      </w:r>
      <w:r>
        <w:rPr>
          <w:rFonts w:eastAsia="Times New Roman"/>
        </w:rPr>
        <w:t>eq</w:t>
      </w:r>
      <w:r w:rsidRPr="0B69BF15">
        <w:rPr>
          <w:rFonts w:eastAsia="Times New Roman"/>
        </w:rPr>
        <w:t xml:space="preserve">. </w:t>
      </w:r>
      <w:r>
        <w:rPr>
          <w:rFonts w:eastAsia="Times New Roman"/>
        </w:rPr>
        <w:t>S</w:t>
      </w:r>
      <w:r w:rsidRPr="0B69BF15">
        <w:rPr>
          <w:rFonts w:eastAsia="Times New Roman"/>
        </w:rPr>
        <w:t xml:space="preserve">1). Validation over different months of 2018 showed that the energy generation error varied from 2.8% (July) to 9% (October; </w:t>
      </w:r>
      <w:r>
        <w:rPr>
          <w:rFonts w:eastAsia="Times New Roman"/>
        </w:rPr>
        <w:t>Supplementary</w:t>
      </w:r>
      <w:r w:rsidR="00DD61DE">
        <w:rPr>
          <w:rFonts w:eastAsia="Times New Roman"/>
        </w:rPr>
        <w:t>,</w:t>
      </w:r>
      <w:r w:rsidRPr="0B69BF15">
        <w:rPr>
          <w:rFonts w:eastAsia="Times New Roman"/>
        </w:rPr>
        <w:t xml:space="preserve"> Table S</w:t>
      </w:r>
      <w:r w:rsidR="00D36C74">
        <w:rPr>
          <w:rFonts w:eastAsia="Times New Roman"/>
        </w:rPr>
        <w:t>1</w:t>
      </w:r>
      <w:r w:rsidRPr="0B69BF15">
        <w:rPr>
          <w:rFonts w:eastAsia="Times New Roman"/>
        </w:rPr>
        <w:t xml:space="preserve">). </w:t>
      </w:r>
      <w:bookmarkStart w:id="20" w:name="_Hlk178000843"/>
      <w:r w:rsidR="00731017">
        <w:rPr>
          <w:rFonts w:eastAsia="Times New Roman"/>
        </w:rPr>
        <w:t xml:space="preserve">Monthly revenue calculated at an hourly time step was 1.5 to 2.2% less than revenue modeled with </w:t>
      </w:r>
      <w:r w:rsidR="00E67B6B">
        <w:rPr>
          <w:rFonts w:eastAsia="Times New Roman"/>
        </w:rPr>
        <w:t xml:space="preserve">2 </w:t>
      </w:r>
      <w:r w:rsidR="00DD61DE">
        <w:rPr>
          <w:rFonts w:eastAsia="Times New Roman"/>
        </w:rPr>
        <w:t>time</w:t>
      </w:r>
      <w:r w:rsidR="00731017">
        <w:rPr>
          <w:rFonts w:eastAsia="Times New Roman"/>
        </w:rPr>
        <w:t xml:space="preserve"> periods per day (</w:t>
      </w:r>
      <w:r w:rsidR="00C33C82">
        <w:rPr>
          <w:rFonts w:eastAsia="Times New Roman"/>
        </w:rPr>
        <w:t>Supplementary</w:t>
      </w:r>
      <w:r w:rsidR="00DD61DE">
        <w:rPr>
          <w:rFonts w:eastAsia="Times New Roman"/>
        </w:rPr>
        <w:t>,</w:t>
      </w:r>
      <w:r w:rsidR="00C33C82" w:rsidRPr="0B69BF15">
        <w:rPr>
          <w:rFonts w:eastAsia="Times New Roman"/>
        </w:rPr>
        <w:t xml:space="preserve"> Table S</w:t>
      </w:r>
      <w:r w:rsidR="00836E30">
        <w:rPr>
          <w:rFonts w:eastAsia="Times New Roman"/>
        </w:rPr>
        <w:t>1</w:t>
      </w:r>
      <w:r w:rsidR="00731017">
        <w:rPr>
          <w:rFonts w:eastAsia="Times New Roman"/>
        </w:rPr>
        <w:t>).</w:t>
      </w:r>
      <w:r w:rsidR="00506533">
        <w:rPr>
          <w:rFonts w:eastAsia="Times New Roman"/>
        </w:rPr>
        <w:t xml:space="preserve"> We believe </w:t>
      </w:r>
      <w:r w:rsidR="00506533">
        <w:rPr>
          <w:rFonts w:eastAsia="Times New Roman"/>
        </w:rPr>
        <w:lastRenderedPageBreak/>
        <w:t>revenue validation at a 15-minute time-step will be similar because we do not observe large changes in flows across 1-hour periods for which we have energy pricing data.</w:t>
      </w:r>
      <w:bookmarkEnd w:id="20"/>
    </w:p>
    <w:p w14:paraId="02594B22" w14:textId="1839EC18" w:rsidR="00596D57" w:rsidRDefault="00596D57" w:rsidP="00BA5514">
      <w:pPr>
        <w:spacing w:before="240" w:line="480" w:lineRule="auto"/>
        <w:rPr>
          <w:rFonts w:ascii="Times New Roman" w:hAnsi="Times New Roman" w:cs="Times New Roman"/>
          <w:sz w:val="24"/>
          <w:szCs w:val="24"/>
        </w:rPr>
      </w:pPr>
      <w:r w:rsidRPr="005D0EC3">
        <w:rPr>
          <w:rFonts w:ascii="Times New Roman" w:hAnsi="Times New Roman" w:cs="Times New Roman"/>
          <w:sz w:val="24"/>
          <w:szCs w:val="24"/>
        </w:rPr>
        <w:t xml:space="preserve">4.2 </w:t>
      </w:r>
      <w:r w:rsidR="008D5A62">
        <w:rPr>
          <w:rFonts w:ascii="Times New Roman" w:hAnsi="Times New Roman" w:cs="Times New Roman"/>
          <w:sz w:val="24"/>
          <w:szCs w:val="24"/>
        </w:rPr>
        <w:t>Saturday-Sunday-Weekday Model</w:t>
      </w:r>
    </w:p>
    <w:p w14:paraId="36A3FC4B" w14:textId="056CE504" w:rsidR="000B6315" w:rsidRPr="00ED113F" w:rsidRDefault="000B6315" w:rsidP="00BA5514">
      <w:pPr>
        <w:pStyle w:val="ListParagraph"/>
        <w:spacing w:after="240" w:line="480" w:lineRule="auto"/>
        <w:ind w:left="0"/>
        <w:contextualSpacing w:val="0"/>
        <w:rPr>
          <w:rFonts w:ascii="Times New Roman" w:eastAsia="Times New Roman" w:hAnsi="Times New Roman" w:cs="Times New Roman"/>
          <w:color w:val="000000"/>
          <w:sz w:val="24"/>
          <w:szCs w:val="24"/>
        </w:rPr>
      </w:pPr>
      <w:r w:rsidRPr="00ED113F">
        <w:rPr>
          <w:rFonts w:ascii="Times New Roman" w:eastAsia="Times New Roman" w:hAnsi="Times New Roman" w:cs="Times New Roman"/>
          <w:color w:val="000000"/>
          <w:sz w:val="24"/>
          <w:szCs w:val="24"/>
        </w:rPr>
        <w:t>Using the Saturday-Sunday-Weekday model with contract prices, hydro</w:t>
      </w:r>
      <w:r w:rsidR="00342F7C" w:rsidRPr="00ED113F">
        <w:rPr>
          <w:rFonts w:ascii="Times New Roman" w:eastAsia="Times New Roman" w:hAnsi="Times New Roman" w:cs="Times New Roman"/>
          <w:color w:val="000000"/>
          <w:sz w:val="24"/>
          <w:szCs w:val="24"/>
        </w:rPr>
        <w:t>peaking</w:t>
      </w:r>
      <w:r w:rsidRPr="00ED113F">
        <w:rPr>
          <w:rFonts w:ascii="Times New Roman" w:eastAsia="Times New Roman" w:hAnsi="Times New Roman" w:cs="Times New Roman"/>
          <w:color w:val="000000"/>
          <w:sz w:val="24"/>
          <w:szCs w:val="24"/>
        </w:rPr>
        <w:t xml:space="preserve"> </w:t>
      </w:r>
      <w:r w:rsidR="004D5DC4" w:rsidRPr="00ED113F">
        <w:rPr>
          <w:rFonts w:ascii="Times New Roman" w:eastAsia="Times New Roman" w:hAnsi="Times New Roman" w:cs="Times New Roman"/>
          <w:color w:val="000000"/>
          <w:sz w:val="24"/>
          <w:szCs w:val="24"/>
        </w:rPr>
        <w:t>value increased</w:t>
      </w:r>
      <w:r w:rsidRPr="00ED113F">
        <w:rPr>
          <w:rFonts w:ascii="Times New Roman" w:eastAsia="Times New Roman" w:hAnsi="Times New Roman" w:cs="Times New Roman"/>
          <w:color w:val="000000"/>
          <w:sz w:val="24"/>
          <w:szCs w:val="24"/>
        </w:rPr>
        <w:t xml:space="preserve"> by $56,</w:t>
      </w:r>
      <w:r w:rsidR="00506533" w:rsidRPr="00ED113F">
        <w:rPr>
          <w:rFonts w:ascii="Times New Roman" w:eastAsia="Times New Roman" w:hAnsi="Times New Roman" w:cs="Times New Roman"/>
          <w:color w:val="000000"/>
          <w:sz w:val="24"/>
          <w:szCs w:val="24"/>
        </w:rPr>
        <w:t>00</w:t>
      </w:r>
      <w:r w:rsidRPr="00ED113F">
        <w:rPr>
          <w:rFonts w:ascii="Times New Roman" w:eastAsia="Times New Roman" w:hAnsi="Times New Roman" w:cs="Times New Roman"/>
          <w:color w:val="000000"/>
          <w:sz w:val="24"/>
          <w:szCs w:val="24"/>
        </w:rPr>
        <w:t>0 for each added Sunday and by $3,9</w:t>
      </w:r>
      <w:r w:rsidR="00506533" w:rsidRPr="00ED113F">
        <w:rPr>
          <w:rFonts w:ascii="Times New Roman" w:eastAsia="Times New Roman" w:hAnsi="Times New Roman" w:cs="Times New Roman"/>
          <w:color w:val="000000"/>
          <w:sz w:val="24"/>
          <w:szCs w:val="24"/>
        </w:rPr>
        <w:t>00</w:t>
      </w:r>
      <w:r w:rsidRPr="00ED113F">
        <w:rPr>
          <w:rFonts w:ascii="Times New Roman" w:eastAsia="Times New Roman" w:hAnsi="Times New Roman" w:cs="Times New Roman"/>
          <w:color w:val="000000"/>
          <w:sz w:val="24"/>
          <w:szCs w:val="24"/>
        </w:rPr>
        <w:t xml:space="preserve"> for each added Saturday of steady low flow (</w:t>
      </w:r>
      <w:r w:rsidR="007C751C" w:rsidRPr="00ED113F">
        <w:rPr>
          <w:rFonts w:ascii="Times New Roman" w:eastAsia="Times New Roman" w:hAnsi="Times New Roman" w:cs="Times New Roman"/>
          <w:color w:val="000000"/>
          <w:sz w:val="24"/>
          <w:szCs w:val="24"/>
        </w:rPr>
        <w:t xml:space="preserve">Figure </w:t>
      </w:r>
      <w:r w:rsidR="001C1FFC" w:rsidRPr="00ED113F">
        <w:rPr>
          <w:rFonts w:ascii="Times New Roman" w:eastAsia="Times New Roman" w:hAnsi="Times New Roman" w:cs="Times New Roman"/>
          <w:color w:val="000000"/>
          <w:sz w:val="24"/>
          <w:szCs w:val="24"/>
        </w:rPr>
        <w:t>4</w:t>
      </w:r>
      <w:r w:rsidRPr="00ED113F">
        <w:rPr>
          <w:rFonts w:ascii="Times New Roman" w:eastAsia="Times New Roman" w:hAnsi="Times New Roman" w:cs="Times New Roman"/>
          <w:color w:val="000000"/>
          <w:sz w:val="24"/>
          <w:szCs w:val="24"/>
        </w:rPr>
        <w:t xml:space="preserve">). </w:t>
      </w:r>
      <w:r w:rsidR="007D1B23">
        <w:rPr>
          <w:rFonts w:ascii="Times New Roman" w:eastAsia="Times New Roman" w:hAnsi="Times New Roman" w:cs="Times New Roman"/>
          <w:color w:val="000000"/>
          <w:sz w:val="24"/>
          <w:szCs w:val="24"/>
        </w:rPr>
        <w:t>The</w:t>
      </w:r>
      <w:r w:rsidRPr="00ED113F">
        <w:rPr>
          <w:rFonts w:ascii="Times New Roman" w:eastAsia="Times New Roman" w:hAnsi="Times New Roman" w:cs="Times New Roman"/>
          <w:color w:val="000000"/>
          <w:sz w:val="24"/>
          <w:szCs w:val="24"/>
        </w:rPr>
        <w:t xml:space="preserve"> </w:t>
      </w:r>
      <w:r w:rsidR="005F19A9" w:rsidRPr="002A0A54">
        <w:rPr>
          <w:rFonts w:ascii="Times New Roman" w:eastAsia="Times New Roman" w:hAnsi="Times New Roman" w:cs="Times New Roman"/>
          <w:color w:val="000000"/>
          <w:sz w:val="24"/>
          <w:szCs w:val="24"/>
        </w:rPr>
        <w:t xml:space="preserve">counter-intuitive </w:t>
      </w:r>
      <w:r w:rsidRPr="00ED113F">
        <w:rPr>
          <w:rFonts w:ascii="Times New Roman" w:eastAsia="Times New Roman" w:hAnsi="Times New Roman" w:cs="Times New Roman"/>
          <w:color w:val="000000"/>
          <w:sz w:val="24"/>
          <w:szCs w:val="24"/>
        </w:rPr>
        <w:t>increases in hydrop</w:t>
      </w:r>
      <w:r w:rsidR="00380517" w:rsidRPr="00ED113F">
        <w:rPr>
          <w:rFonts w:ascii="Times New Roman" w:eastAsia="Times New Roman" w:hAnsi="Times New Roman" w:cs="Times New Roman"/>
          <w:color w:val="000000"/>
          <w:sz w:val="24"/>
          <w:szCs w:val="24"/>
        </w:rPr>
        <w:t>eaking value</w:t>
      </w:r>
      <w:r w:rsidRPr="00ED113F">
        <w:rPr>
          <w:rFonts w:ascii="Times New Roman" w:eastAsia="Times New Roman" w:hAnsi="Times New Roman" w:cs="Times New Roman"/>
          <w:color w:val="000000"/>
          <w:sz w:val="24"/>
          <w:szCs w:val="24"/>
        </w:rPr>
        <w:t xml:space="preserve"> per added weekend day of steady flow moved tradeoff curves closer to the ideal point of large hydro</w:t>
      </w:r>
      <w:r w:rsidR="005435D5" w:rsidRPr="00ED113F">
        <w:rPr>
          <w:rFonts w:ascii="Times New Roman" w:eastAsia="Times New Roman" w:hAnsi="Times New Roman" w:cs="Times New Roman"/>
          <w:color w:val="000000"/>
          <w:sz w:val="24"/>
          <w:szCs w:val="24"/>
        </w:rPr>
        <w:t>peaking</w:t>
      </w:r>
      <w:r w:rsidRPr="00ED113F">
        <w:rPr>
          <w:rFonts w:ascii="Times New Roman" w:eastAsia="Times New Roman" w:hAnsi="Times New Roman" w:cs="Times New Roman"/>
          <w:color w:val="000000"/>
          <w:sz w:val="24"/>
          <w:szCs w:val="24"/>
        </w:rPr>
        <w:t xml:space="preserve"> </w:t>
      </w:r>
      <w:r w:rsidR="005435D5"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and more weekend days of steady low flows (</w:t>
      </w:r>
      <w:r w:rsidR="007C751C" w:rsidRPr="00ED113F">
        <w:rPr>
          <w:rFonts w:ascii="Times New Roman" w:eastAsia="Times New Roman" w:hAnsi="Times New Roman" w:cs="Times New Roman"/>
          <w:color w:val="000000"/>
          <w:sz w:val="24"/>
          <w:szCs w:val="24"/>
        </w:rPr>
        <w:t xml:space="preserve">Figure </w:t>
      </w:r>
      <w:r w:rsidR="00C57761" w:rsidRPr="00ED113F">
        <w:rPr>
          <w:rFonts w:ascii="Times New Roman" w:eastAsia="Times New Roman" w:hAnsi="Times New Roman" w:cs="Times New Roman"/>
          <w:color w:val="000000"/>
          <w:sz w:val="24"/>
          <w:szCs w:val="24"/>
        </w:rPr>
        <w:t>4</w:t>
      </w:r>
      <w:r w:rsidRPr="00ED113F">
        <w:rPr>
          <w:rFonts w:ascii="Times New Roman" w:eastAsia="Times New Roman" w:hAnsi="Times New Roman" w:cs="Times New Roman"/>
          <w:color w:val="000000"/>
          <w:sz w:val="24"/>
          <w:szCs w:val="24"/>
        </w:rPr>
        <w:t>, red circle). The increase in hydro</w:t>
      </w:r>
      <w:r w:rsidR="005435D5" w:rsidRPr="00ED113F">
        <w:rPr>
          <w:rFonts w:ascii="Times New Roman" w:eastAsia="Times New Roman" w:hAnsi="Times New Roman" w:cs="Times New Roman"/>
          <w:color w:val="000000"/>
          <w:sz w:val="24"/>
          <w:szCs w:val="24"/>
        </w:rPr>
        <w:t>peaking value</w:t>
      </w:r>
      <w:r w:rsidRPr="00ED113F">
        <w:rPr>
          <w:rFonts w:ascii="Times New Roman" w:eastAsia="Times New Roman" w:hAnsi="Times New Roman" w:cs="Times New Roman"/>
          <w:color w:val="000000"/>
          <w:sz w:val="24"/>
          <w:szCs w:val="24"/>
        </w:rPr>
        <w:t xml:space="preserve"> occurred because constraints</w:t>
      </w:r>
      <w:r w:rsidR="0006146C" w:rsidRPr="00ED113F">
        <w:rPr>
          <w:rFonts w:ascii="Times New Roman" w:eastAsia="Times New Roman" w:hAnsi="Times New Roman" w:cs="Times New Roman"/>
          <w:color w:val="000000"/>
          <w:sz w:val="24"/>
          <w:szCs w:val="24"/>
        </w:rPr>
        <w:t xml:space="preserve"> </w:t>
      </w:r>
      <w:r w:rsidR="004D5DC4" w:rsidRPr="00ED113F">
        <w:rPr>
          <w:rFonts w:ascii="Times New Roman" w:eastAsia="Times New Roman" w:hAnsi="Times New Roman" w:cs="Times New Roman"/>
          <w:color w:val="000000"/>
          <w:sz w:val="24"/>
          <w:szCs w:val="24"/>
        </w:rPr>
        <w:t>E</w:t>
      </w:r>
      <w:r w:rsidRPr="00ED113F">
        <w:rPr>
          <w:rFonts w:ascii="Times New Roman" w:eastAsia="Times New Roman" w:hAnsi="Times New Roman" w:cs="Times New Roman"/>
          <w:color w:val="000000"/>
          <w:sz w:val="24"/>
          <w:szCs w:val="24"/>
        </w:rPr>
        <w:t xml:space="preserve">q. S16 and S17 were relaxed </w:t>
      </w:r>
      <w:r w:rsidR="004D5DC4" w:rsidRPr="00ED113F">
        <w:rPr>
          <w:rFonts w:ascii="Times New Roman" w:eastAsia="Times New Roman" w:hAnsi="Times New Roman" w:cs="Times New Roman"/>
          <w:color w:val="000000"/>
          <w:sz w:val="24"/>
          <w:szCs w:val="24"/>
        </w:rPr>
        <w:t>during</w:t>
      </w:r>
      <w:r w:rsidRPr="00ED113F">
        <w:rPr>
          <w:rFonts w:ascii="Times New Roman" w:eastAsia="Times New Roman" w:hAnsi="Times New Roman" w:cs="Times New Roman"/>
          <w:color w:val="000000"/>
          <w:sz w:val="24"/>
          <w:szCs w:val="24"/>
        </w:rPr>
        <w:t xml:space="preserve"> the load following pre-</w:t>
      </w:r>
      <w:r w:rsidR="00E67B6B">
        <w:rPr>
          <w:rFonts w:ascii="Times New Roman" w:eastAsia="Times New Roman" w:hAnsi="Times New Roman" w:cs="Times New Roman"/>
          <w:color w:val="000000"/>
          <w:sz w:val="24"/>
          <w:szCs w:val="24"/>
        </w:rPr>
        <w:t>b</w:t>
      </w:r>
      <w:r w:rsidRPr="00ED113F">
        <w:rPr>
          <w:rFonts w:ascii="Times New Roman" w:eastAsia="Times New Roman" w:hAnsi="Times New Roman" w:cs="Times New Roman"/>
          <w:color w:val="000000"/>
          <w:sz w:val="24"/>
          <w:szCs w:val="24"/>
        </w:rPr>
        <w:t xml:space="preserve">ug </w:t>
      </w:r>
      <w:r w:rsidR="00E67B6B">
        <w:rPr>
          <w:rFonts w:ascii="Times New Roman" w:eastAsia="Times New Roman" w:hAnsi="Times New Roman" w:cs="Times New Roman"/>
          <w:color w:val="000000"/>
          <w:sz w:val="24"/>
          <w:szCs w:val="24"/>
        </w:rPr>
        <w:t>f</w:t>
      </w:r>
      <w:r w:rsidRPr="00ED113F">
        <w:rPr>
          <w:rFonts w:ascii="Times New Roman" w:eastAsia="Times New Roman" w:hAnsi="Times New Roman" w:cs="Times New Roman"/>
          <w:color w:val="000000"/>
          <w:sz w:val="24"/>
          <w:szCs w:val="24"/>
        </w:rPr>
        <w:t xml:space="preserve">low hydrograph. </w:t>
      </w:r>
      <w:bookmarkStart w:id="21" w:name="_Hlk179043071"/>
      <w:r w:rsidR="00896631" w:rsidRPr="00ED113F">
        <w:rPr>
          <w:rFonts w:ascii="Times New Roman" w:eastAsia="Times New Roman" w:hAnsi="Times New Roman" w:cs="Times New Roman"/>
          <w:color w:val="000000"/>
          <w:sz w:val="24"/>
          <w:szCs w:val="24"/>
        </w:rPr>
        <w:t>These constraints govern the relationship between on-peak releases on weekends and weekdays and activate only when steady bug flows extend beyond the weekend.</w:t>
      </w:r>
      <w:bookmarkEnd w:id="21"/>
      <w:r w:rsidR="00917D51" w:rsidRPr="00ED113F">
        <w:rPr>
          <w:rFonts w:ascii="Times New Roman" w:eastAsia="Times New Roman" w:hAnsi="Times New Roman" w:cs="Times New Roman"/>
          <w:color w:val="000000"/>
          <w:sz w:val="24"/>
          <w:szCs w:val="24"/>
        </w:rPr>
        <w:t xml:space="preserve"> </w:t>
      </w:r>
      <w:r w:rsidRPr="00ED113F">
        <w:rPr>
          <w:rFonts w:ascii="Times New Roman" w:eastAsia="Times New Roman" w:hAnsi="Times New Roman" w:cs="Times New Roman"/>
          <w:color w:val="000000"/>
          <w:sz w:val="24"/>
          <w:szCs w:val="24"/>
        </w:rPr>
        <w:t xml:space="preserve">Above </w:t>
      </w:r>
      <w:r w:rsidR="00E67B6B">
        <w:rPr>
          <w:rFonts w:ascii="Times New Roman" w:eastAsia="Times New Roman" w:hAnsi="Times New Roman" w:cs="Times New Roman"/>
          <w:color w:val="000000"/>
          <w:sz w:val="24"/>
          <w:szCs w:val="24"/>
        </w:rPr>
        <w:t>8</w:t>
      </w:r>
      <w:r w:rsidR="00E67B6B" w:rsidRPr="00ED113F">
        <w:rPr>
          <w:rFonts w:ascii="Times New Roman" w:eastAsia="Times New Roman" w:hAnsi="Times New Roman" w:cs="Times New Roman"/>
          <w:color w:val="000000"/>
          <w:sz w:val="24"/>
          <w:szCs w:val="24"/>
        </w:rPr>
        <w:t xml:space="preserve"> </w:t>
      </w:r>
      <w:r w:rsidRPr="00ED113F">
        <w:rPr>
          <w:rFonts w:ascii="Times New Roman" w:eastAsia="Times New Roman" w:hAnsi="Times New Roman" w:cs="Times New Roman"/>
          <w:color w:val="000000"/>
          <w:sz w:val="24"/>
          <w:szCs w:val="24"/>
        </w:rPr>
        <w:t>days of steady low weekend flows, hydro</w:t>
      </w:r>
      <w:r w:rsidR="005435D5" w:rsidRPr="00ED113F">
        <w:rPr>
          <w:rFonts w:ascii="Times New Roman" w:eastAsia="Times New Roman" w:hAnsi="Times New Roman" w:cs="Times New Roman"/>
          <w:color w:val="000000"/>
          <w:sz w:val="24"/>
          <w:szCs w:val="24"/>
        </w:rPr>
        <w:t xml:space="preserve">peaking values </w:t>
      </w:r>
      <w:r w:rsidRPr="00ED113F">
        <w:rPr>
          <w:rFonts w:ascii="Times New Roman" w:eastAsia="Times New Roman" w:hAnsi="Times New Roman" w:cs="Times New Roman"/>
          <w:color w:val="000000"/>
          <w:sz w:val="24"/>
          <w:szCs w:val="24"/>
        </w:rPr>
        <w:t>decrease</w:t>
      </w:r>
      <w:r w:rsidR="004D5DC4" w:rsidRPr="00ED113F">
        <w:rPr>
          <w:rFonts w:ascii="Times New Roman" w:eastAsia="Times New Roman" w:hAnsi="Times New Roman" w:cs="Times New Roman"/>
          <w:color w:val="000000"/>
          <w:sz w:val="24"/>
          <w:szCs w:val="24"/>
        </w:rPr>
        <w:t>d</w:t>
      </w:r>
      <w:r w:rsidRPr="00ED113F">
        <w:rPr>
          <w:rFonts w:ascii="Times New Roman" w:eastAsia="Times New Roman" w:hAnsi="Times New Roman" w:cs="Times New Roman"/>
          <w:color w:val="000000"/>
          <w:sz w:val="24"/>
          <w:szCs w:val="24"/>
        </w:rPr>
        <w:t xml:space="preserve"> by $64,</w:t>
      </w:r>
      <w:r w:rsidR="00162A39">
        <w:rPr>
          <w:rFonts w:ascii="Times New Roman" w:eastAsia="Times New Roman" w:hAnsi="Times New Roman" w:cs="Times New Roman"/>
          <w:color w:val="000000"/>
          <w:sz w:val="24"/>
          <w:szCs w:val="24"/>
        </w:rPr>
        <w:t>00</w:t>
      </w:r>
      <w:r w:rsidRPr="00ED113F">
        <w:rPr>
          <w:rFonts w:ascii="Times New Roman" w:eastAsia="Times New Roman" w:hAnsi="Times New Roman" w:cs="Times New Roman"/>
          <w:color w:val="000000"/>
          <w:sz w:val="24"/>
          <w:szCs w:val="24"/>
        </w:rPr>
        <w:t xml:space="preserve">0 per day for each weekday of steady low flow added. </w:t>
      </w:r>
      <w:r w:rsidR="007F637F" w:rsidRPr="00ED113F">
        <w:rPr>
          <w:rFonts w:ascii="Times New Roman" w:eastAsia="Times New Roman" w:hAnsi="Times New Roman" w:cs="Times New Roman"/>
          <w:color w:val="000000"/>
          <w:sz w:val="24"/>
          <w:szCs w:val="24"/>
        </w:rPr>
        <w:t>Here,</w:t>
      </w:r>
      <w:r w:rsidR="0053010B" w:rsidRPr="00ED113F">
        <w:rPr>
          <w:rFonts w:ascii="Times New Roman" w:eastAsia="Times New Roman" w:hAnsi="Times New Roman" w:cs="Times New Roman"/>
          <w:color w:val="000000"/>
          <w:sz w:val="24"/>
          <w:szCs w:val="24"/>
        </w:rPr>
        <w:t xml:space="preserve"> </w:t>
      </w:r>
      <w:r w:rsidRPr="00ED113F">
        <w:rPr>
          <w:rFonts w:ascii="Times New Roman" w:eastAsia="Times New Roman" w:hAnsi="Times New Roman" w:cs="Times New Roman"/>
          <w:color w:val="000000"/>
          <w:sz w:val="24"/>
          <w:szCs w:val="24"/>
        </w:rPr>
        <w:t>constraints</w:t>
      </w:r>
      <w:r w:rsidR="002E4FC9" w:rsidRPr="00ED113F">
        <w:rPr>
          <w:rFonts w:ascii="Times New Roman" w:eastAsia="Times New Roman" w:hAnsi="Times New Roman" w:cs="Times New Roman"/>
          <w:color w:val="000000"/>
          <w:sz w:val="24"/>
          <w:szCs w:val="24"/>
        </w:rPr>
        <w:t xml:space="preserve"> </w:t>
      </w:r>
      <w:r w:rsidR="004D5DC4" w:rsidRPr="00ED113F">
        <w:rPr>
          <w:rFonts w:ascii="Times New Roman" w:eastAsia="Times New Roman" w:hAnsi="Times New Roman" w:cs="Times New Roman"/>
          <w:color w:val="000000"/>
          <w:sz w:val="24"/>
          <w:szCs w:val="24"/>
        </w:rPr>
        <w:t>S7</w:t>
      </w:r>
      <w:r w:rsidRPr="00ED113F">
        <w:rPr>
          <w:rFonts w:ascii="Times New Roman" w:eastAsia="Times New Roman" w:hAnsi="Times New Roman" w:cs="Times New Roman"/>
          <w:color w:val="000000"/>
          <w:sz w:val="24"/>
          <w:szCs w:val="24"/>
        </w:rPr>
        <w:t xml:space="preserve"> and S8 </w:t>
      </w:r>
      <w:r w:rsidR="0006146C" w:rsidRPr="00ED113F">
        <w:rPr>
          <w:rFonts w:ascii="Times New Roman" w:eastAsia="Times New Roman" w:hAnsi="Times New Roman" w:cs="Times New Roman"/>
          <w:color w:val="000000"/>
          <w:sz w:val="24"/>
          <w:szCs w:val="24"/>
        </w:rPr>
        <w:t xml:space="preserve">controlled </w:t>
      </w:r>
      <w:r w:rsidRPr="00ED113F">
        <w:rPr>
          <w:rFonts w:ascii="Times New Roman" w:eastAsia="Times New Roman" w:hAnsi="Times New Roman" w:cs="Times New Roman"/>
          <w:color w:val="000000"/>
          <w:sz w:val="24"/>
          <w:szCs w:val="24"/>
        </w:rPr>
        <w:t xml:space="preserve">change in release between periods. </w:t>
      </w:r>
      <w:r w:rsidR="009A39F4">
        <w:rPr>
          <w:rFonts w:ascii="Times New Roman" w:eastAsia="Times New Roman" w:hAnsi="Times New Roman" w:cs="Times New Roman"/>
          <w:color w:val="000000"/>
          <w:sz w:val="24"/>
          <w:szCs w:val="24"/>
        </w:rPr>
        <w:t xml:space="preserve">Thus, the </w:t>
      </w:r>
      <w:r w:rsidR="00E67B6B">
        <w:rPr>
          <w:rFonts w:ascii="Times New Roman" w:eastAsia="Times New Roman" w:hAnsi="Times New Roman" w:cs="Times New Roman"/>
          <w:color w:val="000000"/>
          <w:sz w:val="24"/>
          <w:szCs w:val="24"/>
        </w:rPr>
        <w:t>b</w:t>
      </w:r>
      <w:r w:rsidR="009A39F4">
        <w:rPr>
          <w:rFonts w:ascii="Times New Roman" w:eastAsia="Times New Roman" w:hAnsi="Times New Roman" w:cs="Times New Roman"/>
          <w:color w:val="000000"/>
          <w:sz w:val="24"/>
          <w:szCs w:val="24"/>
        </w:rPr>
        <w:t xml:space="preserve">ug </w:t>
      </w:r>
      <w:r w:rsidR="00E67B6B">
        <w:rPr>
          <w:rFonts w:ascii="Times New Roman" w:eastAsia="Times New Roman" w:hAnsi="Times New Roman" w:cs="Times New Roman"/>
          <w:color w:val="000000"/>
          <w:sz w:val="24"/>
          <w:szCs w:val="24"/>
        </w:rPr>
        <w:t>f</w:t>
      </w:r>
      <w:r w:rsidR="009A39F4">
        <w:rPr>
          <w:rFonts w:ascii="Times New Roman" w:eastAsia="Times New Roman" w:hAnsi="Times New Roman" w:cs="Times New Roman"/>
          <w:color w:val="000000"/>
          <w:sz w:val="24"/>
          <w:szCs w:val="24"/>
        </w:rPr>
        <w:t xml:space="preserve">low hydrograph with </w:t>
      </w:r>
      <w:r w:rsidR="00E67B6B">
        <w:rPr>
          <w:rFonts w:ascii="Times New Roman" w:eastAsia="Times New Roman" w:hAnsi="Times New Roman" w:cs="Times New Roman"/>
          <w:color w:val="000000"/>
          <w:sz w:val="24"/>
          <w:szCs w:val="24"/>
        </w:rPr>
        <w:t xml:space="preserve">8 </w:t>
      </w:r>
      <w:r w:rsidR="009A39F4">
        <w:rPr>
          <w:rFonts w:ascii="Times New Roman" w:eastAsia="Times New Roman" w:hAnsi="Times New Roman" w:cs="Times New Roman"/>
          <w:color w:val="000000"/>
          <w:sz w:val="24"/>
          <w:szCs w:val="24"/>
        </w:rPr>
        <w:t>weekend steady low flow days per month maximized hydropeaking value.</w:t>
      </w:r>
    </w:p>
    <w:p w14:paraId="7F6F698A" w14:textId="3D9A90F6" w:rsidR="009A0C86" w:rsidRPr="00ED113F" w:rsidRDefault="000B6315" w:rsidP="00BA5514">
      <w:pPr>
        <w:pStyle w:val="ListParagraph"/>
        <w:spacing w:before="240" w:after="240" w:line="480" w:lineRule="auto"/>
        <w:ind w:left="0"/>
        <w:rPr>
          <w:rFonts w:ascii="Times New Roman" w:eastAsia="Times New Roman" w:hAnsi="Times New Roman" w:cs="Times New Roman"/>
          <w:color w:val="000000"/>
          <w:sz w:val="24"/>
          <w:szCs w:val="24"/>
        </w:rPr>
      </w:pPr>
      <w:r w:rsidRPr="00ED113F">
        <w:rPr>
          <w:rFonts w:ascii="Times New Roman" w:eastAsia="Times New Roman" w:hAnsi="Times New Roman" w:cs="Times New Roman"/>
          <w:color w:val="000000"/>
          <w:sz w:val="24"/>
          <w:szCs w:val="24"/>
        </w:rPr>
        <w:t xml:space="preserve">Each additional 0.11 MAF of monthly release volume from 0.72 to 0.94 MAF added an extra ~$3.5 million in monthly hydropower </w:t>
      </w:r>
      <w:r w:rsidR="004D5DC4"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w:t>
      </w:r>
      <w:r w:rsidR="007C751C" w:rsidRPr="00ED113F">
        <w:rPr>
          <w:rFonts w:ascii="Times New Roman" w:eastAsia="Times New Roman" w:hAnsi="Times New Roman" w:cs="Times New Roman"/>
          <w:color w:val="000000"/>
          <w:sz w:val="24"/>
          <w:szCs w:val="24"/>
        </w:rPr>
        <w:t xml:space="preserve">Figure </w:t>
      </w:r>
      <w:r w:rsidR="00896631" w:rsidRPr="00ED113F">
        <w:rPr>
          <w:rFonts w:ascii="Times New Roman" w:eastAsia="Times New Roman" w:hAnsi="Times New Roman" w:cs="Times New Roman"/>
          <w:color w:val="000000"/>
          <w:sz w:val="24"/>
          <w:szCs w:val="24"/>
        </w:rPr>
        <w:t>4</w:t>
      </w:r>
      <w:r w:rsidRPr="00ED113F">
        <w:rPr>
          <w:rFonts w:ascii="Times New Roman" w:eastAsia="Times New Roman" w:hAnsi="Times New Roman" w:cs="Times New Roman"/>
          <w:color w:val="000000"/>
          <w:sz w:val="24"/>
          <w:szCs w:val="24"/>
        </w:rPr>
        <w:t>, darker blue tradeoff curves pushed right and outward). The slopes on the 0.72 MAF per month tradeoff curve differed because constraints S7 and S8 did not bind with the lower monthly flow volume. For the release scenarios of 0.72, 0.83, and 0.94 MAF per month, hydr</w:t>
      </w:r>
      <w:r w:rsidR="005435D5" w:rsidRPr="00ED113F">
        <w:rPr>
          <w:rFonts w:ascii="Times New Roman" w:eastAsia="Times New Roman" w:hAnsi="Times New Roman" w:cs="Times New Roman"/>
          <w:color w:val="000000"/>
          <w:sz w:val="24"/>
          <w:szCs w:val="24"/>
        </w:rPr>
        <w:t>opeaking</w:t>
      </w:r>
      <w:r w:rsidRPr="00ED113F">
        <w:rPr>
          <w:rFonts w:ascii="Times New Roman" w:eastAsia="Times New Roman" w:hAnsi="Times New Roman" w:cs="Times New Roman"/>
          <w:color w:val="000000"/>
          <w:sz w:val="24"/>
          <w:szCs w:val="24"/>
        </w:rPr>
        <w:t xml:space="preserve"> </w:t>
      </w:r>
      <w:r w:rsidR="009D1DAC"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with zero steady flow days generated the same </w:t>
      </w:r>
      <w:r w:rsidR="009D1DAC" w:rsidRPr="00ED113F">
        <w:rPr>
          <w:rFonts w:ascii="Times New Roman" w:eastAsia="Times New Roman" w:hAnsi="Times New Roman" w:cs="Times New Roman"/>
          <w:color w:val="000000"/>
          <w:sz w:val="24"/>
          <w:szCs w:val="24"/>
        </w:rPr>
        <w:t>value</w:t>
      </w:r>
      <w:r w:rsidRPr="00ED113F">
        <w:rPr>
          <w:rFonts w:ascii="Times New Roman" w:eastAsia="Times New Roman" w:hAnsi="Times New Roman" w:cs="Times New Roman"/>
          <w:color w:val="000000"/>
          <w:sz w:val="24"/>
          <w:szCs w:val="24"/>
        </w:rPr>
        <w:t xml:space="preserve"> as at 16, 12, and 12 </w:t>
      </w:r>
      <w:r w:rsidR="009D1DAC" w:rsidRPr="00ED113F">
        <w:rPr>
          <w:rFonts w:ascii="Times New Roman" w:eastAsia="Times New Roman" w:hAnsi="Times New Roman" w:cs="Times New Roman"/>
          <w:color w:val="000000"/>
          <w:sz w:val="24"/>
          <w:szCs w:val="24"/>
        </w:rPr>
        <w:t xml:space="preserve">days of </w:t>
      </w:r>
      <w:r w:rsidRPr="00ED113F">
        <w:rPr>
          <w:rFonts w:ascii="Times New Roman" w:eastAsia="Times New Roman" w:hAnsi="Times New Roman" w:cs="Times New Roman"/>
          <w:color w:val="000000"/>
          <w:sz w:val="24"/>
          <w:szCs w:val="24"/>
        </w:rPr>
        <w:t xml:space="preserve">steady </w:t>
      </w:r>
      <w:r w:rsidR="009D1DAC" w:rsidRPr="00ED113F">
        <w:rPr>
          <w:rFonts w:ascii="Times New Roman" w:eastAsia="Times New Roman" w:hAnsi="Times New Roman" w:cs="Times New Roman"/>
          <w:color w:val="000000"/>
          <w:sz w:val="24"/>
          <w:szCs w:val="24"/>
        </w:rPr>
        <w:t>low reservoir releases</w:t>
      </w:r>
      <w:r w:rsidRPr="00ED113F">
        <w:rPr>
          <w:rFonts w:ascii="Times New Roman" w:eastAsia="Times New Roman" w:hAnsi="Times New Roman" w:cs="Times New Roman"/>
          <w:color w:val="000000"/>
          <w:sz w:val="24"/>
          <w:szCs w:val="24"/>
        </w:rPr>
        <w:t>.</w:t>
      </w:r>
    </w:p>
    <w:p w14:paraId="7030C2B3" w14:textId="07B583BB" w:rsidR="009A0C86" w:rsidRDefault="00D11CB5" w:rsidP="00084127">
      <w:pPr>
        <w:pStyle w:val="ListParagraph"/>
        <w:keepNext/>
        <w:spacing w:after="0" w:line="480" w:lineRule="auto"/>
        <w:ind w:left="0"/>
        <w:jc w:val="center"/>
      </w:pPr>
      <w:r>
        <w:rPr>
          <w:noProof/>
        </w:rPr>
        <w:lastRenderedPageBreak/>
        <w:drawing>
          <wp:inline distT="0" distB="0" distL="0" distR="0" wp14:anchorId="1B270551" wp14:editId="4F8C0A6E">
            <wp:extent cx="5181661" cy="3761117"/>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1661" cy="3761117"/>
                    </a:xfrm>
                    <a:prstGeom prst="rect">
                      <a:avLst/>
                    </a:prstGeom>
                    <a:noFill/>
                    <a:ln>
                      <a:solidFill>
                        <a:schemeClr val="tx1"/>
                      </a:solidFill>
                    </a:ln>
                  </pic:spPr>
                </pic:pic>
              </a:graphicData>
            </a:graphic>
          </wp:inline>
        </w:drawing>
      </w:r>
    </w:p>
    <w:p w14:paraId="19AA38B4" w14:textId="3FF773BD" w:rsidR="009A0C86" w:rsidRDefault="009A0C86" w:rsidP="00BA5514">
      <w:pPr>
        <w:pStyle w:val="Caption"/>
        <w:spacing w:line="480" w:lineRule="auto"/>
        <w:rPr>
          <w:rFonts w:ascii="Times New Roman" w:hAnsi="Times New Roman" w:cs="Times New Roman"/>
          <w:i w:val="0"/>
          <w:color w:val="auto"/>
          <w:sz w:val="24"/>
          <w:szCs w:val="24"/>
        </w:rPr>
      </w:pPr>
      <w:r w:rsidRPr="009A0C86">
        <w:rPr>
          <w:rFonts w:ascii="Times New Roman" w:hAnsi="Times New Roman" w:cs="Times New Roman"/>
          <w:b/>
          <w:i w:val="0"/>
          <w:color w:val="auto"/>
          <w:sz w:val="24"/>
          <w:szCs w:val="24"/>
        </w:rPr>
        <w:t xml:space="preserve">Figure </w:t>
      </w:r>
      <w:r w:rsidR="009C529D">
        <w:rPr>
          <w:rFonts w:ascii="Times New Roman" w:hAnsi="Times New Roman" w:cs="Times New Roman"/>
          <w:b/>
          <w:i w:val="0"/>
          <w:color w:val="auto"/>
          <w:sz w:val="24"/>
          <w:szCs w:val="24"/>
        </w:rPr>
        <w:t>4</w:t>
      </w:r>
      <w:r w:rsidR="007C751C">
        <w:rPr>
          <w:rFonts w:ascii="Times New Roman" w:hAnsi="Times New Roman" w:cs="Times New Roman"/>
          <w:b/>
          <w:i w:val="0"/>
          <w:color w:val="auto"/>
          <w:sz w:val="24"/>
          <w:szCs w:val="24"/>
        </w:rPr>
        <w:t>.</w:t>
      </w:r>
      <w:r w:rsidRPr="009A0C86">
        <w:rPr>
          <w:rFonts w:ascii="Times New Roman" w:hAnsi="Times New Roman" w:cs="Times New Roman"/>
          <w:i w:val="0"/>
          <w:color w:val="auto"/>
          <w:sz w:val="24"/>
          <w:szCs w:val="24"/>
        </w:rPr>
        <w:t xml:space="preserve"> Tradeoffs between </w:t>
      </w:r>
      <w:r w:rsidR="004D5DC4">
        <w:rPr>
          <w:rFonts w:ascii="Times New Roman" w:hAnsi="Times New Roman" w:cs="Times New Roman"/>
          <w:i w:val="0"/>
          <w:color w:val="auto"/>
          <w:sz w:val="24"/>
          <w:szCs w:val="24"/>
        </w:rPr>
        <w:t>hydrop</w:t>
      </w:r>
      <w:r w:rsidR="001D53CE">
        <w:rPr>
          <w:rFonts w:ascii="Times New Roman" w:hAnsi="Times New Roman" w:cs="Times New Roman"/>
          <w:i w:val="0"/>
          <w:color w:val="auto"/>
          <w:sz w:val="24"/>
          <w:szCs w:val="24"/>
        </w:rPr>
        <w:t>eaking</w:t>
      </w:r>
      <w:r w:rsidR="004D5DC4">
        <w:rPr>
          <w:rFonts w:ascii="Times New Roman" w:hAnsi="Times New Roman" w:cs="Times New Roman"/>
          <w:i w:val="0"/>
          <w:color w:val="auto"/>
          <w:sz w:val="24"/>
          <w:szCs w:val="24"/>
        </w:rPr>
        <w:t xml:space="preserve"> value and </w:t>
      </w:r>
      <w:r w:rsidR="00E8564E">
        <w:rPr>
          <w:rFonts w:ascii="Times New Roman" w:hAnsi="Times New Roman" w:cs="Times New Roman"/>
          <w:i w:val="0"/>
          <w:color w:val="auto"/>
          <w:sz w:val="24"/>
          <w:szCs w:val="24"/>
        </w:rPr>
        <w:t xml:space="preserve">the </w:t>
      </w:r>
      <w:r w:rsidRPr="009A0C86">
        <w:rPr>
          <w:rFonts w:ascii="Times New Roman" w:hAnsi="Times New Roman" w:cs="Times New Roman"/>
          <w:i w:val="0"/>
          <w:color w:val="auto"/>
          <w:sz w:val="24"/>
          <w:szCs w:val="24"/>
        </w:rPr>
        <w:t>number of steady low flow days from the Saturday-Sunday-Weekday model in August with contract prices</w:t>
      </w:r>
      <w:r w:rsidR="004D5DC4">
        <w:rPr>
          <w:rFonts w:ascii="Times New Roman" w:hAnsi="Times New Roman" w:cs="Times New Roman"/>
          <w:i w:val="0"/>
          <w:color w:val="auto"/>
          <w:sz w:val="24"/>
          <w:szCs w:val="24"/>
        </w:rPr>
        <w:t xml:space="preserve">, </w:t>
      </w:r>
      <w:r w:rsidRPr="009A0C86">
        <w:rPr>
          <w:rFonts w:ascii="Times New Roman" w:hAnsi="Times New Roman" w:cs="Times New Roman"/>
          <w:i w:val="0"/>
          <w:color w:val="auto"/>
          <w:sz w:val="24"/>
          <w:szCs w:val="24"/>
        </w:rPr>
        <w:t>zero offsets</w:t>
      </w:r>
      <w:r w:rsidR="004D5DC4">
        <w:rPr>
          <w:rFonts w:ascii="Times New Roman" w:hAnsi="Times New Roman" w:cs="Times New Roman"/>
          <w:i w:val="0"/>
          <w:color w:val="auto"/>
          <w:sz w:val="24"/>
          <w:szCs w:val="24"/>
        </w:rPr>
        <w:t>, and m</w:t>
      </w:r>
      <w:r w:rsidRPr="009A0C86">
        <w:rPr>
          <w:rFonts w:ascii="Times New Roman" w:hAnsi="Times New Roman" w:cs="Times New Roman"/>
          <w:i w:val="0"/>
          <w:color w:val="auto"/>
          <w:sz w:val="24"/>
          <w:szCs w:val="24"/>
        </w:rPr>
        <w:t>onthly release volume</w:t>
      </w:r>
      <w:r w:rsidR="00504395">
        <w:rPr>
          <w:rFonts w:ascii="Times New Roman" w:hAnsi="Times New Roman" w:cs="Times New Roman"/>
          <w:i w:val="0"/>
          <w:color w:val="auto"/>
          <w:sz w:val="24"/>
          <w:szCs w:val="24"/>
        </w:rPr>
        <w:t>.</w:t>
      </w:r>
    </w:p>
    <w:p w14:paraId="324E059E" w14:textId="2C786F9A" w:rsidR="00062149" w:rsidRDefault="00062149" w:rsidP="00BA5514">
      <w:pPr>
        <w:spacing w:before="240" w:after="120" w:line="480" w:lineRule="auto"/>
        <w:rPr>
          <w:rFonts w:ascii="Times New Roman" w:eastAsia="Times New Roman" w:hAnsi="Times New Roman" w:cs="Times New Roman"/>
          <w:sz w:val="24"/>
          <w:szCs w:val="24"/>
        </w:rPr>
      </w:pPr>
      <w:r w:rsidRPr="000431CC">
        <w:rPr>
          <w:rFonts w:ascii="Times New Roman" w:eastAsia="Times New Roman" w:hAnsi="Times New Roman" w:cs="Times New Roman"/>
          <w:sz w:val="24"/>
          <w:szCs w:val="24"/>
        </w:rPr>
        <w:t xml:space="preserve">The number of steady low flow days controlled the on- and </w:t>
      </w:r>
      <w:r>
        <w:rPr>
          <w:rFonts w:ascii="Times New Roman" w:eastAsia="Times New Roman" w:hAnsi="Times New Roman" w:cs="Times New Roman"/>
          <w:sz w:val="24"/>
          <w:szCs w:val="24"/>
        </w:rPr>
        <w:t>off-peak</w:t>
      </w:r>
      <w:r w:rsidRPr="000431CC">
        <w:rPr>
          <w:rFonts w:ascii="Times New Roman" w:eastAsia="Times New Roman" w:hAnsi="Times New Roman" w:cs="Times New Roman"/>
          <w:sz w:val="24"/>
          <w:szCs w:val="24"/>
        </w:rPr>
        <w:t xml:space="preserve"> releases </w:t>
      </w:r>
      <w:r w:rsidRPr="006B68B4">
        <w:rPr>
          <w:rFonts w:ascii="Times New Roman" w:eastAsia="Times New Roman" w:hAnsi="Times New Roman" w:cs="Times New Roman"/>
          <w:sz w:val="24"/>
          <w:szCs w:val="24"/>
        </w:rPr>
        <w:t>(</w:t>
      </w:r>
      <w:r w:rsidR="007640AB" w:rsidRPr="006B68B4">
        <w:rPr>
          <w:rFonts w:ascii="Times New Roman" w:eastAsia="Times New Roman" w:hAnsi="Times New Roman" w:cs="Times New Roman"/>
          <w:sz w:val="24"/>
          <w:szCs w:val="24"/>
        </w:rPr>
        <w:t>Supplementary</w:t>
      </w:r>
      <w:r w:rsidR="00173138" w:rsidRPr="006B68B4">
        <w:rPr>
          <w:rFonts w:ascii="Times New Roman" w:eastAsia="Times New Roman" w:hAnsi="Times New Roman" w:cs="Times New Roman"/>
          <w:sz w:val="24"/>
          <w:szCs w:val="24"/>
        </w:rPr>
        <w:t xml:space="preserve">, </w:t>
      </w:r>
      <w:r w:rsidR="007C751C" w:rsidRPr="006B68B4">
        <w:rPr>
          <w:rFonts w:ascii="Times New Roman" w:eastAsia="Times New Roman" w:hAnsi="Times New Roman" w:cs="Times New Roman"/>
          <w:sz w:val="24"/>
          <w:szCs w:val="24"/>
        </w:rPr>
        <w:t>Fi</w:t>
      </w:r>
      <w:r w:rsidR="00173138" w:rsidRPr="006B68B4">
        <w:rPr>
          <w:rFonts w:ascii="Times New Roman" w:eastAsia="Times New Roman" w:hAnsi="Times New Roman" w:cs="Times New Roman"/>
          <w:sz w:val="24"/>
          <w:szCs w:val="24"/>
        </w:rPr>
        <w:t>g. S8</w:t>
      </w:r>
      <w:r w:rsidRPr="006B68B4">
        <w:rPr>
          <w:rFonts w:ascii="Times New Roman" w:eastAsia="Times New Roman" w:hAnsi="Times New Roman" w:cs="Times New Roman"/>
          <w:sz w:val="24"/>
          <w:szCs w:val="24"/>
        </w:rPr>
        <w:t>).</w:t>
      </w:r>
      <w:r w:rsidRPr="000431CC">
        <w:rPr>
          <w:rFonts w:ascii="Times New Roman" w:eastAsia="Times New Roman" w:hAnsi="Times New Roman" w:cs="Times New Roman"/>
          <w:sz w:val="24"/>
          <w:szCs w:val="24"/>
        </w:rPr>
        <w:t xml:space="preserve"> </w:t>
      </w:r>
      <w:r w:rsidR="00B4026E" w:rsidRPr="000431CC">
        <w:rPr>
          <w:rFonts w:ascii="Times New Roman" w:eastAsia="Times New Roman" w:hAnsi="Times New Roman" w:cs="Times New Roman"/>
          <w:sz w:val="24"/>
          <w:szCs w:val="24"/>
        </w:rPr>
        <w:t>U</w:t>
      </w:r>
      <w:r w:rsidR="00B4026E">
        <w:rPr>
          <w:rFonts w:ascii="Times New Roman" w:eastAsia="Times New Roman" w:hAnsi="Times New Roman" w:cs="Times New Roman"/>
          <w:sz w:val="24"/>
          <w:szCs w:val="24"/>
        </w:rPr>
        <w:t xml:space="preserve">p to and including </w:t>
      </w:r>
      <w:r w:rsidR="00FE2B6E">
        <w:rPr>
          <w:rFonts w:ascii="Times New Roman" w:eastAsia="Times New Roman" w:hAnsi="Times New Roman" w:cs="Times New Roman"/>
          <w:sz w:val="24"/>
          <w:szCs w:val="24"/>
        </w:rPr>
        <w:t>8</w:t>
      </w:r>
      <w:r w:rsidR="00FE2B6E" w:rsidRPr="000431CC">
        <w:rPr>
          <w:rFonts w:ascii="Times New Roman" w:eastAsia="Times New Roman" w:hAnsi="Times New Roman" w:cs="Times New Roman"/>
          <w:sz w:val="24"/>
          <w:szCs w:val="24"/>
        </w:rPr>
        <w:t xml:space="preserve"> </w:t>
      </w:r>
      <w:r w:rsidRPr="000431CC">
        <w:rPr>
          <w:rFonts w:ascii="Times New Roman" w:eastAsia="Times New Roman" w:hAnsi="Times New Roman" w:cs="Times New Roman"/>
          <w:sz w:val="24"/>
          <w:szCs w:val="24"/>
        </w:rPr>
        <w:t xml:space="preserve">steady low flow days, the model reduced off-peak releases on </w:t>
      </w:r>
      <w:r w:rsidRPr="000431CC">
        <w:rPr>
          <w:rFonts w:ascii="Times New Roman" w:eastAsia="Times New Roman" w:hAnsi="Times New Roman" w:cs="Times New Roman"/>
          <w:i/>
          <w:iCs/>
          <w:sz w:val="24"/>
          <w:szCs w:val="24"/>
        </w:rPr>
        <w:t>hydropeak</w:t>
      </w:r>
      <w:r w:rsidRPr="000431CC">
        <w:rPr>
          <w:rFonts w:ascii="Times New Roman" w:eastAsia="Times New Roman" w:hAnsi="Times New Roman" w:cs="Times New Roman"/>
          <w:sz w:val="24"/>
          <w:szCs w:val="24"/>
        </w:rPr>
        <w:t xml:space="preserve"> days and steady low flow releases. The saved water </w:t>
      </w:r>
      <w:r w:rsidR="004D5DC4">
        <w:rPr>
          <w:rFonts w:ascii="Times New Roman" w:eastAsia="Times New Roman" w:hAnsi="Times New Roman" w:cs="Times New Roman"/>
          <w:sz w:val="24"/>
          <w:szCs w:val="24"/>
        </w:rPr>
        <w:t>wa</w:t>
      </w:r>
      <w:r w:rsidRPr="000431CC">
        <w:rPr>
          <w:rFonts w:ascii="Times New Roman" w:eastAsia="Times New Roman" w:hAnsi="Times New Roman" w:cs="Times New Roman"/>
          <w:sz w:val="24"/>
          <w:szCs w:val="24"/>
        </w:rPr>
        <w:t>s released during on-peak weekdays to maximize overall hydrop</w:t>
      </w:r>
      <w:r w:rsidR="003419F0">
        <w:rPr>
          <w:rFonts w:ascii="Times New Roman" w:eastAsia="Times New Roman" w:hAnsi="Times New Roman" w:cs="Times New Roman"/>
          <w:sz w:val="24"/>
          <w:szCs w:val="24"/>
        </w:rPr>
        <w:t>eaking</w:t>
      </w:r>
      <w:r w:rsidRPr="000431CC">
        <w:rPr>
          <w:rFonts w:ascii="Times New Roman" w:eastAsia="Times New Roman" w:hAnsi="Times New Roman" w:cs="Times New Roman"/>
          <w:sz w:val="24"/>
          <w:szCs w:val="24"/>
        </w:rPr>
        <w:t xml:space="preserve"> </w:t>
      </w:r>
      <w:r w:rsidR="004D5DC4">
        <w:rPr>
          <w:rFonts w:ascii="Times New Roman" w:eastAsia="Times New Roman" w:hAnsi="Times New Roman" w:cs="Times New Roman"/>
          <w:sz w:val="24"/>
          <w:szCs w:val="24"/>
        </w:rPr>
        <w:t>value</w:t>
      </w:r>
      <w:r w:rsidRPr="000431CC">
        <w:rPr>
          <w:rFonts w:ascii="Times New Roman" w:eastAsia="Times New Roman" w:hAnsi="Times New Roman" w:cs="Times New Roman"/>
          <w:sz w:val="24"/>
          <w:szCs w:val="24"/>
        </w:rPr>
        <w:t xml:space="preserve">. Above </w:t>
      </w:r>
      <w:r w:rsidR="00FE2B6E">
        <w:rPr>
          <w:rFonts w:ascii="Times New Roman" w:eastAsia="Times New Roman" w:hAnsi="Times New Roman" w:cs="Times New Roman"/>
          <w:sz w:val="24"/>
          <w:szCs w:val="24"/>
        </w:rPr>
        <w:t>8</w:t>
      </w:r>
      <w:r w:rsidR="00FE2B6E" w:rsidRPr="000431CC">
        <w:rPr>
          <w:rFonts w:ascii="Times New Roman" w:eastAsia="Times New Roman" w:hAnsi="Times New Roman" w:cs="Times New Roman"/>
          <w:sz w:val="24"/>
          <w:szCs w:val="24"/>
        </w:rPr>
        <w:t xml:space="preserve"> </w:t>
      </w:r>
      <w:r w:rsidRPr="000431CC">
        <w:rPr>
          <w:rFonts w:ascii="Times New Roman" w:eastAsia="Times New Roman" w:hAnsi="Times New Roman" w:cs="Times New Roman"/>
          <w:sz w:val="24"/>
          <w:szCs w:val="24"/>
        </w:rPr>
        <w:t xml:space="preserve">steady low flow days, the </w:t>
      </w:r>
      <w:r w:rsidR="004D5DC4">
        <w:rPr>
          <w:rFonts w:ascii="Times New Roman" w:eastAsia="Times New Roman" w:hAnsi="Times New Roman" w:cs="Times New Roman"/>
          <w:sz w:val="24"/>
          <w:szCs w:val="24"/>
        </w:rPr>
        <w:t xml:space="preserve">constraint that defined the allowable </w:t>
      </w:r>
      <w:r w:rsidRPr="000431CC">
        <w:rPr>
          <w:rFonts w:ascii="Times New Roman" w:eastAsia="Times New Roman" w:hAnsi="Times New Roman" w:cs="Times New Roman"/>
          <w:sz w:val="24"/>
          <w:szCs w:val="24"/>
        </w:rPr>
        <w:t xml:space="preserve">change </w:t>
      </w:r>
      <w:r w:rsidR="004D5DC4">
        <w:rPr>
          <w:rFonts w:ascii="Times New Roman" w:eastAsia="Times New Roman" w:hAnsi="Times New Roman" w:cs="Times New Roman"/>
          <w:sz w:val="24"/>
          <w:szCs w:val="24"/>
        </w:rPr>
        <w:t xml:space="preserve">in release </w:t>
      </w:r>
      <w:r w:rsidRPr="000431CC">
        <w:rPr>
          <w:rFonts w:ascii="Times New Roman" w:eastAsia="Times New Roman" w:hAnsi="Times New Roman" w:cs="Times New Roman"/>
          <w:sz w:val="24"/>
          <w:szCs w:val="24"/>
        </w:rPr>
        <w:t>between periods</w:t>
      </w:r>
      <w:r w:rsidR="004D5DC4">
        <w:rPr>
          <w:rFonts w:ascii="Times New Roman" w:eastAsia="Times New Roman" w:hAnsi="Times New Roman" w:cs="Times New Roman"/>
          <w:sz w:val="24"/>
          <w:szCs w:val="24"/>
        </w:rPr>
        <w:t xml:space="preserve"> </w:t>
      </w:r>
      <w:r w:rsidR="00BC4289">
        <w:rPr>
          <w:rFonts w:ascii="Times New Roman" w:eastAsia="Times New Roman" w:hAnsi="Times New Roman" w:cs="Times New Roman"/>
          <w:sz w:val="24"/>
          <w:szCs w:val="24"/>
        </w:rPr>
        <w:t xml:space="preserve">was triggered, </w:t>
      </w:r>
      <w:r w:rsidR="00A52DF5">
        <w:rPr>
          <w:rFonts w:ascii="Times New Roman" w:eastAsia="Times New Roman" w:hAnsi="Times New Roman" w:cs="Times New Roman"/>
          <w:sz w:val="24"/>
          <w:szCs w:val="24"/>
        </w:rPr>
        <w:t>so the model</w:t>
      </w:r>
      <w:r w:rsidRPr="000431CC">
        <w:rPr>
          <w:rFonts w:ascii="Times New Roman" w:eastAsia="Times New Roman" w:hAnsi="Times New Roman" w:cs="Times New Roman"/>
          <w:sz w:val="24"/>
          <w:szCs w:val="24"/>
        </w:rPr>
        <w:t xml:space="preserve"> increased peak and base releases. </w:t>
      </w:r>
    </w:p>
    <w:p w14:paraId="763A4906" w14:textId="6CD59F2B" w:rsidR="00E837EC" w:rsidRDefault="7E22D789" w:rsidP="00ED113F">
      <w:pPr>
        <w:spacing w:line="480" w:lineRule="auto"/>
        <w:rPr>
          <w:rFonts w:ascii="Times New Roman" w:hAnsi="Times New Roman" w:cs="Times New Roman"/>
          <w:sz w:val="24"/>
          <w:szCs w:val="24"/>
        </w:rPr>
      </w:pPr>
      <w:r w:rsidRPr="7E22D789">
        <w:rPr>
          <w:rFonts w:ascii="Times New Roman" w:hAnsi="Times New Roman" w:cs="Times New Roman"/>
          <w:sz w:val="24"/>
          <w:szCs w:val="24"/>
        </w:rPr>
        <w:t xml:space="preserve">A decreasing price difference between weekday on- and off-peak prices moved the tradeoff curves left towards less hydropeaking value (Supplementary, Fig. S9). An increase in offset releases slightly decreased hydropeaking value (Supplementary, Fig. S10). For the remainder of </w:t>
      </w:r>
      <w:r w:rsidRPr="7E22D789">
        <w:rPr>
          <w:rFonts w:ascii="Times New Roman" w:hAnsi="Times New Roman" w:cs="Times New Roman"/>
          <w:sz w:val="24"/>
          <w:szCs w:val="24"/>
        </w:rPr>
        <w:lastRenderedPageBreak/>
        <w:t>this analysis, we use only the single offset release of H1000 (1000 cfs differential between off-peak weekday and steady releases).</w:t>
      </w:r>
    </w:p>
    <w:p w14:paraId="7DB75325" w14:textId="7B6A2F3C" w:rsidR="007B1CBB" w:rsidRDefault="00FF2137" w:rsidP="00ED113F">
      <w:pPr>
        <w:spacing w:line="480" w:lineRule="auto"/>
        <w:rPr>
          <w:rFonts w:ascii="Times New Roman" w:hAnsi="Times New Roman" w:cs="Times New Roman"/>
          <w:sz w:val="24"/>
          <w:szCs w:val="24"/>
        </w:rPr>
      </w:pPr>
      <w:r>
        <w:rPr>
          <w:rFonts w:ascii="Times New Roman" w:hAnsi="Times New Roman" w:cs="Times New Roman"/>
          <w:sz w:val="24"/>
          <w:szCs w:val="24"/>
        </w:rPr>
        <w:t xml:space="preserve">4.3 </w:t>
      </w:r>
      <w:r w:rsidR="007B1CBB" w:rsidRPr="00ED113F">
        <w:rPr>
          <w:rFonts w:ascii="Times New Roman" w:hAnsi="Times New Roman" w:cs="Times New Roman"/>
          <w:sz w:val="24"/>
          <w:szCs w:val="24"/>
        </w:rPr>
        <w:t>Market-Contract Pricing Model</w:t>
      </w:r>
    </w:p>
    <w:p w14:paraId="0CC66571" w14:textId="6E50CBD9" w:rsidR="00625A14" w:rsidRPr="00ED113F" w:rsidRDefault="00084A27" w:rsidP="00ED113F">
      <w:pPr>
        <w:spacing w:line="480" w:lineRule="auto"/>
        <w:rPr>
          <w:rFonts w:ascii="Times New Roman" w:hAnsi="Times New Roman" w:cs="Times New Roman"/>
          <w:sz w:val="24"/>
          <w:szCs w:val="24"/>
        </w:rPr>
      </w:pPr>
      <w:r>
        <w:rPr>
          <w:rFonts w:ascii="Times New Roman" w:hAnsi="Times New Roman" w:cs="Times New Roman"/>
          <w:sz w:val="24"/>
          <w:szCs w:val="24"/>
        </w:rPr>
        <w:t>Adding market pricing shifted the tradeoff curves left</w:t>
      </w:r>
      <w:r w:rsidR="0011671A">
        <w:rPr>
          <w:rFonts w:ascii="Times New Roman" w:hAnsi="Times New Roman" w:cs="Times New Roman"/>
          <w:sz w:val="24"/>
          <w:szCs w:val="24"/>
        </w:rPr>
        <w:t>,</w:t>
      </w:r>
      <w:r>
        <w:rPr>
          <w:rFonts w:ascii="Times New Roman" w:hAnsi="Times New Roman" w:cs="Times New Roman"/>
          <w:sz w:val="24"/>
          <w:szCs w:val="24"/>
        </w:rPr>
        <w:t xml:space="preserve"> </w:t>
      </w:r>
      <w:r w:rsidR="0011671A">
        <w:rPr>
          <w:rFonts w:ascii="Times New Roman" w:hAnsi="Times New Roman" w:cs="Times New Roman"/>
          <w:sz w:val="24"/>
          <w:szCs w:val="24"/>
        </w:rPr>
        <w:t xml:space="preserve">reducing </w:t>
      </w:r>
      <w:r>
        <w:rPr>
          <w:rFonts w:ascii="Times New Roman" w:hAnsi="Times New Roman" w:cs="Times New Roman"/>
          <w:sz w:val="24"/>
          <w:szCs w:val="24"/>
        </w:rPr>
        <w:t xml:space="preserve">hydropeaking value compared to </w:t>
      </w:r>
      <w:r w:rsidRPr="00ED113F">
        <w:rPr>
          <w:rFonts w:ascii="Times New Roman" w:hAnsi="Times New Roman" w:cs="Times New Roman"/>
          <w:sz w:val="24"/>
          <w:szCs w:val="24"/>
        </w:rPr>
        <w:t>the Saturday-Sunday-Weekday model with only contract prices (</w:t>
      </w:r>
      <w:r w:rsidR="00D0474F">
        <w:rPr>
          <w:rFonts w:ascii="Times New Roman" w:hAnsi="Times New Roman" w:cs="Times New Roman"/>
          <w:sz w:val="24"/>
          <w:szCs w:val="24"/>
        </w:rPr>
        <w:t xml:space="preserve">Figure 5, </w:t>
      </w:r>
      <w:r w:rsidRPr="00ED113F">
        <w:rPr>
          <w:rFonts w:ascii="Times New Roman" w:hAnsi="Times New Roman" w:cs="Times New Roman"/>
          <w:sz w:val="24"/>
          <w:szCs w:val="24"/>
        </w:rPr>
        <w:t>orange vs. blue</w:t>
      </w:r>
      <w:r w:rsidR="00D0474F">
        <w:rPr>
          <w:rFonts w:ascii="Times New Roman" w:hAnsi="Times New Roman" w:cs="Times New Roman"/>
          <w:sz w:val="24"/>
          <w:szCs w:val="24"/>
        </w:rPr>
        <w:t xml:space="preserve"> traces</w:t>
      </w:r>
      <w:r w:rsidRPr="00ED113F">
        <w:rPr>
          <w:rFonts w:ascii="Times New Roman" w:hAnsi="Times New Roman" w:cs="Times New Roman"/>
          <w:sz w:val="24"/>
          <w:szCs w:val="24"/>
        </w:rPr>
        <w:t>)</w:t>
      </w:r>
      <w:r>
        <w:rPr>
          <w:rFonts w:ascii="Times New Roman" w:hAnsi="Times New Roman" w:cs="Times New Roman"/>
          <w:sz w:val="24"/>
          <w:szCs w:val="24"/>
        </w:rPr>
        <w:t xml:space="preserve">. </w:t>
      </w:r>
      <w:r w:rsidR="007B1CBB">
        <w:rPr>
          <w:rFonts w:ascii="Times New Roman" w:hAnsi="Times New Roman" w:cs="Times New Roman"/>
          <w:sz w:val="24"/>
          <w:szCs w:val="24"/>
        </w:rPr>
        <w:t xml:space="preserve">We tested </w:t>
      </w:r>
      <w:r w:rsidR="002D5790">
        <w:rPr>
          <w:rFonts w:ascii="Times New Roman" w:hAnsi="Times New Roman" w:cs="Times New Roman"/>
          <w:sz w:val="24"/>
          <w:szCs w:val="24"/>
        </w:rPr>
        <w:t>scenarios where market prices were</w:t>
      </w:r>
      <w:r>
        <w:rPr>
          <w:rFonts w:ascii="Times New Roman" w:hAnsi="Times New Roman" w:cs="Times New Roman"/>
          <w:sz w:val="24"/>
          <w:szCs w:val="24"/>
        </w:rPr>
        <w:t xml:space="preserve"> $5</w:t>
      </w:r>
      <w:r w:rsidR="002D5790">
        <w:rPr>
          <w:rFonts w:ascii="Times New Roman" w:hAnsi="Times New Roman" w:cs="Times New Roman"/>
          <w:sz w:val="24"/>
          <w:szCs w:val="24"/>
        </w:rPr>
        <w:t xml:space="preserve"> </w:t>
      </w:r>
      <w:r>
        <w:rPr>
          <w:rFonts w:ascii="Times New Roman" w:hAnsi="Times New Roman" w:cs="Times New Roman"/>
          <w:sz w:val="24"/>
          <w:szCs w:val="24"/>
        </w:rPr>
        <w:t>to $30/MWh</w:t>
      </w:r>
      <w:r w:rsidR="002D5790">
        <w:rPr>
          <w:rFonts w:ascii="Times New Roman" w:hAnsi="Times New Roman" w:cs="Times New Roman"/>
          <w:sz w:val="24"/>
          <w:szCs w:val="24"/>
        </w:rPr>
        <w:t xml:space="preserve"> above contract prices</w:t>
      </w:r>
      <w:r>
        <w:rPr>
          <w:rFonts w:ascii="Times New Roman" w:hAnsi="Times New Roman" w:cs="Times New Roman"/>
          <w:sz w:val="24"/>
          <w:szCs w:val="24"/>
        </w:rPr>
        <w:t xml:space="preserve">. </w:t>
      </w:r>
      <w:r w:rsidR="00AE363B">
        <w:rPr>
          <w:rFonts w:ascii="Times New Roman" w:hAnsi="Times New Roman" w:cs="Times New Roman"/>
          <w:sz w:val="24"/>
          <w:szCs w:val="24"/>
        </w:rPr>
        <w:t>The</w:t>
      </w:r>
      <w:r w:rsidR="002D5790">
        <w:rPr>
          <w:rFonts w:ascii="Times New Roman" w:hAnsi="Times New Roman" w:cs="Times New Roman"/>
          <w:sz w:val="24"/>
          <w:szCs w:val="24"/>
        </w:rPr>
        <w:t xml:space="preserve"> </w:t>
      </w:r>
      <w:r w:rsidR="00FD1CD2" w:rsidRPr="002A0A54">
        <w:rPr>
          <w:rFonts w:ascii="Times New Roman" w:hAnsi="Times New Roman" w:cs="Times New Roman"/>
          <w:bCs/>
          <w:kern w:val="28"/>
          <w:sz w:val="24"/>
          <w:szCs w:val="24"/>
        </w:rPr>
        <w:t>release hydrograph remained unchanged</w:t>
      </w:r>
      <w:r w:rsidR="00AE363B">
        <w:rPr>
          <w:rFonts w:ascii="Times New Roman" w:hAnsi="Times New Roman" w:cs="Times New Roman"/>
          <w:bCs/>
          <w:kern w:val="28"/>
          <w:sz w:val="24"/>
          <w:szCs w:val="24"/>
        </w:rPr>
        <w:t xml:space="preserve"> across the scenarios</w:t>
      </w:r>
      <w:r w:rsidR="00FD1CD2" w:rsidRPr="002A0A54">
        <w:rPr>
          <w:rFonts w:ascii="Times New Roman" w:hAnsi="Times New Roman" w:cs="Times New Roman"/>
          <w:bCs/>
          <w:kern w:val="28"/>
          <w:sz w:val="24"/>
          <w:szCs w:val="24"/>
        </w:rPr>
        <w:t xml:space="preserve"> because the rate-of-change constraint between on- and off-peak periods </w:t>
      </w:r>
      <w:r w:rsidR="00AE363B">
        <w:rPr>
          <w:rFonts w:ascii="Times New Roman" w:hAnsi="Times New Roman" w:cs="Times New Roman"/>
          <w:bCs/>
          <w:kern w:val="28"/>
          <w:sz w:val="24"/>
          <w:szCs w:val="24"/>
        </w:rPr>
        <w:t>was</w:t>
      </w:r>
      <w:r w:rsidR="00FD1CD2" w:rsidRPr="002A0A54">
        <w:rPr>
          <w:rFonts w:ascii="Times New Roman" w:hAnsi="Times New Roman" w:cs="Times New Roman"/>
          <w:bCs/>
          <w:kern w:val="28"/>
          <w:sz w:val="24"/>
          <w:szCs w:val="24"/>
        </w:rPr>
        <w:t xml:space="preserve"> </w:t>
      </w:r>
      <w:r w:rsidR="00FD1CD2">
        <w:rPr>
          <w:rFonts w:ascii="Times New Roman" w:hAnsi="Times New Roman" w:cs="Times New Roman"/>
          <w:bCs/>
          <w:kern w:val="28"/>
          <w:sz w:val="24"/>
          <w:szCs w:val="24"/>
        </w:rPr>
        <w:t>bind</w:t>
      </w:r>
      <w:r w:rsidR="00162A39">
        <w:rPr>
          <w:rFonts w:ascii="Times New Roman" w:hAnsi="Times New Roman" w:cs="Times New Roman"/>
          <w:bCs/>
          <w:kern w:val="28"/>
          <w:sz w:val="24"/>
          <w:szCs w:val="24"/>
        </w:rPr>
        <w:t>ing</w:t>
      </w:r>
      <w:r w:rsidR="002D5790">
        <w:rPr>
          <w:rFonts w:ascii="Times New Roman" w:hAnsi="Times New Roman" w:cs="Times New Roman"/>
          <w:sz w:val="24"/>
          <w:szCs w:val="24"/>
        </w:rPr>
        <w:t xml:space="preserve">. </w:t>
      </w:r>
      <w:r w:rsidR="00D0474F">
        <w:rPr>
          <w:rFonts w:ascii="Times New Roman" w:hAnsi="Times New Roman" w:cs="Times New Roman"/>
          <w:sz w:val="24"/>
          <w:szCs w:val="24"/>
        </w:rPr>
        <w:t>A</w:t>
      </w:r>
      <w:r w:rsidR="0018664E">
        <w:rPr>
          <w:rFonts w:ascii="Times New Roman" w:hAnsi="Times New Roman" w:cs="Times New Roman"/>
          <w:sz w:val="24"/>
          <w:szCs w:val="24"/>
        </w:rPr>
        <w:t xml:space="preserve">n increase in market prices </w:t>
      </w:r>
      <w:r w:rsidR="00594F26">
        <w:rPr>
          <w:rFonts w:ascii="Times New Roman" w:hAnsi="Times New Roman" w:cs="Times New Roman"/>
          <w:sz w:val="24"/>
          <w:szCs w:val="24"/>
        </w:rPr>
        <w:t>slightly increase</w:t>
      </w:r>
      <w:r w:rsidR="0011671A">
        <w:rPr>
          <w:rFonts w:ascii="Times New Roman" w:hAnsi="Times New Roman" w:cs="Times New Roman"/>
          <w:sz w:val="24"/>
          <w:szCs w:val="24"/>
        </w:rPr>
        <w:t>d</w:t>
      </w:r>
      <w:r w:rsidR="00594F26">
        <w:rPr>
          <w:rFonts w:ascii="Times New Roman" w:hAnsi="Times New Roman" w:cs="Times New Roman"/>
          <w:sz w:val="24"/>
          <w:szCs w:val="24"/>
        </w:rPr>
        <w:t xml:space="preserve"> hydropeaking value</w:t>
      </w:r>
      <w:r>
        <w:rPr>
          <w:rFonts w:ascii="Times New Roman" w:hAnsi="Times New Roman" w:cs="Times New Roman"/>
          <w:sz w:val="24"/>
          <w:szCs w:val="24"/>
        </w:rPr>
        <w:t xml:space="preserve"> </w:t>
      </w:r>
      <w:r w:rsidR="007A2F84">
        <w:rPr>
          <w:rFonts w:ascii="Times New Roman" w:hAnsi="Times New Roman" w:cs="Times New Roman"/>
          <w:sz w:val="24"/>
          <w:szCs w:val="24"/>
        </w:rPr>
        <w:t>(</w:t>
      </w:r>
      <w:r w:rsidR="00D0474F">
        <w:rPr>
          <w:rFonts w:ascii="Times New Roman" w:hAnsi="Times New Roman" w:cs="Times New Roman"/>
          <w:sz w:val="24"/>
          <w:szCs w:val="24"/>
        </w:rPr>
        <w:t xml:space="preserve">Figure 5, </w:t>
      </w:r>
      <w:r w:rsidR="00594F26">
        <w:rPr>
          <w:rFonts w:ascii="Times New Roman" w:hAnsi="Times New Roman" w:cs="Times New Roman"/>
          <w:sz w:val="24"/>
          <w:szCs w:val="24"/>
        </w:rPr>
        <w:t>orange vs green)</w:t>
      </w:r>
      <w:r w:rsidR="002D5790">
        <w:rPr>
          <w:rFonts w:ascii="Times New Roman" w:hAnsi="Times New Roman" w:cs="Times New Roman"/>
          <w:sz w:val="24"/>
          <w:szCs w:val="24"/>
        </w:rPr>
        <w:t xml:space="preserve"> because </w:t>
      </w:r>
      <w:r w:rsidR="00D0474F" w:rsidRPr="002A0A54">
        <w:rPr>
          <w:rFonts w:ascii="Times New Roman" w:hAnsi="Times New Roman" w:cs="Times New Roman"/>
          <w:bCs/>
          <w:kern w:val="28"/>
          <w:sz w:val="24"/>
          <w:szCs w:val="24"/>
        </w:rPr>
        <w:t xml:space="preserve">gains from selling surplus energy during </w:t>
      </w:r>
      <w:r w:rsidR="00D0474F">
        <w:rPr>
          <w:rFonts w:ascii="Times New Roman" w:hAnsi="Times New Roman" w:cs="Times New Roman"/>
          <w:bCs/>
          <w:kern w:val="28"/>
          <w:sz w:val="24"/>
          <w:szCs w:val="24"/>
        </w:rPr>
        <w:t>off-peak Saturdays, Sundays, and weekdays plus on-peak weekdays were</w:t>
      </w:r>
      <w:r w:rsidR="00D0474F" w:rsidRPr="002A0A54">
        <w:rPr>
          <w:rFonts w:ascii="Times New Roman" w:hAnsi="Times New Roman" w:cs="Times New Roman"/>
          <w:bCs/>
          <w:kern w:val="28"/>
          <w:sz w:val="24"/>
          <w:szCs w:val="24"/>
        </w:rPr>
        <w:t xml:space="preserve"> slightly higher than loss</w:t>
      </w:r>
      <w:r w:rsidR="00D0474F">
        <w:rPr>
          <w:rFonts w:ascii="Times New Roman" w:hAnsi="Times New Roman" w:cs="Times New Roman"/>
          <w:bCs/>
          <w:kern w:val="28"/>
          <w:sz w:val="24"/>
          <w:szCs w:val="24"/>
        </w:rPr>
        <w:t>es</w:t>
      </w:r>
      <w:r w:rsidR="00D0474F" w:rsidRPr="002A0A54">
        <w:rPr>
          <w:rFonts w:ascii="Times New Roman" w:hAnsi="Times New Roman" w:cs="Times New Roman"/>
          <w:bCs/>
          <w:kern w:val="28"/>
          <w:sz w:val="24"/>
          <w:szCs w:val="24"/>
        </w:rPr>
        <w:t xml:space="preserve"> from purchasing deficit energy </w:t>
      </w:r>
      <w:r w:rsidR="00D0474F">
        <w:rPr>
          <w:rFonts w:ascii="Times New Roman" w:hAnsi="Times New Roman" w:cs="Times New Roman"/>
          <w:bCs/>
          <w:kern w:val="28"/>
          <w:sz w:val="24"/>
          <w:szCs w:val="24"/>
        </w:rPr>
        <w:t>during on-peak</w:t>
      </w:r>
      <w:r w:rsidR="002D5790">
        <w:rPr>
          <w:rFonts w:ascii="Times New Roman" w:hAnsi="Times New Roman" w:cs="Times New Roman"/>
          <w:sz w:val="24"/>
          <w:szCs w:val="24"/>
        </w:rPr>
        <w:t xml:space="preserve"> </w:t>
      </w:r>
      <w:r w:rsidR="00D0474F">
        <w:rPr>
          <w:rFonts w:ascii="Times New Roman" w:hAnsi="Times New Roman" w:cs="Times New Roman"/>
          <w:sz w:val="24"/>
          <w:szCs w:val="24"/>
        </w:rPr>
        <w:t xml:space="preserve">Saturdays and Sundays. Across </w:t>
      </w:r>
      <w:r w:rsidR="002D5790">
        <w:rPr>
          <w:rFonts w:ascii="Times New Roman" w:hAnsi="Times New Roman" w:cs="Times New Roman"/>
          <w:sz w:val="24"/>
          <w:szCs w:val="24"/>
        </w:rPr>
        <w:t xml:space="preserve">all market price scenarios, </w:t>
      </w:r>
      <w:r w:rsidR="00EC6707">
        <w:rPr>
          <w:rFonts w:ascii="Times New Roman" w:hAnsi="Times New Roman" w:cs="Times New Roman"/>
          <w:sz w:val="24"/>
          <w:szCs w:val="24"/>
        </w:rPr>
        <w:t xml:space="preserve">each added day of steady release pricing </w:t>
      </w:r>
      <w:r w:rsidR="0011671A">
        <w:rPr>
          <w:rFonts w:ascii="Times New Roman" w:hAnsi="Times New Roman" w:cs="Times New Roman"/>
          <w:sz w:val="24"/>
          <w:szCs w:val="24"/>
        </w:rPr>
        <w:t>reduced hydropeaking value</w:t>
      </w:r>
      <w:r w:rsidR="00FD1CD2">
        <w:rPr>
          <w:rFonts w:ascii="Times New Roman" w:hAnsi="Times New Roman" w:cs="Times New Roman"/>
          <w:sz w:val="24"/>
          <w:szCs w:val="24"/>
        </w:rPr>
        <w:t xml:space="preserve">. No </w:t>
      </w:r>
      <w:r w:rsidR="0011671A">
        <w:rPr>
          <w:rFonts w:ascii="Times New Roman" w:hAnsi="Times New Roman" w:cs="Times New Roman"/>
          <w:sz w:val="24"/>
          <w:szCs w:val="24"/>
        </w:rPr>
        <w:t xml:space="preserve">breakeven point was observed. </w:t>
      </w:r>
      <w:r w:rsidRPr="00084A27">
        <w:rPr>
          <w:rFonts w:ascii="Times New Roman" w:eastAsia="Times New Roman" w:hAnsi="Times New Roman" w:cs="Times New Roman"/>
        </w:rPr>
        <w:t xml:space="preserve"> </w:t>
      </w:r>
    </w:p>
    <w:p w14:paraId="72143C15" w14:textId="6CC96BA9" w:rsidR="00625A14" w:rsidRDefault="00625A14" w:rsidP="00625A14">
      <w:pPr>
        <w:spacing w:after="120" w:line="480" w:lineRule="auto"/>
        <w:rPr>
          <w:rFonts w:ascii="Times New Roman" w:hAnsi="Times New Roman" w:cs="Times New Roman"/>
          <w:bCs/>
          <w:kern w:val="28"/>
          <w:sz w:val="24"/>
          <w:szCs w:val="24"/>
        </w:rPr>
      </w:pPr>
      <w:r w:rsidRPr="00756746">
        <w:rPr>
          <w:rFonts w:ascii="Times New Roman" w:hAnsi="Times New Roman" w:cs="Times New Roman"/>
          <w:sz w:val="24"/>
          <w:szCs w:val="24"/>
        </w:rPr>
        <w:t>4.</w:t>
      </w:r>
      <w:r>
        <w:rPr>
          <w:rFonts w:ascii="Times New Roman" w:hAnsi="Times New Roman" w:cs="Times New Roman"/>
          <w:sz w:val="24"/>
          <w:szCs w:val="24"/>
        </w:rPr>
        <w:t>4</w:t>
      </w:r>
      <w:r w:rsidRPr="00756746">
        <w:rPr>
          <w:rFonts w:ascii="Times New Roman" w:hAnsi="Times New Roman" w:cs="Times New Roman"/>
          <w:sz w:val="24"/>
          <w:szCs w:val="24"/>
        </w:rPr>
        <w:t xml:space="preserve"> </w:t>
      </w:r>
      <w:r>
        <w:rPr>
          <w:rFonts w:ascii="Times New Roman" w:hAnsi="Times New Roman" w:cs="Times New Roman"/>
          <w:bCs/>
          <w:kern w:val="28"/>
          <w:sz w:val="24"/>
          <w:szCs w:val="24"/>
        </w:rPr>
        <w:t>C</w:t>
      </w:r>
      <w:r w:rsidRPr="00756746">
        <w:rPr>
          <w:rFonts w:ascii="Times New Roman" w:hAnsi="Times New Roman" w:cs="Times New Roman"/>
          <w:bCs/>
          <w:kern w:val="28"/>
          <w:sz w:val="24"/>
          <w:szCs w:val="24"/>
        </w:rPr>
        <w:t xml:space="preserve">osts for </w:t>
      </w:r>
      <w:r w:rsidR="00FE2B6E">
        <w:rPr>
          <w:rFonts w:ascii="Times New Roman" w:hAnsi="Times New Roman" w:cs="Times New Roman"/>
          <w:bCs/>
          <w:kern w:val="28"/>
          <w:sz w:val="24"/>
          <w:szCs w:val="24"/>
        </w:rPr>
        <w:t>B</w:t>
      </w:r>
      <w:r w:rsidRPr="00756746">
        <w:rPr>
          <w:rFonts w:ascii="Times New Roman" w:hAnsi="Times New Roman" w:cs="Times New Roman"/>
          <w:bCs/>
          <w:kern w:val="28"/>
          <w:sz w:val="24"/>
          <w:szCs w:val="24"/>
        </w:rPr>
        <w:t xml:space="preserve">ug </w:t>
      </w:r>
      <w:r w:rsidR="00FE2B6E">
        <w:rPr>
          <w:rFonts w:ascii="Times New Roman" w:hAnsi="Times New Roman" w:cs="Times New Roman"/>
          <w:bCs/>
          <w:kern w:val="28"/>
          <w:sz w:val="24"/>
          <w:szCs w:val="24"/>
        </w:rPr>
        <w:t>F</w:t>
      </w:r>
      <w:r w:rsidRPr="00756746">
        <w:rPr>
          <w:rFonts w:ascii="Times New Roman" w:hAnsi="Times New Roman" w:cs="Times New Roman"/>
          <w:bCs/>
          <w:kern w:val="28"/>
          <w:sz w:val="24"/>
          <w:szCs w:val="24"/>
        </w:rPr>
        <w:t>lows</w:t>
      </w:r>
    </w:p>
    <w:p w14:paraId="3306E380" w14:textId="121FD7B0" w:rsidR="000B6315" w:rsidRPr="00ED113F" w:rsidRDefault="00625A14" w:rsidP="00ED113F">
      <w:pPr>
        <w:spacing w:after="120" w:line="480" w:lineRule="auto"/>
        <w:rPr>
          <w:rFonts w:ascii="Times New Roman" w:hAnsi="Times New Roman" w:cs="Times New Roman"/>
        </w:rPr>
      </w:pPr>
      <w:r w:rsidRPr="002A0A54">
        <w:rPr>
          <w:rFonts w:ascii="Times New Roman" w:hAnsi="Times New Roman" w:cs="Times New Roman"/>
          <w:bCs/>
          <w:kern w:val="28"/>
          <w:sz w:val="24"/>
          <w:szCs w:val="24"/>
        </w:rPr>
        <w:t xml:space="preserve">We estimated that a $5/MWh market price increase </w:t>
      </w:r>
      <w:r w:rsidR="00FD1CD2">
        <w:rPr>
          <w:rFonts w:ascii="Times New Roman" w:hAnsi="Times New Roman" w:cs="Times New Roman"/>
          <w:bCs/>
          <w:kern w:val="28"/>
          <w:sz w:val="24"/>
          <w:szCs w:val="24"/>
        </w:rPr>
        <w:t xml:space="preserve">above contract prices </w:t>
      </w:r>
      <w:r w:rsidRPr="002A0A54">
        <w:rPr>
          <w:rFonts w:ascii="Times New Roman" w:hAnsi="Times New Roman" w:cs="Times New Roman"/>
          <w:bCs/>
          <w:kern w:val="28"/>
          <w:sz w:val="24"/>
          <w:szCs w:val="24"/>
        </w:rPr>
        <w:t>reduced monthly hydropeaking value by $0.2–$3.2 millio</w:t>
      </w:r>
      <w:r w:rsidRPr="00100139">
        <w:rPr>
          <w:rFonts w:ascii="Times New Roman" w:hAnsi="Times New Roman" w:cs="Times New Roman"/>
          <w:bCs/>
          <w:kern w:val="28"/>
          <w:sz w:val="24"/>
          <w:szCs w:val="24"/>
        </w:rPr>
        <w:t>n from March to October, with 4</w:t>
      </w:r>
      <w:r>
        <w:rPr>
          <w:rFonts w:ascii="Times New Roman" w:hAnsi="Times New Roman" w:cs="Times New Roman"/>
          <w:bCs/>
          <w:kern w:val="28"/>
          <w:sz w:val="24"/>
          <w:szCs w:val="24"/>
        </w:rPr>
        <w:t xml:space="preserve"> to 30/</w:t>
      </w:r>
      <w:r w:rsidRPr="002A0A54">
        <w:rPr>
          <w:rFonts w:ascii="Times New Roman" w:hAnsi="Times New Roman" w:cs="Times New Roman"/>
          <w:bCs/>
          <w:kern w:val="28"/>
          <w:sz w:val="24"/>
          <w:szCs w:val="24"/>
        </w:rPr>
        <w:t>31 days of steady low flows per month (Table 1).</w:t>
      </w:r>
      <w:r>
        <w:rPr>
          <w:rFonts w:ascii="Times New Roman" w:hAnsi="Times New Roman" w:cs="Times New Roman"/>
          <w:bCs/>
          <w:kern w:val="28"/>
          <w:sz w:val="24"/>
          <w:szCs w:val="24"/>
        </w:rPr>
        <w:t xml:space="preserve"> </w:t>
      </w:r>
      <w:r w:rsidRPr="002A0A54">
        <w:rPr>
          <w:rFonts w:ascii="Times New Roman" w:hAnsi="Times New Roman" w:cs="Times New Roman"/>
          <w:bCs/>
          <w:kern w:val="28"/>
          <w:sz w:val="24"/>
          <w:szCs w:val="24"/>
        </w:rPr>
        <w:t>The largest decreases</w:t>
      </w:r>
      <w:r w:rsidR="00FD1CD2">
        <w:rPr>
          <w:rFonts w:ascii="Times New Roman" w:hAnsi="Times New Roman" w:cs="Times New Roman"/>
          <w:bCs/>
          <w:kern w:val="28"/>
          <w:sz w:val="24"/>
          <w:szCs w:val="24"/>
        </w:rPr>
        <w:t xml:space="preserve"> in hydropeaking value</w:t>
      </w:r>
      <w:r w:rsidRPr="002A0A54">
        <w:rPr>
          <w:rFonts w:ascii="Times New Roman" w:hAnsi="Times New Roman" w:cs="Times New Roman"/>
          <w:bCs/>
          <w:kern w:val="28"/>
          <w:sz w:val="24"/>
          <w:szCs w:val="24"/>
        </w:rPr>
        <w:t xml:space="preserve"> </w:t>
      </w:r>
      <w:r w:rsidR="00FD1CD2">
        <w:rPr>
          <w:rFonts w:ascii="Times New Roman" w:hAnsi="Times New Roman" w:cs="Times New Roman"/>
          <w:bCs/>
          <w:kern w:val="28"/>
          <w:sz w:val="24"/>
          <w:szCs w:val="24"/>
        </w:rPr>
        <w:t>were during</w:t>
      </w:r>
      <w:r w:rsidRPr="002A0A54">
        <w:rPr>
          <w:rFonts w:ascii="Times New Roman" w:hAnsi="Times New Roman" w:cs="Times New Roman"/>
          <w:bCs/>
          <w:kern w:val="28"/>
          <w:sz w:val="24"/>
          <w:szCs w:val="24"/>
        </w:rPr>
        <w:t xml:space="preserve"> high load months of May to August</w:t>
      </w:r>
      <w:r>
        <w:rPr>
          <w:rFonts w:ascii="Times New Roman" w:hAnsi="Times New Roman" w:cs="Times New Roman"/>
          <w:bCs/>
          <w:kern w:val="28"/>
          <w:sz w:val="24"/>
          <w:szCs w:val="24"/>
        </w:rPr>
        <w:t xml:space="preserve">. </w:t>
      </w:r>
      <w:r w:rsidRPr="002A0A54">
        <w:rPr>
          <w:rFonts w:ascii="Times New Roman" w:hAnsi="Times New Roman" w:cs="Times New Roman"/>
          <w:bCs/>
          <w:kern w:val="28"/>
          <w:sz w:val="24"/>
          <w:szCs w:val="24"/>
        </w:rPr>
        <w:t>The results</w:t>
      </w:r>
      <w:r w:rsidR="00616FB1">
        <w:rPr>
          <w:rFonts w:ascii="Times New Roman" w:hAnsi="Times New Roman" w:cs="Times New Roman"/>
          <w:bCs/>
          <w:kern w:val="28"/>
          <w:sz w:val="24"/>
          <w:szCs w:val="24"/>
        </w:rPr>
        <w:t xml:space="preserve"> also</w:t>
      </w:r>
      <w:r w:rsidRPr="002A0A54">
        <w:rPr>
          <w:rFonts w:ascii="Times New Roman" w:hAnsi="Times New Roman" w:cs="Times New Roman"/>
          <w:bCs/>
          <w:kern w:val="28"/>
          <w:sz w:val="24"/>
          <w:szCs w:val="24"/>
        </w:rPr>
        <w:t xml:space="preserve"> </w:t>
      </w:r>
      <w:bookmarkStart w:id="22" w:name="_Hlk185519459"/>
      <w:r w:rsidRPr="002A0A54">
        <w:rPr>
          <w:rFonts w:ascii="Times New Roman" w:hAnsi="Times New Roman" w:cs="Times New Roman"/>
          <w:bCs/>
          <w:kern w:val="28"/>
          <w:sz w:val="24"/>
          <w:szCs w:val="24"/>
        </w:rPr>
        <w:t xml:space="preserve">indicate that </w:t>
      </w:r>
      <w:r w:rsidR="002E7F88">
        <w:rPr>
          <w:rFonts w:ascii="Times New Roman" w:hAnsi="Times New Roman" w:cs="Times New Roman"/>
          <w:bCs/>
          <w:kern w:val="28"/>
          <w:sz w:val="24"/>
          <w:szCs w:val="24"/>
        </w:rPr>
        <w:t xml:space="preserve">increases </w:t>
      </w:r>
      <w:r w:rsidR="00AE363B">
        <w:rPr>
          <w:rFonts w:ascii="Times New Roman" w:hAnsi="Times New Roman" w:cs="Times New Roman"/>
          <w:bCs/>
          <w:kern w:val="28"/>
          <w:sz w:val="24"/>
          <w:szCs w:val="24"/>
        </w:rPr>
        <w:t>in</w:t>
      </w:r>
      <w:r w:rsidR="002E7F88">
        <w:rPr>
          <w:rFonts w:ascii="Times New Roman" w:hAnsi="Times New Roman" w:cs="Times New Roman"/>
          <w:bCs/>
          <w:kern w:val="28"/>
          <w:sz w:val="24"/>
          <w:szCs w:val="24"/>
        </w:rPr>
        <w:t xml:space="preserve"> </w:t>
      </w:r>
      <w:r w:rsidRPr="002A0A54">
        <w:rPr>
          <w:rFonts w:ascii="Times New Roman" w:hAnsi="Times New Roman" w:cs="Times New Roman"/>
          <w:bCs/>
          <w:kern w:val="28"/>
          <w:sz w:val="24"/>
          <w:szCs w:val="24"/>
        </w:rPr>
        <w:t>market price</w:t>
      </w:r>
      <w:r w:rsidR="002E7F88">
        <w:rPr>
          <w:rFonts w:ascii="Times New Roman" w:hAnsi="Times New Roman" w:cs="Times New Roman"/>
          <w:bCs/>
          <w:kern w:val="28"/>
          <w:sz w:val="24"/>
          <w:szCs w:val="24"/>
        </w:rPr>
        <w:t xml:space="preserve">s from $5 to $30/MWh </w:t>
      </w:r>
      <w:r w:rsidR="00147843">
        <w:rPr>
          <w:rFonts w:ascii="Times New Roman" w:hAnsi="Times New Roman" w:cs="Times New Roman"/>
          <w:bCs/>
          <w:kern w:val="28"/>
          <w:sz w:val="24"/>
          <w:szCs w:val="24"/>
        </w:rPr>
        <w:t xml:space="preserve">above contract prices minimally </w:t>
      </w:r>
      <w:r w:rsidR="002E7F88">
        <w:rPr>
          <w:rFonts w:ascii="Times New Roman" w:hAnsi="Times New Roman" w:cs="Times New Roman"/>
          <w:bCs/>
          <w:kern w:val="28"/>
          <w:sz w:val="24"/>
          <w:szCs w:val="24"/>
        </w:rPr>
        <w:t>change</w:t>
      </w:r>
      <w:r w:rsidR="00147843">
        <w:rPr>
          <w:rFonts w:ascii="Times New Roman" w:hAnsi="Times New Roman" w:cs="Times New Roman"/>
          <w:bCs/>
          <w:kern w:val="28"/>
          <w:sz w:val="24"/>
          <w:szCs w:val="24"/>
        </w:rPr>
        <w:t>d</w:t>
      </w:r>
      <w:r w:rsidR="002E7F88">
        <w:rPr>
          <w:rFonts w:ascii="Times New Roman" w:hAnsi="Times New Roman" w:cs="Times New Roman"/>
          <w:bCs/>
          <w:kern w:val="28"/>
          <w:sz w:val="24"/>
          <w:szCs w:val="24"/>
        </w:rPr>
        <w:t xml:space="preserve"> th</w:t>
      </w:r>
      <w:bookmarkEnd w:id="22"/>
      <w:r w:rsidR="002E7F88">
        <w:rPr>
          <w:rFonts w:ascii="Times New Roman" w:hAnsi="Times New Roman" w:cs="Times New Roman"/>
          <w:bCs/>
          <w:kern w:val="28"/>
          <w:sz w:val="24"/>
          <w:szCs w:val="24"/>
        </w:rPr>
        <w:t xml:space="preserve">e cost of </w:t>
      </w:r>
      <w:r w:rsidRPr="002A0A54">
        <w:rPr>
          <w:rFonts w:ascii="Times New Roman" w:hAnsi="Times New Roman" w:cs="Times New Roman"/>
          <w:bCs/>
          <w:kern w:val="28"/>
          <w:sz w:val="24"/>
          <w:szCs w:val="24"/>
        </w:rPr>
        <w:t>bug flow experiment</w:t>
      </w:r>
      <w:r w:rsidR="002E7F88">
        <w:rPr>
          <w:rFonts w:ascii="Times New Roman" w:hAnsi="Times New Roman" w:cs="Times New Roman"/>
          <w:bCs/>
          <w:kern w:val="28"/>
          <w:sz w:val="24"/>
          <w:szCs w:val="24"/>
        </w:rPr>
        <w:t>s</w:t>
      </w:r>
      <w:r w:rsidRPr="002A0A54">
        <w:rPr>
          <w:rFonts w:ascii="Times New Roman" w:hAnsi="Times New Roman" w:cs="Times New Roman"/>
          <w:bCs/>
          <w:kern w:val="28"/>
          <w:sz w:val="24"/>
          <w:szCs w:val="24"/>
        </w:rPr>
        <w:t xml:space="preserve">. For example, steady summer weekend </w:t>
      </w:r>
      <w:r w:rsidR="00616FB1">
        <w:rPr>
          <w:rFonts w:ascii="Times New Roman" w:hAnsi="Times New Roman" w:cs="Times New Roman"/>
          <w:bCs/>
          <w:kern w:val="28"/>
          <w:sz w:val="24"/>
          <w:szCs w:val="24"/>
        </w:rPr>
        <w:t xml:space="preserve">releases reduced hydropeaking value by </w:t>
      </w:r>
      <w:r w:rsidRPr="002A0A54">
        <w:rPr>
          <w:rFonts w:ascii="Times New Roman" w:hAnsi="Times New Roman" w:cs="Times New Roman"/>
          <w:bCs/>
          <w:kern w:val="28"/>
          <w:sz w:val="24"/>
          <w:szCs w:val="24"/>
        </w:rPr>
        <w:t>$0.</w:t>
      </w:r>
      <w:r w:rsidR="00616FB1">
        <w:rPr>
          <w:rFonts w:ascii="Times New Roman" w:hAnsi="Times New Roman" w:cs="Times New Roman"/>
          <w:bCs/>
          <w:kern w:val="28"/>
          <w:sz w:val="24"/>
          <w:szCs w:val="24"/>
        </w:rPr>
        <w:t xml:space="preserve">6 to </w:t>
      </w:r>
      <w:r w:rsidRPr="002A0A54">
        <w:rPr>
          <w:rFonts w:ascii="Times New Roman" w:hAnsi="Times New Roman" w:cs="Times New Roman"/>
          <w:bCs/>
          <w:kern w:val="28"/>
          <w:sz w:val="24"/>
          <w:szCs w:val="24"/>
        </w:rPr>
        <w:t>$0.</w:t>
      </w:r>
      <w:r w:rsidR="00616FB1">
        <w:rPr>
          <w:rFonts w:ascii="Times New Roman" w:hAnsi="Times New Roman" w:cs="Times New Roman"/>
          <w:bCs/>
          <w:kern w:val="28"/>
          <w:sz w:val="24"/>
          <w:szCs w:val="24"/>
        </w:rPr>
        <w:t>9</w:t>
      </w:r>
      <w:r w:rsidRPr="002A0A54">
        <w:rPr>
          <w:rFonts w:ascii="Times New Roman" w:hAnsi="Times New Roman" w:cs="Times New Roman"/>
          <w:bCs/>
          <w:kern w:val="28"/>
          <w:sz w:val="24"/>
          <w:szCs w:val="24"/>
        </w:rPr>
        <w:t xml:space="preserve"> million at $5/MWh (Table 1) </w:t>
      </w:r>
      <w:r w:rsidR="002E7F88">
        <w:rPr>
          <w:rFonts w:ascii="Times New Roman" w:hAnsi="Times New Roman" w:cs="Times New Roman"/>
          <w:bCs/>
          <w:kern w:val="28"/>
          <w:sz w:val="24"/>
          <w:szCs w:val="24"/>
        </w:rPr>
        <w:t>compared</w:t>
      </w:r>
      <w:r w:rsidRPr="002A0A54">
        <w:rPr>
          <w:rFonts w:ascii="Times New Roman" w:hAnsi="Times New Roman" w:cs="Times New Roman"/>
          <w:bCs/>
          <w:kern w:val="28"/>
          <w:sz w:val="24"/>
          <w:szCs w:val="24"/>
        </w:rPr>
        <w:t xml:space="preserve"> to $0.</w:t>
      </w:r>
      <w:r w:rsidR="00616FB1">
        <w:rPr>
          <w:rFonts w:ascii="Times New Roman" w:hAnsi="Times New Roman" w:cs="Times New Roman"/>
          <w:bCs/>
          <w:kern w:val="28"/>
          <w:sz w:val="24"/>
          <w:szCs w:val="24"/>
        </w:rPr>
        <w:t xml:space="preserve">1 to </w:t>
      </w:r>
      <w:r w:rsidRPr="002A0A54">
        <w:rPr>
          <w:rFonts w:ascii="Times New Roman" w:hAnsi="Times New Roman" w:cs="Times New Roman"/>
          <w:bCs/>
          <w:kern w:val="28"/>
          <w:sz w:val="24"/>
          <w:szCs w:val="24"/>
        </w:rPr>
        <w:t xml:space="preserve">$0.8 million at $30/MWh (Supplementary, </w:t>
      </w:r>
      <w:r w:rsidRPr="005017AA">
        <w:rPr>
          <w:rFonts w:ascii="Times New Roman" w:hAnsi="Times New Roman" w:cs="Times New Roman"/>
          <w:bCs/>
          <w:kern w:val="28"/>
          <w:sz w:val="24"/>
          <w:szCs w:val="24"/>
        </w:rPr>
        <w:t xml:space="preserve">Table </w:t>
      </w:r>
      <w:r w:rsidR="005017AA" w:rsidRPr="005017AA">
        <w:rPr>
          <w:rFonts w:ascii="Times New Roman" w:hAnsi="Times New Roman" w:cs="Times New Roman"/>
          <w:bCs/>
          <w:kern w:val="28"/>
          <w:sz w:val="24"/>
          <w:szCs w:val="24"/>
        </w:rPr>
        <w:t>S</w:t>
      </w:r>
      <w:r w:rsidR="006D4624">
        <w:rPr>
          <w:rFonts w:ascii="Times New Roman" w:hAnsi="Times New Roman" w:cs="Times New Roman"/>
          <w:bCs/>
          <w:kern w:val="28"/>
          <w:sz w:val="24"/>
          <w:szCs w:val="24"/>
        </w:rPr>
        <w:t>3</w:t>
      </w:r>
      <w:r w:rsidRPr="002A0A54">
        <w:rPr>
          <w:rFonts w:ascii="Times New Roman" w:hAnsi="Times New Roman" w:cs="Times New Roman"/>
          <w:bCs/>
          <w:kern w:val="28"/>
          <w:sz w:val="24"/>
          <w:szCs w:val="24"/>
        </w:rPr>
        <w:t xml:space="preserve">). </w:t>
      </w:r>
    </w:p>
    <w:p w14:paraId="0014AE39" w14:textId="257215E0" w:rsidR="007C4961" w:rsidRDefault="008A437F" w:rsidP="00ED113F">
      <w:pPr>
        <w:spacing w:after="0" w:line="480" w:lineRule="auto"/>
      </w:pPr>
      <w:r>
        <w:rPr>
          <w:rFonts w:ascii="Times New Roman" w:hAnsi="Times New Roman" w:cs="Times New Roman"/>
          <w:noProof/>
          <w:sz w:val="24"/>
          <w:szCs w:val="24"/>
        </w:rPr>
        <w:lastRenderedPageBreak/>
        <w:drawing>
          <wp:inline distT="0" distB="0" distL="0" distR="0" wp14:anchorId="3ABB8298" wp14:editId="0B86DAFE">
            <wp:extent cx="6028868" cy="4165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13" t="1025" r="1683"/>
                    <a:stretch/>
                  </pic:blipFill>
                  <pic:spPr bwMode="auto">
                    <a:xfrm>
                      <a:off x="0" y="0"/>
                      <a:ext cx="6049614" cy="4179934"/>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46C60ED" w14:textId="465E20C2" w:rsidR="007C4961" w:rsidRPr="00ED113F" w:rsidRDefault="007C4961" w:rsidP="00ED113F">
      <w:pPr>
        <w:pStyle w:val="Caption"/>
        <w:spacing w:after="240" w:line="480" w:lineRule="auto"/>
        <w:rPr>
          <w:rFonts w:ascii="Times New Roman" w:hAnsi="Times New Roman" w:cs="Times New Roman"/>
          <w:i w:val="0"/>
          <w:color w:val="auto"/>
          <w:sz w:val="24"/>
          <w:szCs w:val="24"/>
        </w:rPr>
      </w:pPr>
      <w:r w:rsidRPr="007C4961">
        <w:rPr>
          <w:rFonts w:ascii="Times New Roman" w:hAnsi="Times New Roman" w:cs="Times New Roman"/>
          <w:b/>
          <w:i w:val="0"/>
          <w:color w:val="auto"/>
          <w:sz w:val="24"/>
          <w:szCs w:val="24"/>
        </w:rPr>
        <w:t xml:space="preserve">Figure </w:t>
      </w:r>
      <w:r w:rsidR="009C529D">
        <w:rPr>
          <w:rFonts w:ascii="Times New Roman" w:hAnsi="Times New Roman" w:cs="Times New Roman"/>
          <w:b/>
          <w:i w:val="0"/>
          <w:color w:val="auto"/>
          <w:sz w:val="24"/>
          <w:szCs w:val="24"/>
        </w:rPr>
        <w:t>5.</w:t>
      </w:r>
      <w:r w:rsidR="009C529D" w:rsidRPr="007C4961">
        <w:rPr>
          <w:rFonts w:ascii="Times New Roman" w:hAnsi="Times New Roman" w:cs="Times New Roman"/>
          <w:i w:val="0"/>
          <w:color w:val="auto"/>
          <w:sz w:val="24"/>
          <w:szCs w:val="24"/>
        </w:rPr>
        <w:t xml:space="preserve"> </w:t>
      </w:r>
      <w:r w:rsidRPr="007C4961">
        <w:rPr>
          <w:rFonts w:ascii="Times New Roman" w:hAnsi="Times New Roman" w:cs="Times New Roman"/>
          <w:i w:val="0"/>
          <w:color w:val="auto"/>
          <w:sz w:val="24"/>
          <w:szCs w:val="24"/>
        </w:rPr>
        <w:t xml:space="preserve">Comparison of tradeoffs with </w:t>
      </w:r>
      <w:r w:rsidR="008A437F">
        <w:rPr>
          <w:rFonts w:ascii="Times New Roman" w:hAnsi="Times New Roman" w:cs="Times New Roman"/>
          <w:i w:val="0"/>
          <w:color w:val="auto"/>
          <w:sz w:val="24"/>
          <w:szCs w:val="24"/>
        </w:rPr>
        <w:t xml:space="preserve">market (orange and green) and contract (blue) prices </w:t>
      </w:r>
      <w:r w:rsidR="008A437F" w:rsidRPr="007C4961">
        <w:rPr>
          <w:rFonts w:ascii="Times New Roman" w:hAnsi="Times New Roman" w:cs="Times New Roman"/>
          <w:i w:val="0"/>
          <w:color w:val="auto"/>
          <w:sz w:val="24"/>
          <w:szCs w:val="24"/>
        </w:rPr>
        <w:t xml:space="preserve">for different release </w:t>
      </w:r>
      <w:r w:rsidR="008A437F" w:rsidRPr="007C4961">
        <w:rPr>
          <w:rFonts w:ascii="Times New Roman" w:hAnsi="Times New Roman" w:cs="Times New Roman"/>
          <w:bCs/>
          <w:i w:val="0"/>
          <w:color w:val="auto"/>
          <w:kern w:val="28"/>
          <w:sz w:val="24"/>
          <w:szCs w:val="24"/>
        </w:rPr>
        <w:t xml:space="preserve">volumes (line types and symbols) in August 2018 with 1000 cfs </w:t>
      </w:r>
      <w:r w:rsidR="008A437F" w:rsidRPr="00ED113F">
        <w:rPr>
          <w:rFonts w:ascii="Times New Roman" w:hAnsi="Times New Roman" w:cs="Times New Roman"/>
          <w:i w:val="0"/>
          <w:color w:val="auto"/>
          <w:sz w:val="24"/>
          <w:szCs w:val="24"/>
        </w:rPr>
        <w:t xml:space="preserve">offset. </w:t>
      </w:r>
      <w:r w:rsidR="00AC1E3B" w:rsidRPr="00ED113F">
        <w:rPr>
          <w:rFonts w:ascii="Times New Roman" w:hAnsi="Times New Roman" w:cs="Times New Roman"/>
          <w:i w:val="0"/>
          <w:color w:val="auto"/>
          <w:sz w:val="24"/>
          <w:szCs w:val="24"/>
        </w:rPr>
        <w:t>Here, $5/MWh and $30/MWh indicate increases in contract pric</w:t>
      </w:r>
      <w:r w:rsidR="00783981">
        <w:rPr>
          <w:rFonts w:ascii="Times New Roman" w:hAnsi="Times New Roman" w:cs="Times New Roman"/>
          <w:i w:val="0"/>
          <w:color w:val="auto"/>
          <w:sz w:val="24"/>
          <w:szCs w:val="24"/>
        </w:rPr>
        <w:t>ing</w:t>
      </w:r>
      <w:r w:rsidR="00AC1E3B" w:rsidRPr="00ED113F">
        <w:rPr>
          <w:rFonts w:ascii="Times New Roman" w:hAnsi="Times New Roman" w:cs="Times New Roman"/>
          <w:i w:val="0"/>
          <w:color w:val="auto"/>
          <w:sz w:val="24"/>
          <w:szCs w:val="24"/>
        </w:rPr>
        <w:t xml:space="preserve"> across all periods and day types.</w:t>
      </w:r>
    </w:p>
    <w:p w14:paraId="0FBD3F6D" w14:textId="5806F2A7" w:rsidR="00CF7AC7" w:rsidRDefault="34EA4CBC" w:rsidP="34EA4CBC">
      <w:pPr>
        <w:pStyle w:val="Caption"/>
        <w:keepNext/>
        <w:spacing w:after="120" w:line="480" w:lineRule="auto"/>
        <w:rPr>
          <w:rFonts w:ascii="Times New Roman" w:hAnsi="Times New Roman" w:cs="Times New Roman"/>
          <w:i w:val="0"/>
          <w:iCs w:val="0"/>
          <w:color w:val="auto"/>
          <w:sz w:val="24"/>
          <w:szCs w:val="24"/>
        </w:rPr>
      </w:pPr>
      <w:r w:rsidRPr="34EA4CBC">
        <w:rPr>
          <w:rFonts w:ascii="Times New Roman" w:hAnsi="Times New Roman" w:cs="Times New Roman"/>
          <w:b/>
          <w:bCs/>
          <w:i w:val="0"/>
          <w:iCs w:val="0"/>
          <w:color w:val="auto"/>
          <w:sz w:val="24"/>
          <w:szCs w:val="24"/>
        </w:rPr>
        <w:t>Table 1</w:t>
      </w:r>
      <w:r w:rsidR="008A21A3">
        <w:rPr>
          <w:rFonts w:ascii="Times New Roman" w:hAnsi="Times New Roman" w:cs="Times New Roman"/>
          <w:b/>
          <w:bCs/>
          <w:i w:val="0"/>
          <w:iCs w:val="0"/>
          <w:color w:val="auto"/>
          <w:sz w:val="24"/>
          <w:szCs w:val="24"/>
        </w:rPr>
        <w:t>.</w:t>
      </w:r>
      <w:r w:rsidRPr="34EA4CBC">
        <w:rPr>
          <w:rFonts w:ascii="Times New Roman" w:hAnsi="Times New Roman" w:cs="Times New Roman"/>
          <w:i w:val="0"/>
          <w:iCs w:val="0"/>
          <w:color w:val="auto"/>
          <w:sz w:val="24"/>
          <w:szCs w:val="24"/>
        </w:rPr>
        <w:t xml:space="preserve"> Cumulative loss of hydropeaking value ($ million) per added day of steady release in 2018 </w:t>
      </w:r>
      <w:r w:rsidRPr="00100139">
        <w:rPr>
          <w:rFonts w:ascii="Times New Roman" w:hAnsi="Times New Roman" w:cs="Times New Roman"/>
          <w:i w:val="0"/>
          <w:iCs w:val="0"/>
          <w:color w:val="auto"/>
          <w:sz w:val="24"/>
          <w:szCs w:val="24"/>
        </w:rPr>
        <w:t xml:space="preserve">with 0.83 MAF release volume, H1000 (offset release), and </w:t>
      </w:r>
      <w:r w:rsidR="00FD1CD2">
        <w:rPr>
          <w:rFonts w:ascii="Times New Roman" w:hAnsi="Times New Roman" w:cs="Times New Roman"/>
          <w:i w:val="0"/>
          <w:iCs w:val="0"/>
          <w:color w:val="auto"/>
          <w:sz w:val="24"/>
          <w:szCs w:val="24"/>
        </w:rPr>
        <w:t xml:space="preserve">market price </w:t>
      </w:r>
      <w:r w:rsidR="00C66345" w:rsidRPr="00ED113F">
        <w:rPr>
          <w:rFonts w:ascii="Times New Roman" w:hAnsi="Times New Roman" w:cs="Times New Roman"/>
          <w:i w:val="0"/>
          <w:iCs w:val="0"/>
          <w:color w:val="auto"/>
          <w:sz w:val="24"/>
          <w:szCs w:val="24"/>
        </w:rPr>
        <w:t xml:space="preserve">$5/MWh </w:t>
      </w:r>
      <w:r w:rsidR="00FD1CD2">
        <w:rPr>
          <w:rFonts w:ascii="Times New Roman" w:hAnsi="Times New Roman" w:cs="Times New Roman"/>
          <w:i w:val="0"/>
          <w:iCs w:val="0"/>
          <w:color w:val="auto"/>
          <w:sz w:val="24"/>
          <w:szCs w:val="24"/>
        </w:rPr>
        <w:t>above contract prices</w:t>
      </w:r>
      <w:r w:rsidR="00C66345" w:rsidRPr="00ED113F">
        <w:rPr>
          <w:rFonts w:ascii="Times New Roman" w:hAnsi="Times New Roman" w:cs="Times New Roman"/>
          <w:i w:val="0"/>
          <w:iCs w:val="0"/>
          <w:color w:val="auto"/>
          <w:sz w:val="24"/>
          <w:szCs w:val="24"/>
        </w:rPr>
        <w:t xml:space="preserve">. </w:t>
      </w:r>
      <w:r w:rsidR="007D1217" w:rsidRPr="00ED113F">
        <w:rPr>
          <w:rFonts w:ascii="Times New Roman" w:hAnsi="Times New Roman" w:cs="Times New Roman"/>
          <w:i w:val="0"/>
          <w:iCs w:val="0"/>
          <w:color w:val="auto"/>
          <w:sz w:val="24"/>
          <w:szCs w:val="24"/>
        </w:rPr>
        <w:t xml:space="preserve">Losses are calculated relative to zero steady low-flow days (hydropeaking). </w:t>
      </w:r>
      <w:r w:rsidR="00FD1CD2">
        <w:rPr>
          <w:rFonts w:ascii="Times New Roman" w:hAnsi="Times New Roman" w:cs="Times New Roman"/>
          <w:i w:val="0"/>
          <w:iCs w:val="0"/>
          <w:color w:val="auto"/>
          <w:sz w:val="24"/>
          <w:szCs w:val="24"/>
        </w:rPr>
        <w:t xml:space="preserve">Rows </w:t>
      </w:r>
      <w:r w:rsidR="007D1217" w:rsidRPr="00ED113F">
        <w:rPr>
          <w:rFonts w:ascii="Times New Roman" w:hAnsi="Times New Roman" w:cs="Times New Roman"/>
          <w:i w:val="0"/>
          <w:iCs w:val="0"/>
          <w:color w:val="auto"/>
          <w:sz w:val="24"/>
          <w:szCs w:val="24"/>
        </w:rPr>
        <w:t xml:space="preserve">highlighted </w:t>
      </w:r>
      <w:r w:rsidR="00FD1CD2">
        <w:rPr>
          <w:rFonts w:ascii="Times New Roman" w:hAnsi="Times New Roman" w:cs="Times New Roman"/>
          <w:i w:val="0"/>
          <w:iCs w:val="0"/>
          <w:color w:val="auto"/>
          <w:sz w:val="24"/>
          <w:szCs w:val="24"/>
        </w:rPr>
        <w:t xml:space="preserve">in </w:t>
      </w:r>
      <w:r w:rsidR="007D1217" w:rsidRPr="00ED113F">
        <w:rPr>
          <w:rFonts w:ascii="Times New Roman" w:hAnsi="Times New Roman" w:cs="Times New Roman"/>
          <w:i w:val="0"/>
          <w:iCs w:val="0"/>
          <w:color w:val="auto"/>
          <w:sz w:val="24"/>
          <w:szCs w:val="24"/>
        </w:rPr>
        <w:t>blue indicate</w:t>
      </w:r>
      <w:r w:rsidR="00FD1CD2">
        <w:rPr>
          <w:rFonts w:ascii="Times New Roman" w:hAnsi="Times New Roman" w:cs="Times New Roman"/>
          <w:i w:val="0"/>
          <w:iCs w:val="0"/>
          <w:color w:val="auto"/>
          <w:sz w:val="24"/>
          <w:szCs w:val="24"/>
        </w:rPr>
        <w:t xml:space="preserve"> </w:t>
      </w:r>
      <w:r w:rsidR="007D1217" w:rsidRPr="00ED113F">
        <w:rPr>
          <w:rFonts w:ascii="Times New Roman" w:hAnsi="Times New Roman" w:cs="Times New Roman"/>
          <w:i w:val="0"/>
          <w:iCs w:val="0"/>
          <w:color w:val="auto"/>
          <w:sz w:val="24"/>
          <w:szCs w:val="24"/>
        </w:rPr>
        <w:t>percentage loss</w:t>
      </w:r>
      <w:r w:rsidR="008A6B1E">
        <w:rPr>
          <w:rFonts w:ascii="Times New Roman" w:hAnsi="Times New Roman" w:cs="Times New Roman"/>
          <w:i w:val="0"/>
          <w:iCs w:val="0"/>
          <w:color w:val="auto"/>
          <w:sz w:val="24"/>
          <w:szCs w:val="24"/>
        </w:rPr>
        <w:t>es</w:t>
      </w:r>
      <w:r w:rsidR="007D1217" w:rsidRPr="00ED113F">
        <w:rPr>
          <w:rFonts w:ascii="Times New Roman" w:hAnsi="Times New Roman" w:cs="Times New Roman"/>
          <w:i w:val="0"/>
          <w:iCs w:val="0"/>
          <w:color w:val="auto"/>
          <w:sz w:val="24"/>
          <w:szCs w:val="24"/>
        </w:rPr>
        <w:t>.</w:t>
      </w:r>
    </w:p>
    <w:tbl>
      <w:tblPr>
        <w:tblStyle w:val="ListTable2-Accent1"/>
        <w:tblW w:w="9919" w:type="dxa"/>
        <w:tblBorders>
          <w:insideH w:val="single" w:sz="4" w:space="0" w:color="000000" w:themeColor="text1"/>
        </w:tblBorders>
        <w:tblLook w:val="04A0" w:firstRow="1" w:lastRow="0" w:firstColumn="1" w:lastColumn="0" w:noHBand="0" w:noVBand="1"/>
      </w:tblPr>
      <w:tblGrid>
        <w:gridCol w:w="1314"/>
        <w:gridCol w:w="1530"/>
        <w:gridCol w:w="828"/>
        <w:gridCol w:w="752"/>
        <w:gridCol w:w="752"/>
        <w:gridCol w:w="752"/>
        <w:gridCol w:w="752"/>
        <w:gridCol w:w="752"/>
        <w:gridCol w:w="814"/>
        <w:gridCol w:w="692"/>
        <w:gridCol w:w="1125"/>
      </w:tblGrid>
      <w:tr w:rsidR="002B6867" w:rsidRPr="00DE6CA5" w14:paraId="7B394AEC" w14:textId="77777777" w:rsidTr="00971DB2">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vAlign w:val="center"/>
            <w:hideMark/>
          </w:tcPr>
          <w:p w14:paraId="3B8AAD30" w14:textId="7088870D" w:rsidR="002B6867" w:rsidRPr="00DE6CA5" w:rsidRDefault="002B6867" w:rsidP="00971DB2">
            <w:pPr>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Month</w:t>
            </w:r>
          </w:p>
        </w:tc>
        <w:tc>
          <w:tcPr>
            <w:tcW w:w="1530" w:type="dxa"/>
            <w:vMerge w:val="restart"/>
            <w:hideMark/>
          </w:tcPr>
          <w:p w14:paraId="5222D9C9" w14:textId="77777777" w:rsidR="002B6867" w:rsidRPr="00DE6CA5" w:rsidRDefault="002B6867" w:rsidP="009309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E6CA5">
              <w:rPr>
                <w:rFonts w:ascii="Calibri" w:eastAsia="Times New Roman" w:hAnsi="Calibri" w:cs="Calibri"/>
                <w:color w:val="000000"/>
                <w:sz w:val="24"/>
                <w:szCs w:val="24"/>
              </w:rPr>
              <w:t>Value at Zero Steady days</w:t>
            </w:r>
          </w:p>
        </w:tc>
        <w:tc>
          <w:tcPr>
            <w:tcW w:w="7219" w:type="dxa"/>
            <w:gridSpan w:val="9"/>
            <w:noWrap/>
            <w:hideMark/>
          </w:tcPr>
          <w:p w14:paraId="1E09DB93" w14:textId="5E1C0DA7" w:rsidR="002B6867" w:rsidRPr="00DE6CA5" w:rsidRDefault="002B6867" w:rsidP="0093099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D113F">
              <w:rPr>
                <w:rFonts w:ascii="Calibri" w:eastAsia="Times New Roman" w:hAnsi="Calibri" w:cs="Calibri"/>
                <w:color w:val="000000"/>
                <w:sz w:val="24"/>
                <w:szCs w:val="24"/>
              </w:rPr>
              <w:t>Cumulative loss of hydropeaking value ($ million) for the number of steady low flow days per month</w:t>
            </w:r>
          </w:p>
        </w:tc>
      </w:tr>
      <w:tr w:rsidR="002229C3" w:rsidRPr="00DE6CA5" w14:paraId="678E9B40" w14:textId="77777777" w:rsidTr="002229C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hideMark/>
          </w:tcPr>
          <w:p w14:paraId="5FFC4C99" w14:textId="77777777" w:rsidR="002B6867" w:rsidRPr="00DE6CA5" w:rsidRDefault="002B6867" w:rsidP="00F97A4E">
            <w:pPr>
              <w:rPr>
                <w:rFonts w:ascii="Calibri" w:eastAsia="Times New Roman" w:hAnsi="Calibri" w:cs="Calibri"/>
                <w:color w:val="000000"/>
                <w:sz w:val="24"/>
                <w:szCs w:val="24"/>
              </w:rPr>
            </w:pPr>
          </w:p>
        </w:tc>
        <w:tc>
          <w:tcPr>
            <w:tcW w:w="1530" w:type="dxa"/>
            <w:vMerge/>
            <w:hideMark/>
          </w:tcPr>
          <w:p w14:paraId="6D137600" w14:textId="77777777" w:rsidR="002B6867" w:rsidRPr="00DE6CA5" w:rsidRDefault="002B6867" w:rsidP="00F97A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p>
        </w:tc>
        <w:tc>
          <w:tcPr>
            <w:tcW w:w="828" w:type="dxa"/>
            <w:shd w:val="clear" w:color="auto" w:fill="auto"/>
            <w:noWrap/>
            <w:hideMark/>
          </w:tcPr>
          <w:p w14:paraId="1EA2D7D6"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4</w:t>
            </w:r>
          </w:p>
        </w:tc>
        <w:tc>
          <w:tcPr>
            <w:tcW w:w="752" w:type="dxa"/>
            <w:shd w:val="clear" w:color="auto" w:fill="auto"/>
            <w:noWrap/>
            <w:hideMark/>
          </w:tcPr>
          <w:p w14:paraId="683EEDB4"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6</w:t>
            </w:r>
          </w:p>
        </w:tc>
        <w:tc>
          <w:tcPr>
            <w:tcW w:w="752" w:type="dxa"/>
            <w:shd w:val="clear" w:color="auto" w:fill="auto"/>
            <w:noWrap/>
            <w:hideMark/>
          </w:tcPr>
          <w:p w14:paraId="5131FEBC"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8</w:t>
            </w:r>
          </w:p>
        </w:tc>
        <w:tc>
          <w:tcPr>
            <w:tcW w:w="752" w:type="dxa"/>
            <w:shd w:val="clear" w:color="auto" w:fill="auto"/>
            <w:noWrap/>
            <w:hideMark/>
          </w:tcPr>
          <w:p w14:paraId="0606652A"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10</w:t>
            </w:r>
          </w:p>
        </w:tc>
        <w:tc>
          <w:tcPr>
            <w:tcW w:w="752" w:type="dxa"/>
            <w:shd w:val="clear" w:color="auto" w:fill="auto"/>
            <w:noWrap/>
            <w:hideMark/>
          </w:tcPr>
          <w:p w14:paraId="3E63C131"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15</w:t>
            </w:r>
          </w:p>
        </w:tc>
        <w:tc>
          <w:tcPr>
            <w:tcW w:w="752" w:type="dxa"/>
            <w:shd w:val="clear" w:color="auto" w:fill="auto"/>
            <w:noWrap/>
            <w:hideMark/>
          </w:tcPr>
          <w:p w14:paraId="13F752D7"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20</w:t>
            </w:r>
          </w:p>
        </w:tc>
        <w:tc>
          <w:tcPr>
            <w:tcW w:w="814" w:type="dxa"/>
            <w:shd w:val="clear" w:color="auto" w:fill="auto"/>
            <w:noWrap/>
            <w:hideMark/>
          </w:tcPr>
          <w:p w14:paraId="1231B403"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25</w:t>
            </w:r>
          </w:p>
        </w:tc>
        <w:tc>
          <w:tcPr>
            <w:tcW w:w="692" w:type="dxa"/>
            <w:shd w:val="clear" w:color="auto" w:fill="auto"/>
            <w:noWrap/>
            <w:hideMark/>
          </w:tcPr>
          <w:p w14:paraId="17D38985"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30</w:t>
            </w:r>
          </w:p>
        </w:tc>
        <w:tc>
          <w:tcPr>
            <w:tcW w:w="1125" w:type="dxa"/>
            <w:shd w:val="clear" w:color="auto" w:fill="auto"/>
            <w:noWrap/>
            <w:hideMark/>
          </w:tcPr>
          <w:p w14:paraId="294F7029" w14:textId="77777777" w:rsidR="002B6867" w:rsidRPr="00DE6CA5" w:rsidRDefault="002B6867" w:rsidP="00F97A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DE6CA5">
              <w:rPr>
                <w:rFonts w:ascii="Calibri" w:eastAsia="Times New Roman" w:hAnsi="Calibri" w:cs="Calibri"/>
                <w:b/>
                <w:bCs/>
                <w:color w:val="000000"/>
                <w:sz w:val="24"/>
                <w:szCs w:val="24"/>
              </w:rPr>
              <w:t>31</w:t>
            </w:r>
          </w:p>
        </w:tc>
      </w:tr>
      <w:tr w:rsidR="00AA302F" w:rsidRPr="00DE6CA5" w14:paraId="67DF08A3"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64E6D597"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March</w:t>
            </w:r>
          </w:p>
        </w:tc>
        <w:tc>
          <w:tcPr>
            <w:tcW w:w="1530" w:type="dxa"/>
            <w:vMerge w:val="restart"/>
            <w:noWrap/>
            <w:vAlign w:val="center"/>
            <w:hideMark/>
          </w:tcPr>
          <w:p w14:paraId="069CFEEA" w14:textId="5DBCF3F8"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w:t>
            </w:r>
            <w:r w:rsidR="00FD1CD2">
              <w:rPr>
                <w:rFonts w:ascii="Calibri" w:eastAsia="Times New Roman" w:hAnsi="Calibri" w:cs="Calibri"/>
                <w:sz w:val="24"/>
                <w:szCs w:val="24"/>
              </w:rPr>
              <w:t>9</w:t>
            </w:r>
          </w:p>
        </w:tc>
        <w:tc>
          <w:tcPr>
            <w:tcW w:w="0" w:type="dxa"/>
            <w:noWrap/>
            <w:vAlign w:val="center"/>
            <w:hideMark/>
          </w:tcPr>
          <w:p w14:paraId="4FEC108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0.35</w:t>
            </w:r>
          </w:p>
        </w:tc>
        <w:tc>
          <w:tcPr>
            <w:tcW w:w="0" w:type="dxa"/>
            <w:noWrap/>
            <w:vAlign w:val="center"/>
            <w:hideMark/>
          </w:tcPr>
          <w:p w14:paraId="2E43DE3F"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w:t>
            </w:r>
          </w:p>
        </w:tc>
        <w:tc>
          <w:tcPr>
            <w:tcW w:w="0" w:type="dxa"/>
            <w:noWrap/>
            <w:vAlign w:val="center"/>
            <w:hideMark/>
          </w:tcPr>
          <w:p w14:paraId="7CB1D56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0.45</w:t>
            </w:r>
          </w:p>
        </w:tc>
        <w:tc>
          <w:tcPr>
            <w:tcW w:w="0" w:type="dxa"/>
            <w:noWrap/>
            <w:vAlign w:val="center"/>
            <w:hideMark/>
          </w:tcPr>
          <w:p w14:paraId="4D53B07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0.64</w:t>
            </w:r>
          </w:p>
        </w:tc>
        <w:tc>
          <w:tcPr>
            <w:tcW w:w="0" w:type="dxa"/>
            <w:noWrap/>
            <w:vAlign w:val="center"/>
            <w:hideMark/>
          </w:tcPr>
          <w:p w14:paraId="1EA4E6E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1.04</w:t>
            </w:r>
          </w:p>
        </w:tc>
        <w:tc>
          <w:tcPr>
            <w:tcW w:w="0" w:type="dxa"/>
            <w:noWrap/>
            <w:vAlign w:val="center"/>
            <w:hideMark/>
          </w:tcPr>
          <w:p w14:paraId="373AC51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1.37</w:t>
            </w:r>
          </w:p>
        </w:tc>
        <w:tc>
          <w:tcPr>
            <w:tcW w:w="0" w:type="dxa"/>
            <w:noWrap/>
            <w:vAlign w:val="center"/>
            <w:hideMark/>
          </w:tcPr>
          <w:p w14:paraId="64A804C1"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1.64</w:t>
            </w:r>
          </w:p>
        </w:tc>
        <w:tc>
          <w:tcPr>
            <w:tcW w:w="0" w:type="dxa"/>
            <w:noWrap/>
            <w:vAlign w:val="center"/>
            <w:hideMark/>
          </w:tcPr>
          <w:p w14:paraId="1CCB548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3F77896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1.91</w:t>
            </w:r>
          </w:p>
        </w:tc>
      </w:tr>
      <w:tr w:rsidR="00AA302F" w:rsidRPr="00DE6CA5" w14:paraId="0D3E64B6"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725B3558"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301A72E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01B693D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p>
        </w:tc>
        <w:tc>
          <w:tcPr>
            <w:tcW w:w="752" w:type="dxa"/>
            <w:noWrap/>
            <w:vAlign w:val="center"/>
            <w:hideMark/>
          </w:tcPr>
          <w:p w14:paraId="545227A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2.0%</w:t>
            </w:r>
          </w:p>
        </w:tc>
        <w:tc>
          <w:tcPr>
            <w:tcW w:w="752" w:type="dxa"/>
            <w:noWrap/>
            <w:vAlign w:val="center"/>
            <w:hideMark/>
          </w:tcPr>
          <w:p w14:paraId="6EC7D9E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w:t>
            </w:r>
          </w:p>
        </w:tc>
        <w:tc>
          <w:tcPr>
            <w:tcW w:w="752" w:type="dxa"/>
            <w:noWrap/>
            <w:vAlign w:val="center"/>
            <w:hideMark/>
          </w:tcPr>
          <w:p w14:paraId="03FF788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3.2%</w:t>
            </w:r>
          </w:p>
        </w:tc>
        <w:tc>
          <w:tcPr>
            <w:tcW w:w="752" w:type="dxa"/>
            <w:noWrap/>
            <w:vAlign w:val="center"/>
            <w:hideMark/>
          </w:tcPr>
          <w:p w14:paraId="7ABF34B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5.2%</w:t>
            </w:r>
          </w:p>
        </w:tc>
        <w:tc>
          <w:tcPr>
            <w:tcW w:w="752" w:type="dxa"/>
            <w:noWrap/>
            <w:vAlign w:val="center"/>
            <w:hideMark/>
          </w:tcPr>
          <w:p w14:paraId="14557B3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6.9%</w:t>
            </w:r>
          </w:p>
        </w:tc>
        <w:tc>
          <w:tcPr>
            <w:tcW w:w="814" w:type="dxa"/>
            <w:noWrap/>
            <w:vAlign w:val="center"/>
            <w:hideMark/>
          </w:tcPr>
          <w:p w14:paraId="2E64ABD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8.3%</w:t>
            </w:r>
          </w:p>
        </w:tc>
        <w:tc>
          <w:tcPr>
            <w:tcW w:w="692" w:type="dxa"/>
            <w:noWrap/>
            <w:vAlign w:val="center"/>
            <w:hideMark/>
          </w:tcPr>
          <w:p w14:paraId="6721668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0766C91F"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9.6%</w:t>
            </w:r>
          </w:p>
        </w:tc>
      </w:tr>
      <w:tr w:rsidR="00AA302F" w:rsidRPr="00DE6CA5" w14:paraId="7E82E310"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2DAA414E"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lastRenderedPageBreak/>
              <w:t>April</w:t>
            </w:r>
          </w:p>
        </w:tc>
        <w:tc>
          <w:tcPr>
            <w:tcW w:w="1530" w:type="dxa"/>
            <w:vMerge w:val="restart"/>
            <w:noWrap/>
            <w:vAlign w:val="center"/>
            <w:hideMark/>
          </w:tcPr>
          <w:p w14:paraId="77982719" w14:textId="34E85BA5"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r w:rsidR="00FD1CD2">
              <w:rPr>
                <w:rFonts w:ascii="Calibri" w:eastAsia="Times New Roman" w:hAnsi="Calibri" w:cs="Calibri"/>
                <w:sz w:val="24"/>
                <w:szCs w:val="24"/>
              </w:rPr>
              <w:t>2</w:t>
            </w:r>
          </w:p>
        </w:tc>
        <w:tc>
          <w:tcPr>
            <w:tcW w:w="0" w:type="dxa"/>
            <w:noWrap/>
            <w:vAlign w:val="center"/>
            <w:hideMark/>
          </w:tcPr>
          <w:p w14:paraId="2320DB2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0.2</w:t>
            </w:r>
          </w:p>
        </w:tc>
        <w:tc>
          <w:tcPr>
            <w:tcW w:w="0" w:type="dxa"/>
            <w:noWrap/>
            <w:vAlign w:val="center"/>
            <w:hideMark/>
          </w:tcPr>
          <w:p w14:paraId="3E841E64"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0.26</w:t>
            </w:r>
          </w:p>
        </w:tc>
        <w:tc>
          <w:tcPr>
            <w:tcW w:w="0" w:type="dxa"/>
            <w:noWrap/>
            <w:vAlign w:val="center"/>
            <w:hideMark/>
          </w:tcPr>
          <w:p w14:paraId="6D8EB72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0.32</w:t>
            </w:r>
          </w:p>
        </w:tc>
        <w:tc>
          <w:tcPr>
            <w:tcW w:w="0" w:type="dxa"/>
            <w:noWrap/>
            <w:vAlign w:val="center"/>
            <w:hideMark/>
          </w:tcPr>
          <w:p w14:paraId="1714F7F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w:t>
            </w:r>
          </w:p>
        </w:tc>
        <w:tc>
          <w:tcPr>
            <w:tcW w:w="0" w:type="dxa"/>
            <w:noWrap/>
            <w:vAlign w:val="center"/>
            <w:hideMark/>
          </w:tcPr>
          <w:p w14:paraId="1A79530A"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0.82</w:t>
            </w:r>
          </w:p>
        </w:tc>
        <w:tc>
          <w:tcPr>
            <w:tcW w:w="0" w:type="dxa"/>
            <w:noWrap/>
            <w:vAlign w:val="center"/>
            <w:hideMark/>
          </w:tcPr>
          <w:p w14:paraId="3B7362BA"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1.07</w:t>
            </w:r>
          </w:p>
        </w:tc>
        <w:tc>
          <w:tcPr>
            <w:tcW w:w="0" w:type="dxa"/>
            <w:noWrap/>
            <w:vAlign w:val="center"/>
            <w:hideMark/>
          </w:tcPr>
          <w:p w14:paraId="549F46F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1.28</w:t>
            </w:r>
          </w:p>
        </w:tc>
        <w:tc>
          <w:tcPr>
            <w:tcW w:w="0" w:type="dxa"/>
            <w:noWrap/>
            <w:vAlign w:val="center"/>
            <w:hideMark/>
          </w:tcPr>
          <w:p w14:paraId="7D728A4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1.47</w:t>
            </w:r>
          </w:p>
        </w:tc>
        <w:tc>
          <w:tcPr>
            <w:tcW w:w="0" w:type="dxa"/>
            <w:noWrap/>
            <w:vAlign w:val="center"/>
            <w:hideMark/>
          </w:tcPr>
          <w:p w14:paraId="2E2FE57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2CBBA30F"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7E4DDF09"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0C7250C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1891F3E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w:t>
            </w:r>
          </w:p>
        </w:tc>
        <w:tc>
          <w:tcPr>
            <w:tcW w:w="752" w:type="dxa"/>
            <w:noWrap/>
            <w:vAlign w:val="center"/>
            <w:hideMark/>
          </w:tcPr>
          <w:p w14:paraId="3245D5C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1.4%</w:t>
            </w:r>
          </w:p>
        </w:tc>
        <w:tc>
          <w:tcPr>
            <w:tcW w:w="752" w:type="dxa"/>
            <w:noWrap/>
            <w:vAlign w:val="center"/>
            <w:hideMark/>
          </w:tcPr>
          <w:p w14:paraId="3C281C3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p>
        </w:tc>
        <w:tc>
          <w:tcPr>
            <w:tcW w:w="752" w:type="dxa"/>
            <w:noWrap/>
            <w:vAlign w:val="center"/>
            <w:hideMark/>
          </w:tcPr>
          <w:p w14:paraId="69CF8F1F"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2.8%</w:t>
            </w:r>
          </w:p>
        </w:tc>
        <w:tc>
          <w:tcPr>
            <w:tcW w:w="752" w:type="dxa"/>
            <w:noWrap/>
            <w:vAlign w:val="center"/>
            <w:hideMark/>
          </w:tcPr>
          <w:p w14:paraId="5AB27EF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4.5%</w:t>
            </w:r>
          </w:p>
        </w:tc>
        <w:tc>
          <w:tcPr>
            <w:tcW w:w="752" w:type="dxa"/>
            <w:noWrap/>
            <w:vAlign w:val="center"/>
            <w:hideMark/>
          </w:tcPr>
          <w:p w14:paraId="0CBE8AE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5.9%</w:t>
            </w:r>
          </w:p>
        </w:tc>
        <w:tc>
          <w:tcPr>
            <w:tcW w:w="814" w:type="dxa"/>
            <w:noWrap/>
            <w:vAlign w:val="center"/>
            <w:hideMark/>
          </w:tcPr>
          <w:p w14:paraId="04E27A7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7.0%</w:t>
            </w:r>
          </w:p>
        </w:tc>
        <w:tc>
          <w:tcPr>
            <w:tcW w:w="692" w:type="dxa"/>
            <w:noWrap/>
            <w:vAlign w:val="center"/>
            <w:hideMark/>
          </w:tcPr>
          <w:p w14:paraId="7F81A8FB"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8.1%</w:t>
            </w:r>
          </w:p>
        </w:tc>
        <w:tc>
          <w:tcPr>
            <w:tcW w:w="1125" w:type="dxa"/>
            <w:noWrap/>
            <w:vAlign w:val="center"/>
            <w:hideMark/>
          </w:tcPr>
          <w:p w14:paraId="2C3C9F6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64AB7C86" w14:textId="77777777" w:rsidTr="00ED113F">
        <w:trPr>
          <w:trHeight w:val="322"/>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356B4739"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May</w:t>
            </w:r>
          </w:p>
        </w:tc>
        <w:tc>
          <w:tcPr>
            <w:tcW w:w="1530" w:type="dxa"/>
            <w:vMerge w:val="restart"/>
            <w:noWrap/>
            <w:vAlign w:val="center"/>
            <w:hideMark/>
          </w:tcPr>
          <w:p w14:paraId="6F982833" w14:textId="511087A8"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18.4</w:t>
            </w:r>
          </w:p>
        </w:tc>
        <w:tc>
          <w:tcPr>
            <w:tcW w:w="0" w:type="dxa"/>
            <w:noWrap/>
            <w:vAlign w:val="center"/>
            <w:hideMark/>
          </w:tcPr>
          <w:p w14:paraId="3B4B2C3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0.43</w:t>
            </w:r>
          </w:p>
        </w:tc>
        <w:tc>
          <w:tcPr>
            <w:tcW w:w="0" w:type="dxa"/>
            <w:noWrap/>
            <w:vAlign w:val="center"/>
            <w:hideMark/>
          </w:tcPr>
          <w:p w14:paraId="4DEBB48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0.51</w:t>
            </w:r>
          </w:p>
        </w:tc>
        <w:tc>
          <w:tcPr>
            <w:tcW w:w="0" w:type="dxa"/>
            <w:noWrap/>
            <w:vAlign w:val="center"/>
            <w:hideMark/>
          </w:tcPr>
          <w:p w14:paraId="6678D57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0.56</w:t>
            </w:r>
          </w:p>
        </w:tc>
        <w:tc>
          <w:tcPr>
            <w:tcW w:w="0" w:type="dxa"/>
            <w:noWrap/>
            <w:vAlign w:val="center"/>
            <w:hideMark/>
          </w:tcPr>
          <w:p w14:paraId="44A201D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0.78</w:t>
            </w:r>
          </w:p>
        </w:tc>
        <w:tc>
          <w:tcPr>
            <w:tcW w:w="0" w:type="dxa"/>
            <w:noWrap/>
            <w:vAlign w:val="center"/>
            <w:hideMark/>
          </w:tcPr>
          <w:p w14:paraId="162D2CC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1.23</w:t>
            </w:r>
          </w:p>
        </w:tc>
        <w:tc>
          <w:tcPr>
            <w:tcW w:w="0" w:type="dxa"/>
            <w:noWrap/>
            <w:vAlign w:val="center"/>
            <w:hideMark/>
          </w:tcPr>
          <w:p w14:paraId="5E1BDDC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1.58</w:t>
            </w:r>
          </w:p>
        </w:tc>
        <w:tc>
          <w:tcPr>
            <w:tcW w:w="0" w:type="dxa"/>
            <w:noWrap/>
            <w:vAlign w:val="center"/>
            <w:hideMark/>
          </w:tcPr>
          <w:p w14:paraId="6E18156C"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1.87</w:t>
            </w:r>
          </w:p>
        </w:tc>
        <w:tc>
          <w:tcPr>
            <w:tcW w:w="0" w:type="dxa"/>
            <w:noWrap/>
            <w:vAlign w:val="center"/>
            <w:hideMark/>
          </w:tcPr>
          <w:p w14:paraId="2CFAD34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2D88658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2.17</w:t>
            </w:r>
          </w:p>
        </w:tc>
      </w:tr>
      <w:tr w:rsidR="00AA302F" w:rsidRPr="00DE6CA5" w14:paraId="05977FB3" w14:textId="77777777" w:rsidTr="00ED113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21D51F63"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0821D25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148FF28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w:t>
            </w:r>
          </w:p>
        </w:tc>
        <w:tc>
          <w:tcPr>
            <w:tcW w:w="752" w:type="dxa"/>
            <w:noWrap/>
            <w:vAlign w:val="center"/>
            <w:hideMark/>
          </w:tcPr>
          <w:p w14:paraId="71572BF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2.8%</w:t>
            </w:r>
          </w:p>
        </w:tc>
        <w:tc>
          <w:tcPr>
            <w:tcW w:w="752" w:type="dxa"/>
            <w:noWrap/>
            <w:vAlign w:val="center"/>
            <w:hideMark/>
          </w:tcPr>
          <w:p w14:paraId="383E41D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3.0%</w:t>
            </w:r>
          </w:p>
        </w:tc>
        <w:tc>
          <w:tcPr>
            <w:tcW w:w="752" w:type="dxa"/>
            <w:noWrap/>
            <w:vAlign w:val="center"/>
            <w:hideMark/>
          </w:tcPr>
          <w:p w14:paraId="4770242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4.2%</w:t>
            </w:r>
          </w:p>
        </w:tc>
        <w:tc>
          <w:tcPr>
            <w:tcW w:w="752" w:type="dxa"/>
            <w:noWrap/>
            <w:vAlign w:val="center"/>
            <w:hideMark/>
          </w:tcPr>
          <w:p w14:paraId="3428BB1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6.7%</w:t>
            </w:r>
          </w:p>
        </w:tc>
        <w:tc>
          <w:tcPr>
            <w:tcW w:w="752" w:type="dxa"/>
            <w:noWrap/>
            <w:vAlign w:val="center"/>
            <w:hideMark/>
          </w:tcPr>
          <w:p w14:paraId="199E856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8.6%</w:t>
            </w:r>
          </w:p>
        </w:tc>
        <w:tc>
          <w:tcPr>
            <w:tcW w:w="814" w:type="dxa"/>
            <w:noWrap/>
            <w:vAlign w:val="center"/>
            <w:hideMark/>
          </w:tcPr>
          <w:p w14:paraId="716F7EC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10.1%</w:t>
            </w:r>
          </w:p>
        </w:tc>
        <w:tc>
          <w:tcPr>
            <w:tcW w:w="692" w:type="dxa"/>
            <w:noWrap/>
            <w:vAlign w:val="center"/>
            <w:hideMark/>
          </w:tcPr>
          <w:p w14:paraId="5D6070E3"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57D79C6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11.8%</w:t>
            </w:r>
          </w:p>
        </w:tc>
      </w:tr>
      <w:tr w:rsidR="00AA302F" w:rsidRPr="00DE6CA5" w14:paraId="0EF5AA71"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200AA190"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June</w:t>
            </w:r>
          </w:p>
        </w:tc>
        <w:tc>
          <w:tcPr>
            <w:tcW w:w="1530" w:type="dxa"/>
            <w:vMerge w:val="restart"/>
            <w:noWrap/>
            <w:vAlign w:val="center"/>
            <w:hideMark/>
          </w:tcPr>
          <w:p w14:paraId="52E4D93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20.1</w:t>
            </w:r>
          </w:p>
        </w:tc>
        <w:tc>
          <w:tcPr>
            <w:tcW w:w="0" w:type="dxa"/>
            <w:noWrap/>
            <w:vAlign w:val="center"/>
            <w:hideMark/>
          </w:tcPr>
          <w:p w14:paraId="306F07C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0.31</w:t>
            </w:r>
          </w:p>
        </w:tc>
        <w:tc>
          <w:tcPr>
            <w:tcW w:w="0" w:type="dxa"/>
            <w:noWrap/>
            <w:vAlign w:val="center"/>
            <w:hideMark/>
          </w:tcPr>
          <w:p w14:paraId="2E891DA1"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0.37</w:t>
            </w:r>
          </w:p>
        </w:tc>
        <w:tc>
          <w:tcPr>
            <w:tcW w:w="0" w:type="dxa"/>
            <w:noWrap/>
            <w:vAlign w:val="center"/>
            <w:hideMark/>
          </w:tcPr>
          <w:p w14:paraId="5D426AE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0.43</w:t>
            </w:r>
          </w:p>
        </w:tc>
        <w:tc>
          <w:tcPr>
            <w:tcW w:w="0" w:type="dxa"/>
            <w:noWrap/>
            <w:vAlign w:val="center"/>
            <w:hideMark/>
          </w:tcPr>
          <w:p w14:paraId="580BE95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0.68</w:t>
            </w:r>
          </w:p>
        </w:tc>
        <w:tc>
          <w:tcPr>
            <w:tcW w:w="0" w:type="dxa"/>
            <w:noWrap/>
            <w:vAlign w:val="center"/>
            <w:hideMark/>
          </w:tcPr>
          <w:p w14:paraId="5C03D57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1.16</w:t>
            </w:r>
          </w:p>
        </w:tc>
        <w:tc>
          <w:tcPr>
            <w:tcW w:w="0" w:type="dxa"/>
            <w:noWrap/>
            <w:vAlign w:val="center"/>
            <w:hideMark/>
          </w:tcPr>
          <w:p w14:paraId="1A214A24"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1.47</w:t>
            </w:r>
          </w:p>
        </w:tc>
        <w:tc>
          <w:tcPr>
            <w:tcW w:w="0" w:type="dxa"/>
            <w:noWrap/>
            <w:vAlign w:val="center"/>
            <w:hideMark/>
          </w:tcPr>
          <w:p w14:paraId="0A260FF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1.73</w:t>
            </w:r>
          </w:p>
        </w:tc>
        <w:tc>
          <w:tcPr>
            <w:tcW w:w="0" w:type="dxa"/>
            <w:noWrap/>
            <w:vAlign w:val="center"/>
            <w:hideMark/>
          </w:tcPr>
          <w:p w14:paraId="7140064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1.97</w:t>
            </w:r>
          </w:p>
        </w:tc>
        <w:tc>
          <w:tcPr>
            <w:tcW w:w="0" w:type="dxa"/>
            <w:noWrap/>
            <w:vAlign w:val="center"/>
            <w:hideMark/>
          </w:tcPr>
          <w:p w14:paraId="403D691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67D0D491"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01987A09"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518E5B99"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5D5CDC7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1.5%</w:t>
            </w:r>
          </w:p>
        </w:tc>
        <w:tc>
          <w:tcPr>
            <w:tcW w:w="752" w:type="dxa"/>
            <w:noWrap/>
            <w:vAlign w:val="center"/>
            <w:hideMark/>
          </w:tcPr>
          <w:p w14:paraId="4E839FE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w:t>
            </w:r>
          </w:p>
        </w:tc>
        <w:tc>
          <w:tcPr>
            <w:tcW w:w="752" w:type="dxa"/>
            <w:noWrap/>
            <w:vAlign w:val="center"/>
            <w:hideMark/>
          </w:tcPr>
          <w:p w14:paraId="2A99F10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w:t>
            </w:r>
          </w:p>
        </w:tc>
        <w:tc>
          <w:tcPr>
            <w:tcW w:w="752" w:type="dxa"/>
            <w:noWrap/>
            <w:vAlign w:val="center"/>
            <w:hideMark/>
          </w:tcPr>
          <w:p w14:paraId="6EC0756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3.4%</w:t>
            </w:r>
          </w:p>
        </w:tc>
        <w:tc>
          <w:tcPr>
            <w:tcW w:w="752" w:type="dxa"/>
            <w:noWrap/>
            <w:vAlign w:val="center"/>
            <w:hideMark/>
          </w:tcPr>
          <w:p w14:paraId="6864E4C8"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5.8%</w:t>
            </w:r>
          </w:p>
        </w:tc>
        <w:tc>
          <w:tcPr>
            <w:tcW w:w="752" w:type="dxa"/>
            <w:noWrap/>
            <w:vAlign w:val="center"/>
            <w:hideMark/>
          </w:tcPr>
          <w:p w14:paraId="01A9A9F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7.3%</w:t>
            </w:r>
          </w:p>
        </w:tc>
        <w:tc>
          <w:tcPr>
            <w:tcW w:w="814" w:type="dxa"/>
            <w:noWrap/>
            <w:vAlign w:val="center"/>
            <w:hideMark/>
          </w:tcPr>
          <w:p w14:paraId="64E961D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8.6%</w:t>
            </w:r>
          </w:p>
        </w:tc>
        <w:tc>
          <w:tcPr>
            <w:tcW w:w="692" w:type="dxa"/>
            <w:noWrap/>
            <w:vAlign w:val="center"/>
            <w:hideMark/>
          </w:tcPr>
          <w:p w14:paraId="685C108F"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9.8%</w:t>
            </w:r>
          </w:p>
        </w:tc>
        <w:tc>
          <w:tcPr>
            <w:tcW w:w="1125" w:type="dxa"/>
            <w:noWrap/>
            <w:vAlign w:val="center"/>
            <w:hideMark/>
          </w:tcPr>
          <w:p w14:paraId="2EF428E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0C887ED1"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5177AB8C"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July</w:t>
            </w:r>
          </w:p>
        </w:tc>
        <w:tc>
          <w:tcPr>
            <w:tcW w:w="1530" w:type="dxa"/>
            <w:vMerge w:val="restart"/>
            <w:vAlign w:val="center"/>
            <w:hideMark/>
          </w:tcPr>
          <w:p w14:paraId="76FCF0C6" w14:textId="02311326"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25.3</w:t>
            </w:r>
          </w:p>
        </w:tc>
        <w:tc>
          <w:tcPr>
            <w:tcW w:w="0" w:type="dxa"/>
            <w:noWrap/>
            <w:vAlign w:val="center"/>
            <w:hideMark/>
          </w:tcPr>
          <w:p w14:paraId="60ADD0B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w:t>
            </w:r>
          </w:p>
        </w:tc>
        <w:tc>
          <w:tcPr>
            <w:tcW w:w="0" w:type="dxa"/>
            <w:noWrap/>
            <w:vAlign w:val="center"/>
            <w:hideMark/>
          </w:tcPr>
          <w:p w14:paraId="072DE9C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0.77</w:t>
            </w:r>
          </w:p>
        </w:tc>
        <w:tc>
          <w:tcPr>
            <w:tcW w:w="0" w:type="dxa"/>
            <w:noWrap/>
            <w:vAlign w:val="center"/>
            <w:hideMark/>
          </w:tcPr>
          <w:p w14:paraId="076D7E1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0.85</w:t>
            </w:r>
          </w:p>
        </w:tc>
        <w:tc>
          <w:tcPr>
            <w:tcW w:w="0" w:type="dxa"/>
            <w:noWrap/>
            <w:vAlign w:val="center"/>
            <w:hideMark/>
          </w:tcPr>
          <w:p w14:paraId="0E89E356"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1.16</w:t>
            </w:r>
          </w:p>
        </w:tc>
        <w:tc>
          <w:tcPr>
            <w:tcW w:w="0" w:type="dxa"/>
            <w:noWrap/>
            <w:vAlign w:val="center"/>
            <w:hideMark/>
          </w:tcPr>
          <w:p w14:paraId="5AE3249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1.84</w:t>
            </w:r>
          </w:p>
        </w:tc>
        <w:tc>
          <w:tcPr>
            <w:tcW w:w="0" w:type="dxa"/>
            <w:noWrap/>
            <w:vAlign w:val="center"/>
            <w:hideMark/>
          </w:tcPr>
          <w:p w14:paraId="56FED61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2.35</w:t>
            </w:r>
          </w:p>
        </w:tc>
        <w:tc>
          <w:tcPr>
            <w:tcW w:w="0" w:type="dxa"/>
            <w:noWrap/>
            <w:vAlign w:val="center"/>
            <w:hideMark/>
          </w:tcPr>
          <w:p w14:paraId="0967530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2.77</w:t>
            </w:r>
          </w:p>
        </w:tc>
        <w:tc>
          <w:tcPr>
            <w:tcW w:w="0" w:type="dxa"/>
            <w:noWrap/>
            <w:vAlign w:val="center"/>
            <w:hideMark/>
          </w:tcPr>
          <w:p w14:paraId="5BE7CE0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66D8217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3.21</w:t>
            </w:r>
          </w:p>
        </w:tc>
      </w:tr>
      <w:tr w:rsidR="00AA302F" w:rsidRPr="00DE6CA5" w14:paraId="6D996125"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6B75CE52"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21791B0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3E0F6D8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2.8%</w:t>
            </w:r>
          </w:p>
        </w:tc>
        <w:tc>
          <w:tcPr>
            <w:tcW w:w="752" w:type="dxa"/>
            <w:noWrap/>
            <w:vAlign w:val="center"/>
            <w:hideMark/>
          </w:tcPr>
          <w:p w14:paraId="70EAC463"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3.0%</w:t>
            </w:r>
          </w:p>
        </w:tc>
        <w:tc>
          <w:tcPr>
            <w:tcW w:w="752" w:type="dxa"/>
            <w:noWrap/>
            <w:vAlign w:val="center"/>
            <w:hideMark/>
          </w:tcPr>
          <w:p w14:paraId="797D081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3.4%</w:t>
            </w:r>
          </w:p>
        </w:tc>
        <w:tc>
          <w:tcPr>
            <w:tcW w:w="752" w:type="dxa"/>
            <w:noWrap/>
            <w:vAlign w:val="center"/>
            <w:hideMark/>
          </w:tcPr>
          <w:p w14:paraId="4CAB68F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4.6%</w:t>
            </w:r>
          </w:p>
        </w:tc>
        <w:tc>
          <w:tcPr>
            <w:tcW w:w="752" w:type="dxa"/>
            <w:noWrap/>
            <w:vAlign w:val="center"/>
            <w:hideMark/>
          </w:tcPr>
          <w:p w14:paraId="66E792A4"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7.3%</w:t>
            </w:r>
          </w:p>
        </w:tc>
        <w:tc>
          <w:tcPr>
            <w:tcW w:w="752" w:type="dxa"/>
            <w:noWrap/>
            <w:vAlign w:val="center"/>
            <w:hideMark/>
          </w:tcPr>
          <w:p w14:paraId="5CF18A8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9.3%</w:t>
            </w:r>
          </w:p>
        </w:tc>
        <w:tc>
          <w:tcPr>
            <w:tcW w:w="814" w:type="dxa"/>
            <w:noWrap/>
            <w:vAlign w:val="center"/>
            <w:hideMark/>
          </w:tcPr>
          <w:p w14:paraId="395C149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10.9%</w:t>
            </w:r>
          </w:p>
        </w:tc>
        <w:tc>
          <w:tcPr>
            <w:tcW w:w="692" w:type="dxa"/>
            <w:noWrap/>
            <w:vAlign w:val="center"/>
            <w:hideMark/>
          </w:tcPr>
          <w:p w14:paraId="1C8DC90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06650C6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12.7%</w:t>
            </w:r>
          </w:p>
        </w:tc>
      </w:tr>
      <w:tr w:rsidR="00AA302F" w:rsidRPr="00DE6CA5" w14:paraId="3922E08A"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3030BC35" w14:textId="77777777" w:rsidR="002B6867" w:rsidRPr="00DE6CA5" w:rsidRDefault="002B6867" w:rsidP="00ED113F">
            <w:pPr>
              <w:spacing w:beforeLines="40" w:before="96"/>
              <w:jc w:val="center"/>
              <w:rPr>
                <w:rFonts w:ascii="Calibri" w:eastAsia="Times New Roman" w:hAnsi="Calibri" w:cs="Calibri"/>
                <w:sz w:val="24"/>
                <w:szCs w:val="24"/>
              </w:rPr>
            </w:pPr>
            <w:r w:rsidRPr="00ED113F">
              <w:rPr>
                <w:rFonts w:ascii="Calibri" w:eastAsia="Times New Roman" w:hAnsi="Calibri" w:cs="Calibri"/>
                <w:color w:val="000000"/>
                <w:sz w:val="24"/>
                <w:szCs w:val="24"/>
              </w:rPr>
              <w:t>August</w:t>
            </w:r>
          </w:p>
        </w:tc>
        <w:tc>
          <w:tcPr>
            <w:tcW w:w="1530" w:type="dxa"/>
            <w:vMerge w:val="restart"/>
            <w:noWrap/>
            <w:vAlign w:val="center"/>
            <w:hideMark/>
          </w:tcPr>
          <w:p w14:paraId="58B10928" w14:textId="2FB8477D"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r w:rsidR="00FD1CD2">
              <w:rPr>
                <w:rFonts w:ascii="Calibri" w:eastAsia="Times New Roman" w:hAnsi="Calibri" w:cs="Calibri"/>
                <w:sz w:val="24"/>
                <w:szCs w:val="24"/>
              </w:rPr>
              <w:t>5</w:t>
            </w:r>
          </w:p>
        </w:tc>
        <w:tc>
          <w:tcPr>
            <w:tcW w:w="0" w:type="dxa"/>
            <w:noWrap/>
            <w:vAlign w:val="center"/>
            <w:hideMark/>
          </w:tcPr>
          <w:p w14:paraId="1AB91D7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0.63</w:t>
            </w:r>
          </w:p>
        </w:tc>
        <w:tc>
          <w:tcPr>
            <w:tcW w:w="0" w:type="dxa"/>
            <w:noWrap/>
            <w:vAlign w:val="center"/>
            <w:hideMark/>
          </w:tcPr>
          <w:p w14:paraId="4AAB770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w:t>
            </w:r>
          </w:p>
        </w:tc>
        <w:tc>
          <w:tcPr>
            <w:tcW w:w="0" w:type="dxa"/>
            <w:noWrap/>
            <w:vAlign w:val="center"/>
            <w:hideMark/>
          </w:tcPr>
          <w:p w14:paraId="2F03295B"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0.78</w:t>
            </w:r>
          </w:p>
        </w:tc>
        <w:tc>
          <w:tcPr>
            <w:tcW w:w="0" w:type="dxa"/>
            <w:noWrap/>
            <w:vAlign w:val="center"/>
            <w:hideMark/>
          </w:tcPr>
          <w:p w14:paraId="275656A9"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1.08</w:t>
            </w:r>
          </w:p>
        </w:tc>
        <w:tc>
          <w:tcPr>
            <w:tcW w:w="0" w:type="dxa"/>
            <w:noWrap/>
            <w:vAlign w:val="center"/>
            <w:hideMark/>
          </w:tcPr>
          <w:p w14:paraId="364759A0"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1.7</w:t>
            </w:r>
          </w:p>
        </w:tc>
        <w:tc>
          <w:tcPr>
            <w:tcW w:w="0" w:type="dxa"/>
            <w:noWrap/>
            <w:vAlign w:val="center"/>
            <w:hideMark/>
          </w:tcPr>
          <w:p w14:paraId="6A462CDC"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2.19</w:t>
            </w:r>
          </w:p>
        </w:tc>
        <w:tc>
          <w:tcPr>
            <w:tcW w:w="0" w:type="dxa"/>
            <w:noWrap/>
            <w:vAlign w:val="center"/>
            <w:hideMark/>
          </w:tcPr>
          <w:p w14:paraId="2133D6A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2.59</w:t>
            </w:r>
          </w:p>
        </w:tc>
        <w:tc>
          <w:tcPr>
            <w:tcW w:w="0" w:type="dxa"/>
            <w:noWrap/>
            <w:vAlign w:val="center"/>
            <w:hideMark/>
          </w:tcPr>
          <w:p w14:paraId="5CBF941F"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3CA24AF8"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3.01</w:t>
            </w:r>
          </w:p>
        </w:tc>
      </w:tr>
      <w:tr w:rsidR="00AA302F" w:rsidRPr="00DE6CA5" w14:paraId="2EB7C0E4"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0A0CDCD0" w14:textId="77777777" w:rsidR="002B6867" w:rsidRPr="00DE6CA5" w:rsidRDefault="002B6867" w:rsidP="00ED113F">
            <w:pPr>
              <w:spacing w:beforeLines="40" w:before="96"/>
              <w:jc w:val="center"/>
              <w:rPr>
                <w:rFonts w:ascii="Calibri" w:eastAsia="Times New Roman" w:hAnsi="Calibri" w:cs="Calibri"/>
                <w:sz w:val="24"/>
                <w:szCs w:val="24"/>
              </w:rPr>
            </w:pPr>
          </w:p>
        </w:tc>
        <w:tc>
          <w:tcPr>
            <w:tcW w:w="1530" w:type="dxa"/>
            <w:vMerge/>
            <w:vAlign w:val="center"/>
            <w:hideMark/>
          </w:tcPr>
          <w:p w14:paraId="2A7FC06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0204E2A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p>
        </w:tc>
        <w:tc>
          <w:tcPr>
            <w:tcW w:w="752" w:type="dxa"/>
            <w:noWrap/>
            <w:vAlign w:val="center"/>
            <w:hideMark/>
          </w:tcPr>
          <w:p w14:paraId="10789D4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2.7%</w:t>
            </w:r>
          </w:p>
        </w:tc>
        <w:tc>
          <w:tcPr>
            <w:tcW w:w="752" w:type="dxa"/>
            <w:noWrap/>
            <w:vAlign w:val="center"/>
            <w:hideMark/>
          </w:tcPr>
          <w:p w14:paraId="7E35860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3.1%</w:t>
            </w:r>
          </w:p>
        </w:tc>
        <w:tc>
          <w:tcPr>
            <w:tcW w:w="752" w:type="dxa"/>
            <w:noWrap/>
            <w:vAlign w:val="center"/>
            <w:hideMark/>
          </w:tcPr>
          <w:p w14:paraId="6662B87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4.2%</w:t>
            </w:r>
          </w:p>
        </w:tc>
        <w:tc>
          <w:tcPr>
            <w:tcW w:w="752" w:type="dxa"/>
            <w:noWrap/>
            <w:vAlign w:val="center"/>
            <w:hideMark/>
          </w:tcPr>
          <w:p w14:paraId="744BA0D8"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6.7%</w:t>
            </w:r>
          </w:p>
        </w:tc>
        <w:tc>
          <w:tcPr>
            <w:tcW w:w="752" w:type="dxa"/>
            <w:noWrap/>
            <w:vAlign w:val="center"/>
            <w:hideMark/>
          </w:tcPr>
          <w:p w14:paraId="146662BA"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8.6%</w:t>
            </w:r>
          </w:p>
        </w:tc>
        <w:tc>
          <w:tcPr>
            <w:tcW w:w="814" w:type="dxa"/>
            <w:noWrap/>
            <w:vAlign w:val="center"/>
            <w:hideMark/>
          </w:tcPr>
          <w:p w14:paraId="36E62E8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10.2%</w:t>
            </w:r>
          </w:p>
        </w:tc>
        <w:tc>
          <w:tcPr>
            <w:tcW w:w="692" w:type="dxa"/>
            <w:noWrap/>
            <w:vAlign w:val="center"/>
            <w:hideMark/>
          </w:tcPr>
          <w:p w14:paraId="3794747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55440D1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11.8%</w:t>
            </w:r>
          </w:p>
        </w:tc>
      </w:tr>
      <w:tr w:rsidR="00AA302F" w:rsidRPr="00DE6CA5" w14:paraId="7619A1F5"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5A6FBCE0"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September</w:t>
            </w:r>
          </w:p>
        </w:tc>
        <w:tc>
          <w:tcPr>
            <w:tcW w:w="1530" w:type="dxa"/>
            <w:vMerge w:val="restart"/>
            <w:noWrap/>
            <w:vAlign w:val="center"/>
            <w:hideMark/>
          </w:tcPr>
          <w:p w14:paraId="0BADB33F" w14:textId="4B9B401B"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23.</w:t>
            </w:r>
            <w:r w:rsidR="00FD1CD2">
              <w:rPr>
                <w:rFonts w:ascii="Calibri" w:eastAsia="Times New Roman" w:hAnsi="Calibri" w:cs="Calibri"/>
                <w:sz w:val="24"/>
                <w:szCs w:val="24"/>
              </w:rPr>
              <w:t>6</w:t>
            </w:r>
          </w:p>
        </w:tc>
        <w:tc>
          <w:tcPr>
            <w:tcW w:w="0" w:type="dxa"/>
            <w:noWrap/>
            <w:vAlign w:val="center"/>
            <w:hideMark/>
          </w:tcPr>
          <w:p w14:paraId="21C2318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0.23</w:t>
            </w:r>
          </w:p>
        </w:tc>
        <w:tc>
          <w:tcPr>
            <w:tcW w:w="0" w:type="dxa"/>
            <w:noWrap/>
            <w:vAlign w:val="center"/>
            <w:hideMark/>
          </w:tcPr>
          <w:p w14:paraId="31F215DA"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w:t>
            </w:r>
          </w:p>
        </w:tc>
        <w:tc>
          <w:tcPr>
            <w:tcW w:w="0" w:type="dxa"/>
            <w:noWrap/>
            <w:vAlign w:val="center"/>
            <w:hideMark/>
          </w:tcPr>
          <w:p w14:paraId="2F3D2CE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0.37</w:t>
            </w:r>
          </w:p>
        </w:tc>
        <w:tc>
          <w:tcPr>
            <w:tcW w:w="0" w:type="dxa"/>
            <w:noWrap/>
            <w:vAlign w:val="center"/>
            <w:hideMark/>
          </w:tcPr>
          <w:p w14:paraId="58F16D0B"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0.6</w:t>
            </w:r>
          </w:p>
        </w:tc>
        <w:tc>
          <w:tcPr>
            <w:tcW w:w="0" w:type="dxa"/>
            <w:noWrap/>
            <w:vAlign w:val="center"/>
            <w:hideMark/>
          </w:tcPr>
          <w:p w14:paraId="40F11CE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0.95</w:t>
            </w:r>
          </w:p>
        </w:tc>
        <w:tc>
          <w:tcPr>
            <w:tcW w:w="0" w:type="dxa"/>
            <w:noWrap/>
            <w:vAlign w:val="center"/>
            <w:hideMark/>
          </w:tcPr>
          <w:p w14:paraId="7CEDD46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1.25</w:t>
            </w:r>
          </w:p>
        </w:tc>
        <w:tc>
          <w:tcPr>
            <w:tcW w:w="0" w:type="dxa"/>
            <w:noWrap/>
            <w:vAlign w:val="center"/>
            <w:hideMark/>
          </w:tcPr>
          <w:p w14:paraId="4AFB60F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1.51</w:t>
            </w:r>
          </w:p>
        </w:tc>
        <w:tc>
          <w:tcPr>
            <w:tcW w:w="0" w:type="dxa"/>
            <w:noWrap/>
            <w:vAlign w:val="center"/>
            <w:hideMark/>
          </w:tcPr>
          <w:p w14:paraId="28C4D2CE"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1.75</w:t>
            </w:r>
          </w:p>
        </w:tc>
        <w:tc>
          <w:tcPr>
            <w:tcW w:w="0" w:type="dxa"/>
            <w:noWrap/>
            <w:vAlign w:val="center"/>
            <w:hideMark/>
          </w:tcPr>
          <w:p w14:paraId="21D7FD3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3CD14A26" w14:textId="77777777" w:rsidTr="00ED113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50672DB0"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2150922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2B04AF00"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w:t>
            </w:r>
          </w:p>
        </w:tc>
        <w:tc>
          <w:tcPr>
            <w:tcW w:w="752" w:type="dxa"/>
            <w:noWrap/>
            <w:vAlign w:val="center"/>
            <w:hideMark/>
          </w:tcPr>
          <w:p w14:paraId="6DBA66F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1.3%</w:t>
            </w:r>
          </w:p>
        </w:tc>
        <w:tc>
          <w:tcPr>
            <w:tcW w:w="752" w:type="dxa"/>
            <w:noWrap/>
            <w:vAlign w:val="center"/>
            <w:hideMark/>
          </w:tcPr>
          <w:p w14:paraId="230E0FD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1.6%</w:t>
            </w:r>
          </w:p>
        </w:tc>
        <w:tc>
          <w:tcPr>
            <w:tcW w:w="752" w:type="dxa"/>
            <w:noWrap/>
            <w:vAlign w:val="center"/>
            <w:hideMark/>
          </w:tcPr>
          <w:p w14:paraId="6D83793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p>
        </w:tc>
        <w:tc>
          <w:tcPr>
            <w:tcW w:w="752" w:type="dxa"/>
            <w:noWrap/>
            <w:vAlign w:val="center"/>
            <w:hideMark/>
          </w:tcPr>
          <w:p w14:paraId="67CDE3FB"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4.0%</w:t>
            </w:r>
          </w:p>
        </w:tc>
        <w:tc>
          <w:tcPr>
            <w:tcW w:w="752" w:type="dxa"/>
            <w:noWrap/>
            <w:vAlign w:val="center"/>
            <w:hideMark/>
          </w:tcPr>
          <w:p w14:paraId="60B00C9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5.3%</w:t>
            </w:r>
          </w:p>
        </w:tc>
        <w:tc>
          <w:tcPr>
            <w:tcW w:w="814" w:type="dxa"/>
            <w:noWrap/>
            <w:vAlign w:val="center"/>
            <w:hideMark/>
          </w:tcPr>
          <w:p w14:paraId="5CDFF916"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6.4%</w:t>
            </w:r>
          </w:p>
        </w:tc>
        <w:tc>
          <w:tcPr>
            <w:tcW w:w="692" w:type="dxa"/>
            <w:noWrap/>
            <w:vAlign w:val="center"/>
            <w:hideMark/>
          </w:tcPr>
          <w:p w14:paraId="1763A0FA"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7.4%</w:t>
            </w:r>
          </w:p>
        </w:tc>
        <w:tc>
          <w:tcPr>
            <w:tcW w:w="1125" w:type="dxa"/>
            <w:noWrap/>
            <w:vAlign w:val="center"/>
            <w:hideMark/>
          </w:tcPr>
          <w:p w14:paraId="6423647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r>
      <w:tr w:rsidR="00AA302F" w:rsidRPr="00DE6CA5" w14:paraId="53C2893F" w14:textId="77777777" w:rsidTr="00ED113F">
        <w:trPr>
          <w:trHeight w:val="281"/>
        </w:trPr>
        <w:tc>
          <w:tcPr>
            <w:cnfStyle w:val="001000000000" w:firstRow="0" w:lastRow="0" w:firstColumn="1" w:lastColumn="0" w:oddVBand="0" w:evenVBand="0" w:oddHBand="0" w:evenHBand="0" w:firstRowFirstColumn="0" w:firstRowLastColumn="0" w:lastRowFirstColumn="0" w:lastRowLastColumn="0"/>
            <w:tcW w:w="1170" w:type="dxa"/>
            <w:vMerge w:val="restart"/>
            <w:noWrap/>
            <w:vAlign w:val="center"/>
            <w:hideMark/>
          </w:tcPr>
          <w:p w14:paraId="44165A63" w14:textId="77777777" w:rsidR="002B6867" w:rsidRPr="00DE6CA5" w:rsidRDefault="002B6867" w:rsidP="00ED113F">
            <w:pPr>
              <w:spacing w:beforeLines="40" w:before="96"/>
              <w:jc w:val="center"/>
              <w:rPr>
                <w:rFonts w:ascii="Calibri" w:eastAsia="Times New Roman" w:hAnsi="Calibri" w:cs="Calibri"/>
                <w:color w:val="000000"/>
                <w:sz w:val="24"/>
                <w:szCs w:val="24"/>
              </w:rPr>
            </w:pPr>
            <w:r w:rsidRPr="00DE6CA5">
              <w:rPr>
                <w:rFonts w:ascii="Calibri" w:eastAsia="Times New Roman" w:hAnsi="Calibri" w:cs="Calibri"/>
                <w:color w:val="000000"/>
                <w:sz w:val="24"/>
                <w:szCs w:val="24"/>
              </w:rPr>
              <w:t>October</w:t>
            </w:r>
          </w:p>
        </w:tc>
        <w:tc>
          <w:tcPr>
            <w:tcW w:w="1530" w:type="dxa"/>
            <w:vMerge w:val="restart"/>
            <w:noWrap/>
            <w:vAlign w:val="center"/>
            <w:hideMark/>
          </w:tcPr>
          <w:p w14:paraId="289665DA" w14:textId="1DF73768"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21.8</w:t>
            </w:r>
          </w:p>
        </w:tc>
        <w:tc>
          <w:tcPr>
            <w:tcW w:w="0" w:type="dxa"/>
            <w:noWrap/>
            <w:vAlign w:val="center"/>
            <w:hideMark/>
          </w:tcPr>
          <w:p w14:paraId="2CCE268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0.42</w:t>
            </w:r>
          </w:p>
        </w:tc>
        <w:tc>
          <w:tcPr>
            <w:tcW w:w="0" w:type="dxa"/>
            <w:noWrap/>
            <w:vAlign w:val="center"/>
            <w:hideMark/>
          </w:tcPr>
          <w:p w14:paraId="7BA8C3B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0.48</w:t>
            </w:r>
          </w:p>
        </w:tc>
        <w:tc>
          <w:tcPr>
            <w:tcW w:w="0" w:type="dxa"/>
            <w:noWrap/>
            <w:vAlign w:val="center"/>
            <w:hideMark/>
          </w:tcPr>
          <w:p w14:paraId="1468FF9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0.55</w:t>
            </w:r>
          </w:p>
        </w:tc>
        <w:tc>
          <w:tcPr>
            <w:tcW w:w="0" w:type="dxa"/>
            <w:noWrap/>
            <w:vAlign w:val="center"/>
            <w:hideMark/>
          </w:tcPr>
          <w:p w14:paraId="1B2177F5"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0.76</w:t>
            </w:r>
          </w:p>
        </w:tc>
        <w:tc>
          <w:tcPr>
            <w:tcW w:w="0" w:type="dxa"/>
            <w:noWrap/>
            <w:vAlign w:val="center"/>
            <w:hideMark/>
          </w:tcPr>
          <w:p w14:paraId="6E03A567"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1.23</w:t>
            </w:r>
          </w:p>
        </w:tc>
        <w:tc>
          <w:tcPr>
            <w:tcW w:w="0" w:type="dxa"/>
            <w:noWrap/>
            <w:vAlign w:val="center"/>
            <w:hideMark/>
          </w:tcPr>
          <w:p w14:paraId="1CED517D"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1.6</w:t>
            </w:r>
          </w:p>
        </w:tc>
        <w:tc>
          <w:tcPr>
            <w:tcW w:w="0" w:type="dxa"/>
            <w:noWrap/>
            <w:vAlign w:val="center"/>
            <w:hideMark/>
          </w:tcPr>
          <w:p w14:paraId="575BDFA2"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1.91</w:t>
            </w:r>
          </w:p>
        </w:tc>
        <w:tc>
          <w:tcPr>
            <w:tcW w:w="0" w:type="dxa"/>
            <w:noWrap/>
            <w:vAlign w:val="center"/>
            <w:hideMark/>
          </w:tcPr>
          <w:p w14:paraId="7A9F1EAB"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0" w:type="dxa"/>
            <w:noWrap/>
            <w:vAlign w:val="center"/>
            <w:hideMark/>
          </w:tcPr>
          <w:p w14:paraId="456877A3" w14:textId="77777777" w:rsidR="002B6867" w:rsidRPr="00DE6CA5" w:rsidRDefault="002B6867" w:rsidP="00ED113F">
            <w:pPr>
              <w:spacing w:beforeLines="40" w:before="9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2.22</w:t>
            </w:r>
          </w:p>
        </w:tc>
      </w:tr>
      <w:tr w:rsidR="00AA302F" w:rsidRPr="00DE6CA5" w14:paraId="3B008EB8" w14:textId="77777777" w:rsidTr="00ED113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70" w:type="dxa"/>
            <w:vMerge/>
            <w:vAlign w:val="center"/>
            <w:hideMark/>
          </w:tcPr>
          <w:p w14:paraId="69181857" w14:textId="77777777" w:rsidR="002B6867" w:rsidRPr="00DE6CA5" w:rsidRDefault="002B6867" w:rsidP="00ED113F">
            <w:pPr>
              <w:spacing w:beforeLines="40" w:before="96"/>
              <w:jc w:val="center"/>
              <w:rPr>
                <w:rFonts w:ascii="Calibri" w:eastAsia="Times New Roman" w:hAnsi="Calibri" w:cs="Calibri"/>
                <w:color w:val="000000"/>
                <w:sz w:val="24"/>
                <w:szCs w:val="24"/>
              </w:rPr>
            </w:pPr>
          </w:p>
        </w:tc>
        <w:tc>
          <w:tcPr>
            <w:tcW w:w="1530" w:type="dxa"/>
            <w:vMerge/>
            <w:vAlign w:val="center"/>
            <w:hideMark/>
          </w:tcPr>
          <w:p w14:paraId="5C6AB55E"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p>
        </w:tc>
        <w:tc>
          <w:tcPr>
            <w:tcW w:w="828" w:type="dxa"/>
            <w:noWrap/>
            <w:vAlign w:val="center"/>
            <w:hideMark/>
          </w:tcPr>
          <w:p w14:paraId="04BCC958"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1.9%</w:t>
            </w:r>
          </w:p>
        </w:tc>
        <w:tc>
          <w:tcPr>
            <w:tcW w:w="752" w:type="dxa"/>
            <w:noWrap/>
            <w:vAlign w:val="center"/>
            <w:hideMark/>
          </w:tcPr>
          <w:p w14:paraId="5984E18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2.2%</w:t>
            </w:r>
          </w:p>
        </w:tc>
        <w:tc>
          <w:tcPr>
            <w:tcW w:w="752" w:type="dxa"/>
            <w:noWrap/>
            <w:vAlign w:val="center"/>
            <w:hideMark/>
          </w:tcPr>
          <w:p w14:paraId="59CDBAFC"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2.5%</w:t>
            </w:r>
          </w:p>
        </w:tc>
        <w:tc>
          <w:tcPr>
            <w:tcW w:w="752" w:type="dxa"/>
            <w:noWrap/>
            <w:vAlign w:val="center"/>
            <w:hideMark/>
          </w:tcPr>
          <w:p w14:paraId="448B2A71"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3.5%</w:t>
            </w:r>
          </w:p>
        </w:tc>
        <w:tc>
          <w:tcPr>
            <w:tcW w:w="752" w:type="dxa"/>
            <w:noWrap/>
            <w:vAlign w:val="center"/>
            <w:hideMark/>
          </w:tcPr>
          <w:p w14:paraId="29E8032D"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5.6%</w:t>
            </w:r>
          </w:p>
        </w:tc>
        <w:tc>
          <w:tcPr>
            <w:tcW w:w="752" w:type="dxa"/>
            <w:noWrap/>
            <w:vAlign w:val="center"/>
            <w:hideMark/>
          </w:tcPr>
          <w:p w14:paraId="44CE8BD2"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7.3%</w:t>
            </w:r>
          </w:p>
        </w:tc>
        <w:tc>
          <w:tcPr>
            <w:tcW w:w="814" w:type="dxa"/>
            <w:noWrap/>
            <w:vAlign w:val="center"/>
            <w:hideMark/>
          </w:tcPr>
          <w:p w14:paraId="42D6D327"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8.8%</w:t>
            </w:r>
          </w:p>
        </w:tc>
        <w:tc>
          <w:tcPr>
            <w:tcW w:w="692" w:type="dxa"/>
            <w:noWrap/>
            <w:vAlign w:val="center"/>
            <w:hideMark/>
          </w:tcPr>
          <w:p w14:paraId="466F4D2B"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w:t>
            </w:r>
          </w:p>
        </w:tc>
        <w:tc>
          <w:tcPr>
            <w:tcW w:w="1125" w:type="dxa"/>
            <w:noWrap/>
            <w:vAlign w:val="center"/>
            <w:hideMark/>
          </w:tcPr>
          <w:p w14:paraId="36F047D5" w14:textId="77777777" w:rsidR="002B6867" w:rsidRPr="00DE6CA5" w:rsidRDefault="002B6867" w:rsidP="00ED113F">
            <w:pPr>
              <w:spacing w:beforeLines="40" w:before="9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DE6CA5">
              <w:rPr>
                <w:rFonts w:ascii="Calibri" w:eastAsia="Times New Roman" w:hAnsi="Calibri" w:cs="Calibri"/>
                <w:sz w:val="24"/>
                <w:szCs w:val="24"/>
              </w:rPr>
              <w:t>10.2%</w:t>
            </w:r>
          </w:p>
        </w:tc>
      </w:tr>
    </w:tbl>
    <w:p w14:paraId="571962A4" w14:textId="77777777" w:rsidR="00D63407" w:rsidRDefault="00D63407" w:rsidP="00D63407">
      <w:pPr>
        <w:pStyle w:val="NoSpacing"/>
      </w:pPr>
    </w:p>
    <w:p w14:paraId="444D979D" w14:textId="77777777" w:rsidR="00D63407" w:rsidRDefault="00D63407" w:rsidP="00D63407">
      <w:pPr>
        <w:pStyle w:val="NoSpacing"/>
      </w:pPr>
    </w:p>
    <w:p w14:paraId="6D1F3F9B" w14:textId="0634318D" w:rsidR="004D4CE3" w:rsidRPr="00C84FA9" w:rsidRDefault="004D4CE3" w:rsidP="00D63407">
      <w:pPr>
        <w:pStyle w:val="Heading1"/>
      </w:pPr>
      <w:r w:rsidRPr="00C84FA9">
        <w:t>Financial Instrument to Reduce Hydropeaking</w:t>
      </w:r>
      <w:r w:rsidR="00FE2B6E">
        <w:t>-</w:t>
      </w:r>
      <w:r w:rsidRPr="00C84FA9">
        <w:t xml:space="preserve">Ecosystem Conflict. </w:t>
      </w:r>
    </w:p>
    <w:p w14:paraId="16B1626B" w14:textId="00AD274C" w:rsidR="00604F54" w:rsidRDefault="73CFA0AD" w:rsidP="00BA5514">
      <w:pPr>
        <w:spacing w:before="240" w:line="480" w:lineRule="auto"/>
        <w:rPr>
          <w:rFonts w:ascii="Times New Roman" w:hAnsi="Times New Roman" w:cs="Times New Roman"/>
          <w:sz w:val="24"/>
          <w:szCs w:val="24"/>
        </w:rPr>
      </w:pPr>
      <w:r w:rsidRPr="00ED113F">
        <w:rPr>
          <w:rFonts w:ascii="Times New Roman" w:hAnsi="Times New Roman" w:cs="Times New Roman"/>
          <w:sz w:val="24"/>
          <w:szCs w:val="24"/>
        </w:rPr>
        <w:t>The win-lose Market-Contract tradeoff curves (Figure 5, orange) highlight a conflict between hydropower producers and ecosystem managers</w:t>
      </w:r>
      <w:r w:rsidRPr="00AE363B">
        <w:rPr>
          <w:rFonts w:ascii="Times New Roman" w:hAnsi="Times New Roman" w:cs="Times New Roman"/>
          <w:sz w:val="24"/>
          <w:szCs w:val="24"/>
        </w:rPr>
        <w:t>.</w:t>
      </w:r>
      <w:r w:rsidRPr="73CFA0AD">
        <w:rPr>
          <w:rFonts w:ascii="Times New Roman" w:hAnsi="Times New Roman" w:cs="Times New Roman"/>
          <w:sz w:val="24"/>
          <w:szCs w:val="24"/>
        </w:rPr>
        <w:t xml:space="preserve"> Under the current institutional arrangements</w:t>
      </w:r>
      <w:r w:rsidR="004D4CE3">
        <w:rPr>
          <w:rFonts w:ascii="Times New Roman" w:hAnsi="Times New Roman" w:cs="Times New Roman"/>
          <w:sz w:val="24"/>
          <w:szCs w:val="24"/>
        </w:rPr>
        <w:t>,</w:t>
      </w:r>
      <w:r w:rsidRPr="73CFA0AD">
        <w:rPr>
          <w:rFonts w:ascii="Times New Roman" w:hAnsi="Times New Roman" w:cs="Times New Roman"/>
          <w:sz w:val="24"/>
          <w:szCs w:val="24"/>
        </w:rPr>
        <w:t xml:space="preserve"> there is </w:t>
      </w:r>
      <w:r w:rsidR="00261F22" w:rsidRPr="73CFA0AD">
        <w:rPr>
          <w:rFonts w:ascii="Times New Roman" w:hAnsi="Times New Roman" w:cs="Times New Roman"/>
          <w:sz w:val="24"/>
          <w:szCs w:val="24"/>
        </w:rPr>
        <w:t>negative feedback</w:t>
      </w:r>
      <w:r w:rsidRPr="73CFA0AD">
        <w:rPr>
          <w:rFonts w:ascii="Times New Roman" w:hAnsi="Times New Roman" w:cs="Times New Roman"/>
          <w:sz w:val="24"/>
          <w:szCs w:val="24"/>
        </w:rPr>
        <w:t xml:space="preserve"> where </w:t>
      </w:r>
      <w:bookmarkStart w:id="23" w:name="_Hlk185521061"/>
      <w:r w:rsidRPr="73CFA0AD">
        <w:rPr>
          <w:rFonts w:ascii="Times New Roman" w:hAnsi="Times New Roman" w:cs="Times New Roman"/>
          <w:sz w:val="24"/>
          <w:szCs w:val="24"/>
        </w:rPr>
        <w:t>bug flows reduce hydropeaking value, increase costs to hydropower customers, decrease money for future bug flow</w:t>
      </w:r>
      <w:r w:rsidR="00010D17">
        <w:rPr>
          <w:rFonts w:ascii="Times New Roman" w:hAnsi="Times New Roman" w:cs="Times New Roman"/>
          <w:sz w:val="24"/>
          <w:szCs w:val="24"/>
        </w:rPr>
        <w:t xml:space="preserve"> experiment</w:t>
      </w:r>
      <w:r w:rsidRPr="73CFA0AD">
        <w:rPr>
          <w:rFonts w:ascii="Times New Roman" w:hAnsi="Times New Roman" w:cs="Times New Roman"/>
          <w:sz w:val="24"/>
          <w:szCs w:val="24"/>
        </w:rPr>
        <w:t>s, and decrease money available to maintain project infrastructure and repay loans</w:t>
      </w:r>
      <w:bookmarkEnd w:id="23"/>
      <w:r w:rsidRPr="73CFA0AD">
        <w:rPr>
          <w:rFonts w:ascii="Times New Roman" w:hAnsi="Times New Roman" w:cs="Times New Roman"/>
          <w:sz w:val="24"/>
          <w:szCs w:val="24"/>
        </w:rPr>
        <w:t>. This negative feedback loop exacerbates conflict between hydropower producers and ecosystem managers.</w:t>
      </w:r>
    </w:p>
    <w:p w14:paraId="586BF7EF" w14:textId="737B5167" w:rsidR="00693EE9" w:rsidRPr="009E46A2" w:rsidRDefault="73CFA0AD" w:rsidP="00BA5514">
      <w:pPr>
        <w:spacing w:before="240" w:line="480" w:lineRule="auto"/>
        <w:rPr>
          <w:rFonts w:ascii="Times New Roman" w:hAnsi="Times New Roman" w:cs="Times New Roman"/>
          <w:sz w:val="24"/>
          <w:szCs w:val="24"/>
        </w:rPr>
      </w:pPr>
      <w:bookmarkStart w:id="24" w:name="_Hlk179121374"/>
      <w:bookmarkStart w:id="25" w:name="_Hlk179124122"/>
      <w:r w:rsidRPr="73CFA0AD">
        <w:rPr>
          <w:rFonts w:ascii="Times New Roman" w:hAnsi="Times New Roman" w:cs="Times New Roman"/>
          <w:sz w:val="24"/>
          <w:szCs w:val="24"/>
        </w:rPr>
        <w:t xml:space="preserve">To reduce the conflict, </w:t>
      </w:r>
      <w:bookmarkStart w:id="26" w:name="_Hlk185521427"/>
      <w:r w:rsidRPr="73CFA0AD">
        <w:rPr>
          <w:rFonts w:ascii="Times New Roman" w:hAnsi="Times New Roman" w:cs="Times New Roman"/>
          <w:sz w:val="24"/>
          <w:szCs w:val="24"/>
        </w:rPr>
        <w:t>we suggest that</w:t>
      </w:r>
      <w:r w:rsidR="00676FA4">
        <w:rPr>
          <w:rFonts w:ascii="Times New Roman" w:hAnsi="Times New Roman" w:cs="Times New Roman"/>
          <w:sz w:val="24"/>
          <w:szCs w:val="24"/>
        </w:rPr>
        <w:t xml:space="preserve"> </w:t>
      </w:r>
      <w:r w:rsidRPr="73CFA0AD">
        <w:rPr>
          <w:rFonts w:ascii="Times New Roman" w:hAnsi="Times New Roman" w:cs="Times New Roman"/>
          <w:sz w:val="24"/>
          <w:szCs w:val="24"/>
        </w:rPr>
        <w:t>other federal and state agencies (e.g., Bureau of Reclamation, National Park Service, state fish and game agencies, etc.,)</w:t>
      </w:r>
      <w:r w:rsidR="00676FA4">
        <w:rPr>
          <w:rFonts w:ascii="Times New Roman" w:hAnsi="Times New Roman" w:cs="Times New Roman"/>
          <w:sz w:val="24"/>
          <w:szCs w:val="24"/>
        </w:rPr>
        <w:t xml:space="preserve"> and/or environmental non-governmental organizations</w:t>
      </w:r>
      <w:r w:rsidRPr="73CFA0AD">
        <w:rPr>
          <w:rFonts w:ascii="Times New Roman" w:hAnsi="Times New Roman" w:cs="Times New Roman"/>
          <w:sz w:val="24"/>
          <w:szCs w:val="24"/>
        </w:rPr>
        <w:t xml:space="preserve"> provide ecosystem managers a budget and greater flexibility to schedule the timing and number of days of steady low release</w:t>
      </w:r>
      <w:bookmarkEnd w:id="24"/>
      <w:r w:rsidR="00010D17">
        <w:rPr>
          <w:rFonts w:ascii="Times New Roman" w:hAnsi="Times New Roman" w:cs="Times New Roman"/>
          <w:sz w:val="24"/>
          <w:szCs w:val="24"/>
        </w:rPr>
        <w:t>s</w:t>
      </w:r>
      <w:r w:rsidRPr="73CFA0AD">
        <w:rPr>
          <w:rFonts w:ascii="Times New Roman" w:hAnsi="Times New Roman" w:cs="Times New Roman"/>
          <w:sz w:val="24"/>
          <w:szCs w:val="24"/>
        </w:rPr>
        <w:t>.</w:t>
      </w:r>
      <w:bookmarkEnd w:id="26"/>
      <w:r w:rsidRPr="73CFA0AD">
        <w:rPr>
          <w:rFonts w:ascii="Times New Roman" w:hAnsi="Times New Roman" w:cs="Times New Roman"/>
          <w:sz w:val="24"/>
          <w:szCs w:val="24"/>
        </w:rPr>
        <w:t xml:space="preserve"> The budget corresponds to the </w:t>
      </w:r>
      <w:r w:rsidRPr="73CFA0AD">
        <w:rPr>
          <w:rFonts w:ascii="Times New Roman" w:hAnsi="Times New Roman" w:cs="Times New Roman"/>
          <w:sz w:val="24"/>
          <w:szCs w:val="24"/>
        </w:rPr>
        <w:lastRenderedPageBreak/>
        <w:t>lost hydropeaking value for the current summertime weekend steady flow days.</w:t>
      </w:r>
      <w:r w:rsidR="00676FA4">
        <w:rPr>
          <w:rFonts w:ascii="Times New Roman" w:hAnsi="Times New Roman" w:cs="Times New Roman"/>
          <w:sz w:val="24"/>
          <w:szCs w:val="24"/>
        </w:rPr>
        <w:t xml:space="preserve"> </w:t>
      </w:r>
      <w:bookmarkStart w:id="27" w:name="_Hlk185521565"/>
      <w:r w:rsidR="00676FA4">
        <w:rPr>
          <w:rFonts w:ascii="Times New Roman" w:hAnsi="Times New Roman" w:cs="Times New Roman"/>
          <w:sz w:val="24"/>
          <w:szCs w:val="24"/>
        </w:rPr>
        <w:t xml:space="preserve">A </w:t>
      </w:r>
      <w:r w:rsidR="00676FA4" w:rsidRPr="00523EDE">
        <w:rPr>
          <w:rFonts w:ascii="Times New Roman" w:hAnsi="Times New Roman" w:cs="Times New Roman"/>
          <w:sz w:val="24"/>
          <w:szCs w:val="24"/>
        </w:rPr>
        <w:t>$</w:t>
      </w:r>
      <w:r w:rsidR="00676FA4">
        <w:rPr>
          <w:rFonts w:ascii="Times New Roman" w:hAnsi="Times New Roman" w:cs="Times New Roman"/>
          <w:sz w:val="24"/>
          <w:szCs w:val="24"/>
        </w:rPr>
        <w:t>6</w:t>
      </w:r>
      <w:r w:rsidR="00676FA4" w:rsidRPr="00523EDE">
        <w:rPr>
          <w:rFonts w:ascii="Times New Roman" w:hAnsi="Times New Roman" w:cs="Times New Roman"/>
          <w:sz w:val="24"/>
          <w:szCs w:val="24"/>
        </w:rPr>
        <w:t>00,000 to $</w:t>
      </w:r>
      <w:r w:rsidR="00676FA4">
        <w:rPr>
          <w:rFonts w:ascii="Times New Roman" w:hAnsi="Times New Roman" w:cs="Times New Roman"/>
          <w:sz w:val="24"/>
          <w:szCs w:val="24"/>
        </w:rPr>
        <w:t>9</w:t>
      </w:r>
      <w:r w:rsidR="00676FA4" w:rsidRPr="00523EDE">
        <w:rPr>
          <w:rFonts w:ascii="Times New Roman" w:hAnsi="Times New Roman" w:cs="Times New Roman"/>
          <w:sz w:val="24"/>
          <w:szCs w:val="24"/>
        </w:rPr>
        <w:t xml:space="preserve">00,000 monthly budget </w:t>
      </w:r>
      <w:r w:rsidR="000B7DC0">
        <w:rPr>
          <w:rFonts w:ascii="Times New Roman" w:hAnsi="Times New Roman" w:cs="Times New Roman"/>
          <w:sz w:val="24"/>
          <w:szCs w:val="24"/>
        </w:rPr>
        <w:t xml:space="preserve">corresponding to a $5/MWh increase in market prices over contract prices </w:t>
      </w:r>
      <w:r w:rsidR="00676FA4" w:rsidRPr="00523EDE">
        <w:rPr>
          <w:rFonts w:ascii="Times New Roman" w:hAnsi="Times New Roman" w:cs="Times New Roman"/>
          <w:sz w:val="24"/>
          <w:szCs w:val="24"/>
        </w:rPr>
        <w:t xml:space="preserve">is </w:t>
      </w:r>
      <w:r w:rsidR="00676FA4">
        <w:rPr>
          <w:rFonts w:ascii="Times New Roman" w:hAnsi="Times New Roman" w:cs="Times New Roman"/>
          <w:sz w:val="24"/>
          <w:szCs w:val="24"/>
        </w:rPr>
        <w:t>1/20</w:t>
      </w:r>
      <w:r w:rsidR="00676FA4" w:rsidRPr="001C5326">
        <w:rPr>
          <w:rFonts w:ascii="Times New Roman" w:hAnsi="Times New Roman" w:cs="Times New Roman"/>
          <w:sz w:val="24"/>
          <w:szCs w:val="24"/>
          <w:vertAlign w:val="superscript"/>
        </w:rPr>
        <w:t>th</w:t>
      </w:r>
      <w:r w:rsidR="00676FA4">
        <w:rPr>
          <w:rFonts w:ascii="Times New Roman" w:hAnsi="Times New Roman" w:cs="Times New Roman"/>
          <w:sz w:val="24"/>
          <w:szCs w:val="24"/>
        </w:rPr>
        <w:t xml:space="preserve"> to 1/50</w:t>
      </w:r>
      <w:r w:rsidR="00676FA4" w:rsidRPr="001C5326">
        <w:rPr>
          <w:rFonts w:ascii="Times New Roman" w:hAnsi="Times New Roman" w:cs="Times New Roman"/>
          <w:sz w:val="24"/>
          <w:szCs w:val="24"/>
          <w:vertAlign w:val="superscript"/>
        </w:rPr>
        <w:t>th</w:t>
      </w:r>
      <w:r w:rsidR="00676FA4">
        <w:rPr>
          <w:rFonts w:ascii="Times New Roman" w:hAnsi="Times New Roman" w:cs="Times New Roman"/>
          <w:sz w:val="24"/>
          <w:szCs w:val="24"/>
        </w:rPr>
        <w:t xml:space="preserve"> of the </w:t>
      </w:r>
      <w:r w:rsidR="00676FA4" w:rsidRPr="00523EDE">
        <w:rPr>
          <w:rFonts w:ascii="Times New Roman" w:hAnsi="Times New Roman" w:cs="Times New Roman"/>
          <w:sz w:val="24"/>
          <w:szCs w:val="24"/>
        </w:rPr>
        <w:t>monthly Glen Canyon Dam hydrop</w:t>
      </w:r>
      <w:r w:rsidR="00676FA4">
        <w:rPr>
          <w:rFonts w:ascii="Times New Roman" w:hAnsi="Times New Roman" w:cs="Times New Roman"/>
          <w:sz w:val="24"/>
          <w:szCs w:val="24"/>
        </w:rPr>
        <w:t>eaking</w:t>
      </w:r>
      <w:r w:rsidR="00676FA4" w:rsidRPr="00523EDE">
        <w:rPr>
          <w:rFonts w:ascii="Times New Roman" w:hAnsi="Times New Roman" w:cs="Times New Roman"/>
          <w:sz w:val="24"/>
          <w:szCs w:val="24"/>
        </w:rPr>
        <w:t xml:space="preserve"> </w:t>
      </w:r>
      <w:r w:rsidR="00676FA4">
        <w:rPr>
          <w:rFonts w:ascii="Times New Roman" w:hAnsi="Times New Roman" w:cs="Times New Roman"/>
          <w:sz w:val="24"/>
          <w:szCs w:val="24"/>
        </w:rPr>
        <w:t>value</w:t>
      </w:r>
      <w:r w:rsidR="00676FA4" w:rsidRPr="00523EDE">
        <w:rPr>
          <w:rFonts w:ascii="Times New Roman" w:hAnsi="Times New Roman" w:cs="Times New Roman"/>
          <w:sz w:val="24"/>
          <w:szCs w:val="24"/>
        </w:rPr>
        <w:t xml:space="preserve">. </w:t>
      </w:r>
      <w:r w:rsidRPr="73CFA0AD">
        <w:rPr>
          <w:rFonts w:ascii="Times New Roman" w:hAnsi="Times New Roman" w:cs="Times New Roman"/>
          <w:sz w:val="24"/>
          <w:szCs w:val="24"/>
        </w:rPr>
        <w:t xml:space="preserve">Managers can use the budget and their ecosystem expertise to </w:t>
      </w:r>
      <w:r w:rsidR="00010D17">
        <w:rPr>
          <w:rFonts w:ascii="Times New Roman" w:hAnsi="Times New Roman" w:cs="Times New Roman"/>
          <w:sz w:val="24"/>
          <w:szCs w:val="24"/>
        </w:rPr>
        <w:t>experiment with different</w:t>
      </w:r>
      <w:r w:rsidR="00010D17" w:rsidRPr="73CFA0AD">
        <w:rPr>
          <w:rFonts w:ascii="Times New Roman" w:hAnsi="Times New Roman" w:cs="Times New Roman"/>
          <w:sz w:val="24"/>
          <w:szCs w:val="24"/>
        </w:rPr>
        <w:t xml:space="preserve"> </w:t>
      </w:r>
      <w:r w:rsidRPr="73CFA0AD">
        <w:rPr>
          <w:rFonts w:ascii="Times New Roman" w:hAnsi="Times New Roman" w:cs="Times New Roman"/>
          <w:sz w:val="24"/>
          <w:szCs w:val="24"/>
        </w:rPr>
        <w:t>days of steady low releases during the summer and/or fall months and compensate hydropower producers for the costs of days of steady low releases.</w:t>
      </w:r>
      <w:bookmarkEnd w:id="25"/>
      <w:bookmarkEnd w:id="27"/>
    </w:p>
    <w:p w14:paraId="1D74219C" w14:textId="4EB6DB6E" w:rsidR="00604F54" w:rsidRPr="00523EDE" w:rsidRDefault="00604F54" w:rsidP="00BA5514">
      <w:pPr>
        <w:spacing w:before="240" w:line="480" w:lineRule="auto"/>
        <w:rPr>
          <w:rFonts w:ascii="Times New Roman" w:hAnsi="Times New Roman" w:cs="Times New Roman"/>
          <w:sz w:val="24"/>
          <w:szCs w:val="24"/>
        </w:rPr>
      </w:pPr>
      <w:r w:rsidRPr="00ED113F">
        <w:rPr>
          <w:rFonts w:ascii="Times New Roman" w:hAnsi="Times New Roman" w:cs="Times New Roman"/>
          <w:sz w:val="24"/>
          <w:szCs w:val="24"/>
        </w:rPr>
        <w:t xml:space="preserve">Graphically, the payments convert the left-sloping, </w:t>
      </w:r>
      <w:r w:rsidR="00676FA4" w:rsidRPr="00ED113F">
        <w:rPr>
          <w:rFonts w:ascii="Times New Roman" w:hAnsi="Times New Roman" w:cs="Times New Roman"/>
          <w:sz w:val="24"/>
          <w:szCs w:val="24"/>
        </w:rPr>
        <w:t xml:space="preserve">win-lose </w:t>
      </w:r>
      <w:r w:rsidR="002E126A">
        <w:rPr>
          <w:rFonts w:ascii="Times New Roman" w:hAnsi="Times New Roman" w:cs="Times New Roman"/>
          <w:sz w:val="24"/>
          <w:szCs w:val="24"/>
        </w:rPr>
        <w:t>M</w:t>
      </w:r>
      <w:r w:rsidRPr="00ED113F">
        <w:rPr>
          <w:rFonts w:ascii="Times New Roman" w:hAnsi="Times New Roman" w:cs="Times New Roman"/>
          <w:sz w:val="24"/>
          <w:szCs w:val="24"/>
        </w:rPr>
        <w:t>arket-</w:t>
      </w:r>
      <w:r w:rsidR="002E126A">
        <w:rPr>
          <w:rFonts w:ascii="Times New Roman" w:hAnsi="Times New Roman" w:cs="Times New Roman"/>
          <w:sz w:val="24"/>
          <w:szCs w:val="24"/>
        </w:rPr>
        <w:t>C</w:t>
      </w:r>
      <w:r w:rsidRPr="00ED113F">
        <w:rPr>
          <w:rFonts w:ascii="Times New Roman" w:hAnsi="Times New Roman" w:cs="Times New Roman"/>
          <w:sz w:val="24"/>
          <w:szCs w:val="24"/>
        </w:rPr>
        <w:t>ontract tradeoff curves (</w:t>
      </w:r>
      <w:r w:rsidR="007C751C" w:rsidRPr="00ED113F">
        <w:rPr>
          <w:rFonts w:ascii="Times New Roman" w:hAnsi="Times New Roman" w:cs="Times New Roman"/>
          <w:sz w:val="24"/>
          <w:szCs w:val="24"/>
        </w:rPr>
        <w:t xml:space="preserve">Figure </w:t>
      </w:r>
      <w:r w:rsidR="00F6264B" w:rsidRPr="00ED113F">
        <w:rPr>
          <w:rFonts w:ascii="Times New Roman" w:hAnsi="Times New Roman" w:cs="Times New Roman"/>
          <w:sz w:val="24"/>
          <w:szCs w:val="24"/>
        </w:rPr>
        <w:t>5</w:t>
      </w:r>
      <w:r w:rsidRPr="00ED113F">
        <w:rPr>
          <w:rFonts w:ascii="Times New Roman" w:hAnsi="Times New Roman" w:cs="Times New Roman"/>
          <w:sz w:val="24"/>
          <w:szCs w:val="24"/>
        </w:rPr>
        <w:t xml:space="preserve">, orange) into </w:t>
      </w:r>
      <w:r w:rsidRPr="00BF33EB">
        <w:rPr>
          <w:rFonts w:ascii="Times New Roman" w:hAnsi="Times New Roman" w:cs="Times New Roman"/>
          <w:sz w:val="24"/>
          <w:szCs w:val="24"/>
        </w:rPr>
        <w:t xml:space="preserve">vertical lines of constant </w:t>
      </w:r>
      <w:r w:rsidR="00616FB1" w:rsidRPr="00BF33EB">
        <w:rPr>
          <w:rFonts w:ascii="Times New Roman" w:hAnsi="Times New Roman" w:cs="Times New Roman"/>
          <w:sz w:val="24"/>
          <w:szCs w:val="24"/>
        </w:rPr>
        <w:t>hydropeaking value</w:t>
      </w:r>
      <w:r w:rsidR="00F91A9D" w:rsidRPr="00BF33EB">
        <w:rPr>
          <w:rFonts w:ascii="Times New Roman" w:hAnsi="Times New Roman" w:cs="Times New Roman"/>
          <w:sz w:val="24"/>
          <w:szCs w:val="24"/>
        </w:rPr>
        <w:t>. These lines</w:t>
      </w:r>
      <w:r w:rsidRPr="00BF33EB">
        <w:rPr>
          <w:rFonts w:ascii="Times New Roman" w:hAnsi="Times New Roman" w:cs="Times New Roman"/>
          <w:sz w:val="24"/>
          <w:szCs w:val="24"/>
        </w:rPr>
        <w:t xml:space="preserve"> intercept the x-axis at the </w:t>
      </w:r>
      <w:r w:rsidR="00F91A9D" w:rsidRPr="00BF33EB">
        <w:rPr>
          <w:rFonts w:ascii="Times New Roman" w:hAnsi="Times New Roman" w:cs="Times New Roman"/>
          <w:sz w:val="24"/>
          <w:szCs w:val="24"/>
        </w:rPr>
        <w:t>hydrop</w:t>
      </w:r>
      <w:r w:rsidR="00616FB1" w:rsidRPr="00BF33EB">
        <w:rPr>
          <w:rFonts w:ascii="Times New Roman" w:hAnsi="Times New Roman" w:cs="Times New Roman"/>
          <w:sz w:val="24"/>
          <w:szCs w:val="24"/>
        </w:rPr>
        <w:t>eaking value</w:t>
      </w:r>
      <w:r w:rsidR="007E4264" w:rsidRPr="00BF33EB">
        <w:rPr>
          <w:rFonts w:ascii="Times New Roman" w:hAnsi="Times New Roman" w:cs="Times New Roman"/>
          <w:sz w:val="24"/>
          <w:szCs w:val="24"/>
        </w:rPr>
        <w:t xml:space="preserve"> </w:t>
      </w:r>
      <w:r w:rsidRPr="00BF33EB">
        <w:rPr>
          <w:rFonts w:ascii="Times New Roman" w:hAnsi="Times New Roman" w:cs="Times New Roman"/>
          <w:sz w:val="24"/>
          <w:szCs w:val="24"/>
        </w:rPr>
        <w:t xml:space="preserve">in months with zero days of steady low releases (Table </w:t>
      </w:r>
      <w:r w:rsidR="009A728A" w:rsidRPr="00BF33EB">
        <w:rPr>
          <w:rFonts w:ascii="Times New Roman" w:hAnsi="Times New Roman" w:cs="Times New Roman"/>
          <w:sz w:val="24"/>
          <w:szCs w:val="24"/>
        </w:rPr>
        <w:t>1</w:t>
      </w:r>
      <w:r w:rsidRPr="00BF33EB">
        <w:rPr>
          <w:rFonts w:ascii="Times New Roman" w:hAnsi="Times New Roman" w:cs="Times New Roman"/>
          <w:sz w:val="24"/>
          <w:szCs w:val="24"/>
        </w:rPr>
        <w:t xml:space="preserve">, Column 2, </w:t>
      </w:r>
      <w:r w:rsidRPr="00BF33EB">
        <w:rPr>
          <w:rFonts w:ascii="Times New Roman" w:hAnsi="Times New Roman" w:cs="Times New Roman"/>
          <w:i/>
          <w:iCs/>
          <w:sz w:val="24"/>
          <w:szCs w:val="24"/>
        </w:rPr>
        <w:t>Revenue</w:t>
      </w:r>
      <w:r w:rsidRPr="00BF33EB">
        <w:rPr>
          <w:rFonts w:ascii="Times New Roman" w:hAnsi="Times New Roman" w:cs="Times New Roman"/>
          <w:sz w:val="24"/>
          <w:szCs w:val="24"/>
          <w:vertAlign w:val="subscript"/>
        </w:rPr>
        <w:t xml:space="preserve">0 </w:t>
      </w:r>
      <w:r w:rsidRPr="00BF33EB">
        <w:rPr>
          <w:rFonts w:ascii="Times New Roman" w:hAnsi="Times New Roman" w:cs="Times New Roman"/>
          <w:sz w:val="24"/>
          <w:szCs w:val="24"/>
        </w:rPr>
        <w:t>[$]). Mathematically:</w:t>
      </w:r>
    </w:p>
    <w:p w14:paraId="0B3A1E0A" w14:textId="580CF548" w:rsidR="00604F54" w:rsidRPr="00AC0F82" w:rsidRDefault="002708BC" w:rsidP="00F40E1B">
      <w:pPr>
        <w:spacing w:before="120" w:line="480" w:lineRule="auto"/>
        <w:rPr>
          <w:rFonts w:ascii="Cambria Math" w:eastAsia="Times New Roman" w:hAnsi="Cambria Math" w:cs="Times New Roman"/>
          <w:sz w:val="24"/>
          <w:szCs w:val="24"/>
        </w:rPr>
      </w:pPr>
      <w:r>
        <w:rPr>
          <w:rFonts w:ascii="Cambria Math" w:eastAsia="Times New Roman" w:hAnsi="Cambria Math" w:cs="Times New Roman"/>
          <w:sz w:val="24"/>
          <w:szCs w:val="24"/>
        </w:rPr>
        <w:t>Hydro</w:t>
      </w:r>
      <w:r w:rsidR="00616FB1">
        <w:rPr>
          <w:rFonts w:ascii="Cambria Math" w:eastAsia="Times New Roman" w:hAnsi="Cambria Math" w:cs="Times New Roman"/>
          <w:sz w:val="24"/>
          <w:szCs w:val="24"/>
        </w:rPr>
        <w:t>peaking</w:t>
      </w:r>
      <w:r>
        <w:rPr>
          <w:rFonts w:ascii="Cambria Math" w:eastAsia="Times New Roman" w:hAnsi="Cambria Math" w:cs="Times New Roman"/>
          <w:sz w:val="24"/>
          <w:szCs w:val="24"/>
        </w:rPr>
        <w:t>_</w:t>
      </w:r>
      <w:r w:rsidR="009E7421">
        <w:rPr>
          <w:rFonts w:ascii="Cambria Math" w:eastAsia="Times New Roman" w:hAnsi="Cambria Math" w:cs="Times New Roman"/>
          <w:sz w:val="24"/>
          <w:szCs w:val="24"/>
        </w:rPr>
        <w:t>Value</w:t>
      </w:r>
      <w:r w:rsidR="00604F54" w:rsidRPr="00AC0F82">
        <w:rPr>
          <w:rFonts w:ascii="Cambria Math" w:eastAsia="Times New Roman" w:hAnsi="Cambria Math" w:cs="Times New Roman"/>
          <w:sz w:val="24"/>
          <w:szCs w:val="24"/>
          <w:vertAlign w:val="subscript"/>
        </w:rPr>
        <w:t>0</w:t>
      </w:r>
      <w:r w:rsidR="00604F54" w:rsidRPr="00AC0F82">
        <w:rPr>
          <w:rFonts w:ascii="Cambria Math" w:eastAsia="Times New Roman" w:hAnsi="Cambria Math" w:cs="Times New Roman"/>
          <w:sz w:val="24"/>
          <w:szCs w:val="24"/>
        </w:rPr>
        <w:t xml:space="preserve"> = Hydrop</w:t>
      </w:r>
      <w:r w:rsidR="00616FB1">
        <w:rPr>
          <w:rFonts w:ascii="Cambria Math" w:eastAsia="Times New Roman" w:hAnsi="Cambria Math" w:cs="Times New Roman"/>
          <w:sz w:val="24"/>
          <w:szCs w:val="24"/>
        </w:rPr>
        <w:t>eaking</w:t>
      </w:r>
      <w:r w:rsidR="00604F54" w:rsidRPr="00AC0F82">
        <w:rPr>
          <w:rFonts w:ascii="Cambria Math" w:eastAsia="Times New Roman" w:hAnsi="Cambria Math" w:cs="Times New Roman"/>
          <w:sz w:val="24"/>
          <w:szCs w:val="24"/>
        </w:rPr>
        <w:t>_</w:t>
      </w:r>
      <w:r w:rsidR="009E7421">
        <w:rPr>
          <w:rFonts w:ascii="Cambria Math" w:eastAsia="Times New Roman" w:hAnsi="Cambria Math" w:cs="Times New Roman"/>
          <w:sz w:val="24"/>
          <w:szCs w:val="24"/>
        </w:rPr>
        <w:t>Value</w:t>
      </w:r>
      <w:r w:rsidR="00604F54" w:rsidRPr="00AC0F82">
        <w:rPr>
          <w:rFonts w:ascii="Cambria Math" w:eastAsia="Times New Roman" w:hAnsi="Cambria Math" w:cs="Times New Roman"/>
          <w:sz w:val="24"/>
          <w:szCs w:val="24"/>
          <w:vertAlign w:val="subscript"/>
        </w:rPr>
        <w:t>n</w:t>
      </w:r>
      <w:r w:rsidR="00604F54" w:rsidRPr="00AC0F82">
        <w:rPr>
          <w:rFonts w:ascii="Cambria Math" w:eastAsia="Times New Roman" w:hAnsi="Cambria Math" w:cs="Times New Roman"/>
          <w:sz w:val="24"/>
          <w:szCs w:val="24"/>
        </w:rPr>
        <w:t xml:space="preserve"> + Payment_for_SteadyRelease</w:t>
      </w:r>
      <w:r w:rsidR="00604F54" w:rsidRPr="00AC0F82">
        <w:rPr>
          <w:rFonts w:ascii="Cambria Math" w:eastAsia="Times New Roman" w:hAnsi="Cambria Math" w:cs="Times New Roman"/>
          <w:sz w:val="24"/>
          <w:szCs w:val="24"/>
          <w:vertAlign w:val="subscript"/>
        </w:rPr>
        <w:t xml:space="preserve">n </w:t>
      </w:r>
      <w:r w:rsidR="00374411">
        <w:rPr>
          <w:rFonts w:ascii="Cambria Math" w:eastAsia="Times New Roman" w:hAnsi="Cambria Math" w:cs="Times New Roman"/>
          <w:sz w:val="24"/>
          <w:szCs w:val="24"/>
        </w:rPr>
        <w:t xml:space="preserve">   </w:t>
      </w:r>
      <w:r w:rsidR="006208D6">
        <w:rPr>
          <w:rFonts w:ascii="Cambria Math" w:eastAsia="Times New Roman" w:hAnsi="Cambria Math" w:cs="Times New Roman"/>
          <w:sz w:val="24"/>
          <w:szCs w:val="24"/>
        </w:rPr>
        <w:t xml:space="preserve">         </w:t>
      </w:r>
      <w:r w:rsidR="00604F54" w:rsidRPr="00AC0F82">
        <w:rPr>
          <w:rFonts w:ascii="Cambria Math" w:eastAsia="Times New Roman" w:hAnsi="Cambria Math" w:cs="Times New Roman"/>
          <w:sz w:val="24"/>
          <w:szCs w:val="24"/>
        </w:rPr>
        <w:t>(</w:t>
      </w:r>
      <w:r w:rsidR="00604F54">
        <w:rPr>
          <w:rFonts w:ascii="Times New Roman" w:eastAsia="Times New Roman" w:hAnsi="Times New Roman" w:cs="Times New Roman"/>
          <w:sz w:val="24"/>
          <w:szCs w:val="24"/>
        </w:rPr>
        <w:t>eq. 2</w:t>
      </w:r>
      <w:r w:rsidR="00604F54" w:rsidRPr="00AC0F82">
        <w:rPr>
          <w:rFonts w:ascii="Cambria Math" w:eastAsia="Times New Roman" w:hAnsi="Cambria Math" w:cs="Times New Roman"/>
          <w:sz w:val="24"/>
          <w:szCs w:val="24"/>
        </w:rPr>
        <w:t>)</w:t>
      </w:r>
    </w:p>
    <w:p w14:paraId="4F9F1A3B" w14:textId="27690058" w:rsidR="00604F54" w:rsidRPr="00523EDE" w:rsidRDefault="00604F54" w:rsidP="00ED113F">
      <w:pPr>
        <w:spacing w:before="240" w:after="120" w:line="480" w:lineRule="auto"/>
        <w:rPr>
          <w:rFonts w:ascii="Times New Roman" w:hAnsi="Times New Roman" w:cs="Times New Roman"/>
          <w:sz w:val="24"/>
          <w:szCs w:val="24"/>
        </w:rPr>
      </w:pPr>
      <w:r w:rsidRPr="00523EDE">
        <w:rPr>
          <w:rFonts w:ascii="Times New Roman" w:hAnsi="Times New Roman" w:cs="Times New Roman"/>
          <w:sz w:val="24"/>
          <w:szCs w:val="24"/>
        </w:rPr>
        <w:t xml:space="preserve">Here, </w:t>
      </w:r>
      <w:r w:rsidR="009E7421">
        <w:rPr>
          <w:rFonts w:ascii="Times New Roman" w:hAnsi="Times New Roman" w:cs="Times New Roman"/>
          <w:i/>
          <w:iCs/>
          <w:sz w:val="24"/>
          <w:szCs w:val="24"/>
        </w:rPr>
        <w:t>Hydro</w:t>
      </w:r>
      <w:r w:rsidR="00616FB1">
        <w:rPr>
          <w:rFonts w:ascii="Times New Roman" w:hAnsi="Times New Roman" w:cs="Times New Roman"/>
          <w:i/>
          <w:iCs/>
          <w:sz w:val="24"/>
          <w:szCs w:val="24"/>
        </w:rPr>
        <w:t>peaking</w:t>
      </w:r>
      <w:r w:rsidR="009E7421">
        <w:rPr>
          <w:rFonts w:ascii="Times New Roman" w:hAnsi="Times New Roman" w:cs="Times New Roman"/>
          <w:i/>
          <w:iCs/>
          <w:sz w:val="24"/>
          <w:szCs w:val="24"/>
        </w:rPr>
        <w:t>_Value</w:t>
      </w:r>
      <w:r w:rsidR="009E7421">
        <w:rPr>
          <w:rFonts w:ascii="Times New Roman" w:hAnsi="Times New Roman" w:cs="Times New Roman"/>
          <w:i/>
          <w:iCs/>
          <w:sz w:val="24"/>
          <w:szCs w:val="24"/>
          <w:vertAlign w:val="subscript"/>
        </w:rPr>
        <w:t>0</w:t>
      </w:r>
      <w:r w:rsidR="009E7421">
        <w:rPr>
          <w:rFonts w:ascii="Times New Roman" w:hAnsi="Times New Roman" w:cs="Times New Roman"/>
          <w:sz w:val="24"/>
          <w:szCs w:val="24"/>
        </w:rPr>
        <w:t xml:space="preserve"> ($)</w:t>
      </w:r>
      <w:r w:rsidR="009E7421">
        <w:rPr>
          <w:rFonts w:ascii="Times New Roman" w:hAnsi="Times New Roman" w:cs="Times New Roman"/>
          <w:i/>
          <w:iCs/>
          <w:sz w:val="24"/>
          <w:szCs w:val="24"/>
        </w:rPr>
        <w:t xml:space="preserve"> </w:t>
      </w:r>
      <w:r w:rsidR="009E7421">
        <w:rPr>
          <w:rFonts w:ascii="Times New Roman" w:hAnsi="Times New Roman" w:cs="Times New Roman"/>
          <w:sz w:val="24"/>
          <w:szCs w:val="24"/>
        </w:rPr>
        <w:t>and</w:t>
      </w:r>
      <w:r w:rsidR="009E7421">
        <w:rPr>
          <w:rFonts w:ascii="Times New Roman" w:hAnsi="Times New Roman" w:cs="Times New Roman"/>
          <w:i/>
          <w:iCs/>
          <w:sz w:val="24"/>
          <w:szCs w:val="24"/>
        </w:rPr>
        <w:t xml:space="preserve"> </w:t>
      </w:r>
      <w:r w:rsidRPr="00523EDE">
        <w:rPr>
          <w:rFonts w:ascii="Times New Roman" w:hAnsi="Times New Roman" w:cs="Times New Roman"/>
          <w:i/>
          <w:iCs/>
          <w:sz w:val="24"/>
          <w:szCs w:val="24"/>
        </w:rPr>
        <w:t>Hydro</w:t>
      </w:r>
      <w:r w:rsidR="00616FB1">
        <w:rPr>
          <w:rFonts w:ascii="Times New Roman" w:hAnsi="Times New Roman" w:cs="Times New Roman"/>
          <w:i/>
          <w:iCs/>
          <w:sz w:val="24"/>
          <w:szCs w:val="24"/>
        </w:rPr>
        <w:t>peaking</w:t>
      </w:r>
      <w:r w:rsidRPr="00523EDE">
        <w:rPr>
          <w:rFonts w:ascii="Times New Roman" w:hAnsi="Times New Roman" w:cs="Times New Roman"/>
          <w:i/>
          <w:iCs/>
          <w:sz w:val="24"/>
          <w:szCs w:val="24"/>
        </w:rPr>
        <w:t>_</w:t>
      </w:r>
      <w:r w:rsidR="009E7421">
        <w:rPr>
          <w:rFonts w:ascii="Times New Roman" w:hAnsi="Times New Roman" w:cs="Times New Roman"/>
          <w:i/>
          <w:iCs/>
          <w:sz w:val="24"/>
          <w:szCs w:val="24"/>
        </w:rPr>
        <w:t>Value</w:t>
      </w:r>
      <w:r w:rsidRPr="00523EDE">
        <w:rPr>
          <w:rFonts w:ascii="Times New Roman" w:hAnsi="Times New Roman" w:cs="Times New Roman"/>
          <w:i/>
          <w:iCs/>
          <w:sz w:val="24"/>
          <w:szCs w:val="24"/>
          <w:vertAlign w:val="subscript"/>
        </w:rPr>
        <w:t>n</w:t>
      </w:r>
      <w:r w:rsidRPr="00523EDE">
        <w:rPr>
          <w:rFonts w:ascii="Times New Roman" w:hAnsi="Times New Roman" w:cs="Times New Roman"/>
          <w:sz w:val="24"/>
          <w:szCs w:val="24"/>
        </w:rPr>
        <w:t xml:space="preserve"> ($) </w:t>
      </w:r>
      <w:r w:rsidR="009E7421">
        <w:rPr>
          <w:rFonts w:ascii="Times New Roman" w:hAnsi="Times New Roman" w:cs="Times New Roman"/>
          <w:sz w:val="24"/>
          <w:szCs w:val="24"/>
        </w:rPr>
        <w:t>are</w:t>
      </w:r>
      <w:r w:rsidRPr="00523EDE">
        <w:rPr>
          <w:rFonts w:ascii="Times New Roman" w:hAnsi="Times New Roman" w:cs="Times New Roman"/>
          <w:sz w:val="24"/>
          <w:szCs w:val="24"/>
        </w:rPr>
        <w:t xml:space="preserve"> the modeled hydrop</w:t>
      </w:r>
      <w:r w:rsidR="00E45241">
        <w:rPr>
          <w:rFonts w:ascii="Times New Roman" w:hAnsi="Times New Roman" w:cs="Times New Roman"/>
          <w:sz w:val="24"/>
          <w:szCs w:val="24"/>
        </w:rPr>
        <w:t>eaking</w:t>
      </w:r>
      <w:r w:rsidRPr="00523EDE">
        <w:rPr>
          <w:rFonts w:ascii="Times New Roman" w:hAnsi="Times New Roman" w:cs="Times New Roman"/>
          <w:sz w:val="24"/>
          <w:szCs w:val="24"/>
        </w:rPr>
        <w:t xml:space="preserve"> </w:t>
      </w:r>
      <w:r w:rsidR="00F91A9D">
        <w:rPr>
          <w:rFonts w:ascii="Times New Roman" w:hAnsi="Times New Roman" w:cs="Times New Roman"/>
          <w:sz w:val="24"/>
          <w:szCs w:val="24"/>
        </w:rPr>
        <w:t>value</w:t>
      </w:r>
      <w:r w:rsidRPr="00523EDE">
        <w:rPr>
          <w:rFonts w:ascii="Times New Roman" w:hAnsi="Times New Roman" w:cs="Times New Roman"/>
          <w:sz w:val="24"/>
          <w:szCs w:val="24"/>
        </w:rPr>
        <w:t xml:space="preserve"> for</w:t>
      </w:r>
      <w:r w:rsidR="009E7421">
        <w:rPr>
          <w:rFonts w:ascii="Times New Roman" w:hAnsi="Times New Roman" w:cs="Times New Roman"/>
          <w:sz w:val="24"/>
          <w:szCs w:val="24"/>
        </w:rPr>
        <w:t xml:space="preserve"> 0 and</w:t>
      </w:r>
      <w:r w:rsidRPr="00523EDE">
        <w:rPr>
          <w:rFonts w:ascii="Times New Roman" w:hAnsi="Times New Roman" w:cs="Times New Roman"/>
          <w:sz w:val="24"/>
          <w:szCs w:val="24"/>
        </w:rPr>
        <w:t xml:space="preserve"> </w:t>
      </w:r>
      <w:r w:rsidRPr="00523EDE">
        <w:rPr>
          <w:rFonts w:ascii="Times New Roman" w:hAnsi="Times New Roman" w:cs="Times New Roman"/>
          <w:i/>
          <w:iCs/>
          <w:sz w:val="24"/>
          <w:szCs w:val="24"/>
        </w:rPr>
        <w:t>n</w:t>
      </w:r>
      <w:r w:rsidRPr="00523EDE">
        <w:rPr>
          <w:rFonts w:ascii="Times New Roman" w:hAnsi="Times New Roman" w:cs="Times New Roman"/>
          <w:sz w:val="24"/>
          <w:szCs w:val="24"/>
        </w:rPr>
        <w:t xml:space="preserve"> days of steady </w:t>
      </w:r>
      <w:r w:rsidRPr="00E45241">
        <w:rPr>
          <w:rFonts w:ascii="Times New Roman" w:hAnsi="Times New Roman" w:cs="Times New Roman"/>
          <w:sz w:val="24"/>
          <w:szCs w:val="24"/>
        </w:rPr>
        <w:t xml:space="preserve">releases (Figure </w:t>
      </w:r>
      <w:r w:rsidR="00E45241">
        <w:rPr>
          <w:rFonts w:ascii="Times New Roman" w:hAnsi="Times New Roman" w:cs="Times New Roman"/>
          <w:sz w:val="24"/>
          <w:szCs w:val="24"/>
        </w:rPr>
        <w:t>5</w:t>
      </w:r>
      <w:r w:rsidRPr="00E45241">
        <w:rPr>
          <w:rFonts w:ascii="Times New Roman" w:hAnsi="Times New Roman" w:cs="Times New Roman"/>
          <w:sz w:val="24"/>
          <w:szCs w:val="24"/>
        </w:rPr>
        <w:t>, orange line)</w:t>
      </w:r>
      <w:r w:rsidR="00F91A9D" w:rsidRPr="00E45241">
        <w:rPr>
          <w:rFonts w:ascii="Times New Roman" w:hAnsi="Times New Roman" w:cs="Times New Roman"/>
          <w:sz w:val="24"/>
          <w:szCs w:val="24"/>
        </w:rPr>
        <w:t>.</w:t>
      </w:r>
      <w:r w:rsidR="00F91A9D">
        <w:rPr>
          <w:rFonts w:ascii="Times New Roman" w:hAnsi="Times New Roman" w:cs="Times New Roman"/>
          <w:sz w:val="24"/>
          <w:szCs w:val="24"/>
        </w:rPr>
        <w:t xml:space="preserve"> </w:t>
      </w:r>
      <w:r w:rsidRPr="00523EDE">
        <w:rPr>
          <w:rFonts w:ascii="Times New Roman" w:hAnsi="Times New Roman" w:cs="Times New Roman"/>
          <w:i/>
          <w:iCs/>
          <w:sz w:val="24"/>
          <w:szCs w:val="24"/>
        </w:rPr>
        <w:t>Payment_for_SteadyRelease</w:t>
      </w:r>
      <w:r w:rsidRPr="00523EDE">
        <w:rPr>
          <w:rFonts w:ascii="Times New Roman" w:hAnsi="Times New Roman" w:cs="Times New Roman"/>
          <w:i/>
          <w:iCs/>
          <w:sz w:val="24"/>
          <w:szCs w:val="24"/>
          <w:vertAlign w:val="subscript"/>
        </w:rPr>
        <w:t>n</w:t>
      </w:r>
      <w:r w:rsidRPr="00523EDE">
        <w:rPr>
          <w:rFonts w:ascii="Times New Roman" w:hAnsi="Times New Roman" w:cs="Times New Roman"/>
          <w:sz w:val="24"/>
          <w:szCs w:val="24"/>
        </w:rPr>
        <w:t xml:space="preserve"> ($) is the difference in </w:t>
      </w:r>
      <w:r w:rsidR="009D1DAC">
        <w:rPr>
          <w:rFonts w:ascii="Times New Roman" w:hAnsi="Times New Roman" w:cs="Times New Roman"/>
          <w:sz w:val="24"/>
          <w:szCs w:val="24"/>
        </w:rPr>
        <w:t>value</w:t>
      </w:r>
      <w:r w:rsidRPr="00523EDE">
        <w:rPr>
          <w:rFonts w:ascii="Times New Roman" w:hAnsi="Times New Roman" w:cs="Times New Roman"/>
          <w:sz w:val="24"/>
          <w:szCs w:val="24"/>
        </w:rPr>
        <w:t xml:space="preserve"> between 0 and </w:t>
      </w:r>
      <w:r w:rsidRPr="00F91A9D">
        <w:rPr>
          <w:rFonts w:ascii="Times New Roman" w:hAnsi="Times New Roman" w:cs="Times New Roman"/>
          <w:i/>
          <w:iCs/>
          <w:sz w:val="24"/>
          <w:szCs w:val="24"/>
        </w:rPr>
        <w:t xml:space="preserve">n </w:t>
      </w:r>
      <w:r w:rsidRPr="00523EDE">
        <w:rPr>
          <w:rFonts w:ascii="Times New Roman" w:hAnsi="Times New Roman" w:cs="Times New Roman"/>
          <w:sz w:val="24"/>
          <w:szCs w:val="24"/>
        </w:rPr>
        <w:t xml:space="preserve">days of steady low releases (Table </w:t>
      </w:r>
      <w:r w:rsidR="009A728A">
        <w:rPr>
          <w:rFonts w:ascii="Times New Roman" w:hAnsi="Times New Roman" w:cs="Times New Roman"/>
          <w:sz w:val="24"/>
          <w:szCs w:val="24"/>
        </w:rPr>
        <w:t>1</w:t>
      </w:r>
      <w:r w:rsidRPr="00523EDE">
        <w:rPr>
          <w:rFonts w:ascii="Times New Roman" w:hAnsi="Times New Roman" w:cs="Times New Roman"/>
          <w:sz w:val="24"/>
          <w:szCs w:val="24"/>
        </w:rPr>
        <w:t xml:space="preserve">). </w:t>
      </w:r>
    </w:p>
    <w:p w14:paraId="31927547" w14:textId="042AC1B2" w:rsidR="006A6A15" w:rsidRPr="008331CF" w:rsidRDefault="006A6A15" w:rsidP="00ED113F">
      <w:pPr>
        <w:spacing w:before="240" w:after="120" w:line="480" w:lineRule="auto"/>
        <w:rPr>
          <w:rFonts w:ascii="Times New Roman" w:hAnsi="Times New Roman" w:cs="Times New Roman"/>
          <w:sz w:val="24"/>
          <w:szCs w:val="24"/>
        </w:rPr>
      </w:pPr>
      <w:r w:rsidRPr="008331CF">
        <w:rPr>
          <w:rFonts w:ascii="Times New Roman" w:hAnsi="Times New Roman" w:cs="Times New Roman"/>
          <w:sz w:val="24"/>
          <w:szCs w:val="24"/>
        </w:rPr>
        <w:t>The cumulative losses in hydrop</w:t>
      </w:r>
      <w:r w:rsidR="00AB65AC">
        <w:rPr>
          <w:rFonts w:ascii="Times New Roman" w:hAnsi="Times New Roman" w:cs="Times New Roman"/>
          <w:sz w:val="24"/>
          <w:szCs w:val="24"/>
        </w:rPr>
        <w:t>eaking</w:t>
      </w:r>
      <w:r w:rsidRPr="008331CF">
        <w:rPr>
          <w:rFonts w:ascii="Times New Roman" w:hAnsi="Times New Roman" w:cs="Times New Roman"/>
          <w:sz w:val="24"/>
          <w:szCs w:val="24"/>
        </w:rPr>
        <w:t xml:space="preserve"> </w:t>
      </w:r>
      <w:r>
        <w:rPr>
          <w:rFonts w:ascii="Times New Roman" w:hAnsi="Times New Roman" w:cs="Times New Roman"/>
          <w:sz w:val="24"/>
          <w:szCs w:val="24"/>
        </w:rPr>
        <w:t xml:space="preserve">value </w:t>
      </w:r>
      <w:r w:rsidR="00676FA4">
        <w:rPr>
          <w:rFonts w:ascii="Times New Roman" w:hAnsi="Times New Roman" w:cs="Times New Roman"/>
          <w:sz w:val="24"/>
          <w:szCs w:val="24"/>
        </w:rPr>
        <w:t xml:space="preserve">(Table 1) </w:t>
      </w:r>
      <w:r w:rsidRPr="008331CF">
        <w:rPr>
          <w:rFonts w:ascii="Times New Roman" w:hAnsi="Times New Roman" w:cs="Times New Roman"/>
          <w:sz w:val="24"/>
          <w:szCs w:val="24"/>
        </w:rPr>
        <w:t xml:space="preserve">also </w:t>
      </w:r>
      <w:r w:rsidR="00972E78">
        <w:rPr>
          <w:rFonts w:ascii="Times New Roman" w:hAnsi="Times New Roman" w:cs="Times New Roman"/>
          <w:sz w:val="24"/>
          <w:szCs w:val="24"/>
        </w:rPr>
        <w:t xml:space="preserve">suggest </w:t>
      </w:r>
      <w:r w:rsidR="00162A39">
        <w:rPr>
          <w:rFonts w:ascii="Times New Roman" w:hAnsi="Times New Roman" w:cs="Times New Roman"/>
          <w:sz w:val="24"/>
          <w:szCs w:val="24"/>
        </w:rPr>
        <w:t xml:space="preserve">new experimental releases that </w:t>
      </w:r>
      <w:r w:rsidRPr="008331CF">
        <w:rPr>
          <w:rFonts w:ascii="Times New Roman" w:hAnsi="Times New Roman" w:cs="Times New Roman"/>
          <w:sz w:val="24"/>
          <w:szCs w:val="24"/>
        </w:rPr>
        <w:t>can reduce bug flow costs</w:t>
      </w:r>
      <w:r>
        <w:rPr>
          <w:rFonts w:ascii="Times New Roman" w:hAnsi="Times New Roman" w:cs="Times New Roman"/>
          <w:sz w:val="24"/>
          <w:szCs w:val="24"/>
        </w:rPr>
        <w:t>—</w:t>
      </w:r>
      <w:r w:rsidRPr="008331CF">
        <w:rPr>
          <w:rFonts w:ascii="Times New Roman" w:hAnsi="Times New Roman" w:cs="Times New Roman"/>
          <w:sz w:val="24"/>
          <w:szCs w:val="24"/>
        </w:rPr>
        <w:t>or increase the number of days of steady low flows without reducing hydrop</w:t>
      </w:r>
      <w:r w:rsidR="00AB65AC">
        <w:rPr>
          <w:rFonts w:ascii="Times New Roman" w:hAnsi="Times New Roman" w:cs="Times New Roman"/>
          <w:sz w:val="24"/>
          <w:szCs w:val="24"/>
        </w:rPr>
        <w:t>eaking</w:t>
      </w:r>
      <w:r w:rsidRPr="008331CF">
        <w:rPr>
          <w:rFonts w:ascii="Times New Roman" w:hAnsi="Times New Roman" w:cs="Times New Roman"/>
          <w:sz w:val="24"/>
          <w:szCs w:val="24"/>
        </w:rPr>
        <w:t xml:space="preserve"> </w:t>
      </w:r>
      <w:r>
        <w:rPr>
          <w:rFonts w:ascii="Times New Roman" w:hAnsi="Times New Roman" w:cs="Times New Roman"/>
          <w:sz w:val="24"/>
          <w:szCs w:val="24"/>
        </w:rPr>
        <w:t>value</w:t>
      </w:r>
      <w:r w:rsidR="00162A39">
        <w:rPr>
          <w:rFonts w:ascii="Times New Roman" w:hAnsi="Times New Roman" w:cs="Times New Roman"/>
          <w:sz w:val="24"/>
          <w:szCs w:val="24"/>
        </w:rPr>
        <w:t xml:space="preserve">. One possibility is to </w:t>
      </w:r>
      <w:r>
        <w:rPr>
          <w:rFonts w:ascii="Times New Roman" w:hAnsi="Times New Roman" w:cs="Times New Roman"/>
          <w:sz w:val="24"/>
          <w:szCs w:val="24"/>
        </w:rPr>
        <w:t xml:space="preserve">shift </w:t>
      </w:r>
      <w:r w:rsidRPr="00A52DF5">
        <w:rPr>
          <w:rFonts w:ascii="Times New Roman" w:hAnsi="Times New Roman" w:cs="Times New Roman"/>
          <w:sz w:val="24"/>
          <w:szCs w:val="24"/>
        </w:rPr>
        <w:t>days of</w:t>
      </w:r>
      <w:r>
        <w:rPr>
          <w:rFonts w:ascii="Times New Roman" w:hAnsi="Times New Roman" w:cs="Times New Roman"/>
          <w:sz w:val="24"/>
          <w:szCs w:val="24"/>
        </w:rPr>
        <w:t xml:space="preserve"> s</w:t>
      </w:r>
      <w:r w:rsidRPr="00A52DF5">
        <w:rPr>
          <w:rFonts w:ascii="Times New Roman" w:hAnsi="Times New Roman" w:cs="Times New Roman"/>
          <w:sz w:val="24"/>
          <w:szCs w:val="24"/>
        </w:rPr>
        <w:t xml:space="preserve">teady low releases from </w:t>
      </w:r>
      <w:r w:rsidR="00CA6A9D">
        <w:rPr>
          <w:rFonts w:ascii="Times New Roman" w:hAnsi="Times New Roman" w:cs="Times New Roman"/>
          <w:sz w:val="24"/>
          <w:szCs w:val="24"/>
        </w:rPr>
        <w:t>s</w:t>
      </w:r>
      <w:r w:rsidRPr="00A52DF5">
        <w:rPr>
          <w:rFonts w:ascii="Times New Roman" w:hAnsi="Times New Roman" w:cs="Times New Roman"/>
          <w:sz w:val="24"/>
          <w:szCs w:val="24"/>
        </w:rPr>
        <w:t xml:space="preserve">ummer to </w:t>
      </w:r>
      <w:r w:rsidR="00CA6A9D">
        <w:rPr>
          <w:rFonts w:ascii="Times New Roman" w:hAnsi="Times New Roman" w:cs="Times New Roman"/>
          <w:sz w:val="24"/>
          <w:szCs w:val="24"/>
        </w:rPr>
        <w:t>s</w:t>
      </w:r>
      <w:r w:rsidRPr="00A52DF5">
        <w:rPr>
          <w:rFonts w:ascii="Times New Roman" w:hAnsi="Times New Roman" w:cs="Times New Roman"/>
          <w:sz w:val="24"/>
          <w:szCs w:val="24"/>
        </w:rPr>
        <w:t>pring/</w:t>
      </w:r>
      <w:r w:rsidR="00CA6A9D">
        <w:rPr>
          <w:rFonts w:ascii="Times New Roman" w:hAnsi="Times New Roman" w:cs="Times New Roman"/>
          <w:sz w:val="24"/>
          <w:szCs w:val="24"/>
        </w:rPr>
        <w:t>f</w:t>
      </w:r>
      <w:r w:rsidRPr="00A52DF5">
        <w:rPr>
          <w:rFonts w:ascii="Times New Roman" w:hAnsi="Times New Roman" w:cs="Times New Roman"/>
          <w:sz w:val="24"/>
          <w:szCs w:val="24"/>
        </w:rPr>
        <w:t xml:space="preserve">all months </w:t>
      </w:r>
      <w:r w:rsidR="000B7DC0" w:rsidRPr="00A52DF5">
        <w:rPr>
          <w:rFonts w:ascii="Times New Roman" w:hAnsi="Times New Roman" w:cs="Times New Roman"/>
          <w:sz w:val="24"/>
          <w:szCs w:val="24"/>
        </w:rPr>
        <w:t>whe</w:t>
      </w:r>
      <w:r w:rsidR="000B7DC0">
        <w:rPr>
          <w:rFonts w:ascii="Times New Roman" w:hAnsi="Times New Roman" w:cs="Times New Roman"/>
          <w:sz w:val="24"/>
          <w:szCs w:val="24"/>
        </w:rPr>
        <w:t>n</w:t>
      </w:r>
      <w:r w:rsidR="000B7DC0" w:rsidRPr="00A52DF5">
        <w:rPr>
          <w:rFonts w:ascii="Times New Roman" w:hAnsi="Times New Roman" w:cs="Times New Roman"/>
          <w:sz w:val="24"/>
          <w:szCs w:val="24"/>
        </w:rPr>
        <w:t xml:space="preserve"> </w:t>
      </w:r>
      <w:r w:rsidRPr="00A52DF5">
        <w:rPr>
          <w:rFonts w:ascii="Times New Roman" w:hAnsi="Times New Roman" w:cs="Times New Roman"/>
          <w:sz w:val="24"/>
          <w:szCs w:val="24"/>
        </w:rPr>
        <w:t>hydro</w:t>
      </w:r>
      <w:r w:rsidR="00AB65AC">
        <w:rPr>
          <w:rFonts w:ascii="Times New Roman" w:hAnsi="Times New Roman" w:cs="Times New Roman"/>
          <w:sz w:val="24"/>
          <w:szCs w:val="24"/>
        </w:rPr>
        <w:t>peaking</w:t>
      </w:r>
      <w:r w:rsidRPr="00A52DF5">
        <w:rPr>
          <w:rFonts w:ascii="Times New Roman" w:hAnsi="Times New Roman" w:cs="Times New Roman"/>
          <w:sz w:val="24"/>
          <w:szCs w:val="24"/>
        </w:rPr>
        <w:t xml:space="preserve"> </w:t>
      </w:r>
      <w:r>
        <w:rPr>
          <w:rFonts w:ascii="Times New Roman" w:hAnsi="Times New Roman" w:cs="Times New Roman"/>
          <w:sz w:val="24"/>
          <w:szCs w:val="24"/>
        </w:rPr>
        <w:t>value is</w:t>
      </w:r>
      <w:r w:rsidRPr="00A52DF5">
        <w:rPr>
          <w:rFonts w:ascii="Times New Roman" w:hAnsi="Times New Roman" w:cs="Times New Roman"/>
          <w:sz w:val="24"/>
          <w:szCs w:val="24"/>
        </w:rPr>
        <w:t xml:space="preserve"> lower and bug flows are not presently implemented (e.g., March, April, September, and October)</w:t>
      </w:r>
      <w:r>
        <w:rPr>
          <w:rFonts w:ascii="Times New Roman" w:hAnsi="Times New Roman" w:cs="Times New Roman"/>
          <w:sz w:val="24"/>
          <w:szCs w:val="24"/>
        </w:rPr>
        <w:t>.</w:t>
      </w:r>
      <w:bookmarkStart w:id="28" w:name="_Hlk178175115"/>
      <w:r>
        <w:rPr>
          <w:rFonts w:ascii="Times New Roman" w:hAnsi="Times New Roman" w:cs="Times New Roman"/>
          <w:sz w:val="24"/>
          <w:szCs w:val="24"/>
        </w:rPr>
        <w:t xml:space="preserve"> </w:t>
      </w:r>
      <w:bookmarkEnd w:id="28"/>
      <w:r w:rsidR="00AB65AC">
        <w:rPr>
          <w:rFonts w:ascii="Times New Roman" w:hAnsi="Times New Roman" w:cs="Times New Roman"/>
          <w:sz w:val="24"/>
          <w:szCs w:val="24"/>
        </w:rPr>
        <w:t>Managers can then monitor whether the shifts</w:t>
      </w:r>
      <w:r w:rsidR="00AB65AC" w:rsidRPr="00385ADD">
        <w:rPr>
          <w:rFonts w:ascii="Times New Roman" w:hAnsi="Times New Roman" w:cs="Times New Roman"/>
          <w:sz w:val="24"/>
          <w:szCs w:val="24"/>
        </w:rPr>
        <w:t xml:space="preserve"> increase gross primary production (Deemer et. al, 2022)</w:t>
      </w:r>
      <w:r w:rsidR="00AB65AC">
        <w:rPr>
          <w:rFonts w:ascii="Times New Roman" w:hAnsi="Times New Roman" w:cs="Times New Roman"/>
          <w:sz w:val="24"/>
          <w:szCs w:val="24"/>
        </w:rPr>
        <w:t xml:space="preserve"> and </w:t>
      </w:r>
      <w:r w:rsidR="00F072C3">
        <w:rPr>
          <w:rFonts w:ascii="Times New Roman" w:hAnsi="Times New Roman" w:cs="Times New Roman"/>
          <w:sz w:val="24"/>
          <w:szCs w:val="24"/>
        </w:rPr>
        <w:t>help</w:t>
      </w:r>
      <w:r w:rsidR="00AB65AC" w:rsidRPr="00385ADD">
        <w:rPr>
          <w:rFonts w:ascii="Times New Roman" w:hAnsi="Times New Roman" w:cs="Times New Roman"/>
          <w:sz w:val="24"/>
          <w:szCs w:val="24"/>
        </w:rPr>
        <w:t xml:space="preserve"> small larvae in fall months and larger larvae right before they emerge in spring months</w:t>
      </w:r>
      <w:r w:rsidR="00AB65AC">
        <w:rPr>
          <w:rFonts w:ascii="Times New Roman" w:hAnsi="Times New Roman" w:cs="Times New Roman"/>
          <w:sz w:val="24"/>
          <w:szCs w:val="24"/>
        </w:rPr>
        <w:t xml:space="preserve"> (Kennedy, personal communication, 2024). Such shifts </w:t>
      </w:r>
      <w:r w:rsidR="00676FA4">
        <w:rPr>
          <w:rFonts w:ascii="Times New Roman" w:hAnsi="Times New Roman" w:cs="Times New Roman"/>
          <w:sz w:val="24"/>
          <w:szCs w:val="24"/>
        </w:rPr>
        <w:t>may</w:t>
      </w:r>
      <w:r w:rsidR="00AB65AC">
        <w:rPr>
          <w:rFonts w:ascii="Times New Roman" w:hAnsi="Times New Roman" w:cs="Times New Roman"/>
          <w:sz w:val="24"/>
          <w:szCs w:val="24"/>
        </w:rPr>
        <w:t xml:space="preserve"> also advantage native fish</w:t>
      </w:r>
      <w:r w:rsidR="00AB65AC" w:rsidRPr="00385ADD">
        <w:rPr>
          <w:rFonts w:ascii="Times New Roman" w:hAnsi="Times New Roman" w:cs="Times New Roman"/>
          <w:sz w:val="24"/>
          <w:szCs w:val="24"/>
        </w:rPr>
        <w:t xml:space="preserve"> (Hensen et al, 2023)</w:t>
      </w:r>
      <w:r w:rsidR="00AB65AC">
        <w:rPr>
          <w:rFonts w:ascii="Times New Roman" w:hAnsi="Times New Roman" w:cs="Times New Roman"/>
          <w:sz w:val="24"/>
          <w:szCs w:val="24"/>
        </w:rPr>
        <w:t xml:space="preserve"> and </w:t>
      </w:r>
      <w:r w:rsidR="00AB65AC">
        <w:rPr>
          <w:rFonts w:ascii="Times New Roman" w:hAnsi="Times New Roman" w:cs="Times New Roman"/>
          <w:sz w:val="24"/>
          <w:szCs w:val="24"/>
        </w:rPr>
        <w:lastRenderedPageBreak/>
        <w:t xml:space="preserve">reduce flow deviations closer to natural fluctuations </w:t>
      </w:r>
      <w:r w:rsidR="00AB65AC" w:rsidRPr="009255E2">
        <w:rPr>
          <w:rFonts w:ascii="Times New Roman" w:hAnsi="Times New Roman" w:cs="Times New Roman"/>
          <w:sz w:val="24"/>
          <w:szCs w:val="24"/>
        </w:rPr>
        <w:t>(Palmquist, et al, 2024</w:t>
      </w:r>
      <w:r w:rsidR="00AB65AC">
        <w:rPr>
          <w:rFonts w:ascii="Times New Roman" w:hAnsi="Times New Roman" w:cs="Times New Roman"/>
          <w:sz w:val="24"/>
          <w:szCs w:val="24"/>
        </w:rPr>
        <w:t xml:space="preserve">). </w:t>
      </w:r>
      <w:r w:rsidR="00043AE1">
        <w:rPr>
          <w:rFonts w:ascii="Times New Roman" w:hAnsi="Times New Roman" w:cs="Times New Roman"/>
          <w:sz w:val="24"/>
          <w:szCs w:val="24"/>
        </w:rPr>
        <w:t xml:space="preserve"> The following are example scheduling shifts</w:t>
      </w:r>
      <w:r>
        <w:rPr>
          <w:rFonts w:ascii="Times New Roman" w:hAnsi="Times New Roman" w:cs="Times New Roman"/>
          <w:sz w:val="24"/>
          <w:szCs w:val="24"/>
        </w:rPr>
        <w:t>:</w:t>
      </w:r>
    </w:p>
    <w:p w14:paraId="5AA9F5CA" w14:textId="12C41ED2" w:rsidR="006A6A15" w:rsidRPr="00462ACE" w:rsidRDefault="006A6A15" w:rsidP="006A6A15">
      <w:pPr>
        <w:pStyle w:val="ListParagraph"/>
        <w:numPr>
          <w:ilvl w:val="0"/>
          <w:numId w:val="12"/>
        </w:numPr>
        <w:spacing w:after="0" w:line="480" w:lineRule="auto"/>
        <w:ind w:left="630" w:hanging="270"/>
        <w:rPr>
          <w:rFonts w:ascii="Times New Roman" w:hAnsi="Times New Roman" w:cs="Times New Roman"/>
          <w:sz w:val="24"/>
          <w:szCs w:val="24"/>
        </w:rPr>
      </w:pPr>
      <w:r w:rsidRPr="00462ACE">
        <w:rPr>
          <w:rFonts w:ascii="Times New Roman" w:hAnsi="Times New Roman" w:cs="Times New Roman"/>
          <w:sz w:val="24"/>
          <w:szCs w:val="24"/>
        </w:rPr>
        <w:t xml:space="preserve">Eight days of steady weekend releases in April and eight days of steady weekend releases in June that cost $600,000.  </w:t>
      </w:r>
    </w:p>
    <w:p w14:paraId="45472DC9" w14:textId="4E151DAF" w:rsidR="006A6A15" w:rsidRPr="00462ACE" w:rsidRDefault="006A6A15" w:rsidP="006A6A15">
      <w:pPr>
        <w:pStyle w:val="ListParagraph"/>
        <w:numPr>
          <w:ilvl w:val="0"/>
          <w:numId w:val="12"/>
        </w:numPr>
        <w:spacing w:after="0" w:line="480" w:lineRule="auto"/>
        <w:ind w:left="630" w:hanging="270"/>
        <w:rPr>
          <w:rFonts w:ascii="Times New Roman" w:hAnsi="Times New Roman" w:cs="Times New Roman"/>
          <w:sz w:val="24"/>
          <w:szCs w:val="24"/>
        </w:rPr>
      </w:pPr>
      <w:r w:rsidRPr="00462ACE">
        <w:rPr>
          <w:rFonts w:ascii="Times New Roman" w:hAnsi="Times New Roman" w:cs="Times New Roman"/>
          <w:sz w:val="24"/>
          <w:szCs w:val="24"/>
        </w:rPr>
        <w:t>Eight days of steady weekend and seven additional days of steady weekday releases in April for $530,000 or in September for $520,000.</w:t>
      </w:r>
    </w:p>
    <w:p w14:paraId="56B444F8" w14:textId="7D7C9BCA" w:rsidR="006A6A15" w:rsidRPr="00462ACE" w:rsidRDefault="006A6A15" w:rsidP="006A6A15">
      <w:pPr>
        <w:pStyle w:val="ListParagraph"/>
        <w:numPr>
          <w:ilvl w:val="0"/>
          <w:numId w:val="12"/>
        </w:numPr>
        <w:spacing w:after="0" w:line="480" w:lineRule="auto"/>
        <w:ind w:left="630" w:hanging="270"/>
        <w:rPr>
          <w:rFonts w:ascii="Times New Roman" w:hAnsi="Times New Roman" w:cs="Times New Roman"/>
          <w:sz w:val="24"/>
          <w:szCs w:val="24"/>
        </w:rPr>
      </w:pPr>
      <w:r w:rsidRPr="00462ACE">
        <w:rPr>
          <w:rFonts w:ascii="Times New Roman" w:hAnsi="Times New Roman" w:cs="Times New Roman"/>
          <w:sz w:val="24"/>
          <w:szCs w:val="24"/>
        </w:rPr>
        <w:t>Six days of steady weekend releases in May and six days of steady weekend releases in July that cost $600,000.</w:t>
      </w:r>
    </w:p>
    <w:p w14:paraId="1A68F003" w14:textId="3910A9DE" w:rsidR="00820D52" w:rsidRDefault="00820D52" w:rsidP="1A3A9242">
      <w:pPr>
        <w:spacing w:after="120" w:line="480" w:lineRule="auto"/>
        <w:rPr>
          <w:rFonts w:asciiTheme="majorBidi" w:hAnsiTheme="majorBidi" w:cstheme="majorBidi"/>
          <w:sz w:val="24"/>
          <w:szCs w:val="24"/>
        </w:rPr>
      </w:pPr>
      <w:r w:rsidRPr="00820D52">
        <w:rPr>
          <w:rFonts w:asciiTheme="majorBidi" w:hAnsiTheme="majorBidi" w:cstheme="majorBidi"/>
          <w:sz w:val="24"/>
          <w:szCs w:val="24"/>
        </w:rPr>
        <w:t>There are several other combinations (see Supplementary Table S</w:t>
      </w:r>
      <w:r w:rsidR="003025EE">
        <w:rPr>
          <w:rFonts w:asciiTheme="majorBidi" w:hAnsiTheme="majorBidi" w:cstheme="majorBidi"/>
          <w:sz w:val="24"/>
          <w:szCs w:val="24"/>
        </w:rPr>
        <w:t>4</w:t>
      </w:r>
      <w:r w:rsidRPr="00820D52">
        <w:rPr>
          <w:rFonts w:asciiTheme="majorBidi" w:hAnsiTheme="majorBidi" w:cstheme="majorBidi"/>
          <w:sz w:val="24"/>
          <w:szCs w:val="24"/>
        </w:rPr>
        <w:t>). Similarly, Table 1 and Table S</w:t>
      </w:r>
      <w:r w:rsidR="003025EE">
        <w:rPr>
          <w:rFonts w:asciiTheme="majorBidi" w:hAnsiTheme="majorBidi" w:cstheme="majorBidi"/>
          <w:sz w:val="24"/>
          <w:szCs w:val="24"/>
        </w:rPr>
        <w:t xml:space="preserve">3 </w:t>
      </w:r>
      <w:r w:rsidRPr="00820D52">
        <w:rPr>
          <w:rFonts w:asciiTheme="majorBidi" w:hAnsiTheme="majorBidi" w:cstheme="majorBidi"/>
          <w:sz w:val="24"/>
          <w:szCs w:val="24"/>
        </w:rPr>
        <w:t>(Supplementary) can help efficiently allocate the available budget for purchasing a number of steady low-flow days.</w:t>
      </w:r>
    </w:p>
    <w:p w14:paraId="00EC4251" w14:textId="047B54F7" w:rsidR="00EF643D" w:rsidRDefault="48A253B3" w:rsidP="00D63407">
      <w:pPr>
        <w:pStyle w:val="Heading1"/>
      </w:pPr>
      <w:r w:rsidRPr="00A57C7B">
        <w:t>Discussion</w:t>
      </w:r>
      <w:r w:rsidRPr="48A253B3">
        <w:t xml:space="preserve"> and Limitations</w:t>
      </w:r>
    </w:p>
    <w:p w14:paraId="588DFC24" w14:textId="5A7F6241" w:rsidR="00465336" w:rsidRDefault="33A904DA" w:rsidP="009E46A2">
      <w:pPr>
        <w:pStyle w:val="BodyText"/>
        <w:spacing w:after="120" w:line="480" w:lineRule="auto"/>
      </w:pPr>
      <w:bookmarkStart w:id="29" w:name="_Hlk179134965"/>
      <w:r w:rsidRPr="33A904DA">
        <w:rPr>
          <w:rFonts w:eastAsiaTheme="minorEastAsia"/>
          <w:lang w:bidi="ar-SA"/>
        </w:rPr>
        <w:t xml:space="preserve">This study quantifies </w:t>
      </w:r>
      <w:r w:rsidR="00465336">
        <w:rPr>
          <w:rFonts w:eastAsiaTheme="minorEastAsia"/>
          <w:lang w:bidi="ar-SA"/>
        </w:rPr>
        <w:t xml:space="preserve">win-lose </w:t>
      </w:r>
      <w:r w:rsidRPr="33A904DA">
        <w:rPr>
          <w:rFonts w:eastAsiaTheme="minorEastAsia"/>
          <w:lang w:bidi="ar-SA"/>
        </w:rPr>
        <w:t>tradeoffs between hydropeaking value and the number of days of steady low releases that increase primary and aquatic invertebrate production.</w:t>
      </w:r>
      <w:r w:rsidR="000B7DC0">
        <w:rPr>
          <w:rFonts w:eastAsiaTheme="minorEastAsia"/>
          <w:lang w:bidi="ar-SA"/>
        </w:rPr>
        <w:t xml:space="preserve"> </w:t>
      </w:r>
      <w:r w:rsidR="000B7DC0" w:rsidRPr="004E2876">
        <w:t xml:space="preserve">We propose an annual budget for ecosystem managers, offering </w:t>
      </w:r>
      <w:r w:rsidR="00465336">
        <w:t xml:space="preserve">them </w:t>
      </w:r>
      <w:r w:rsidR="000B7DC0" w:rsidRPr="004E2876">
        <w:t xml:space="preserve">flexibility to select </w:t>
      </w:r>
      <w:r w:rsidR="00465336">
        <w:t xml:space="preserve">the number and timing of </w:t>
      </w:r>
      <w:r w:rsidR="000B7DC0" w:rsidRPr="004E2876">
        <w:t xml:space="preserve">steady low-flow days and compensate hydropower producers for </w:t>
      </w:r>
      <w:r w:rsidR="000B7DC0">
        <w:t>loss in hydropeaking value</w:t>
      </w:r>
      <w:r w:rsidR="000B7DC0" w:rsidRPr="004E2876">
        <w:t xml:space="preserve">. This budget-based approach </w:t>
      </w:r>
      <w:r w:rsidR="00465336" w:rsidRPr="009E46A2">
        <w:rPr>
          <w:rFonts w:eastAsiaTheme="minorEastAsia"/>
          <w:lang w:bidi="ar-SA"/>
        </w:rPr>
        <w:t>may better serve both ecosystem and hydropower objectives</w:t>
      </w:r>
      <w:r w:rsidR="00465336">
        <w:rPr>
          <w:rFonts w:eastAsiaTheme="minorEastAsia"/>
          <w:lang w:bidi="ar-SA"/>
        </w:rPr>
        <w:t xml:space="preserve"> (win-win)</w:t>
      </w:r>
      <w:r w:rsidR="00465336">
        <w:t xml:space="preserve">. </w:t>
      </w:r>
      <w:r w:rsidR="000B7DC0">
        <w:t>The proposed budget-based approach contrasts the present institutional arrangement, where bug flow days are funded by hydropower revenue.</w:t>
      </w:r>
    </w:p>
    <w:p w14:paraId="3D5D7303" w14:textId="0DD4A7BE" w:rsidR="008911E1" w:rsidRPr="009E46A2" w:rsidRDefault="00465336" w:rsidP="00194B86">
      <w:pPr>
        <w:pStyle w:val="BodyText"/>
        <w:spacing w:after="120" w:line="480" w:lineRule="auto"/>
        <w:rPr>
          <w:rFonts w:eastAsiaTheme="minorEastAsia"/>
          <w:lang w:bidi="ar-SA"/>
        </w:rPr>
      </w:pPr>
      <w:r>
        <w:t xml:space="preserve">Ecosystem managers may use the budget to experiment with </w:t>
      </w:r>
      <w:r w:rsidR="33A904DA" w:rsidRPr="009E46A2">
        <w:rPr>
          <w:rFonts w:eastAsiaTheme="minorEastAsia"/>
          <w:lang w:bidi="ar-SA"/>
        </w:rPr>
        <w:t xml:space="preserve">extending </w:t>
      </w:r>
      <w:r>
        <w:rPr>
          <w:rFonts w:eastAsiaTheme="minorEastAsia"/>
          <w:lang w:bidi="ar-SA"/>
        </w:rPr>
        <w:t xml:space="preserve">days of </w:t>
      </w:r>
      <w:r w:rsidR="33A904DA" w:rsidRPr="009E46A2">
        <w:rPr>
          <w:rFonts w:eastAsiaTheme="minorEastAsia"/>
          <w:lang w:bidi="ar-SA"/>
        </w:rPr>
        <w:t xml:space="preserve">steady low </w:t>
      </w:r>
      <w:r>
        <w:rPr>
          <w:rFonts w:eastAsiaTheme="minorEastAsia"/>
          <w:lang w:bidi="ar-SA"/>
        </w:rPr>
        <w:t xml:space="preserve">releases from </w:t>
      </w:r>
      <w:r w:rsidR="33A904DA" w:rsidRPr="009E46A2">
        <w:rPr>
          <w:rFonts w:eastAsiaTheme="minorEastAsia"/>
          <w:lang w:bidi="ar-SA"/>
        </w:rPr>
        <w:t>Glen Canyon Dam outside of summer months into spring and fall months.</w:t>
      </w:r>
      <w:r w:rsidRPr="00465336">
        <w:t xml:space="preserve"> </w:t>
      </w:r>
      <w:r>
        <w:t>Managers can then monitor whether the shifts</w:t>
      </w:r>
      <w:r w:rsidRPr="00385ADD">
        <w:t xml:space="preserve"> increase gross primary production (</w:t>
      </w:r>
      <w:r w:rsidR="006B61B2">
        <w:t xml:space="preserve">as suggested by </w:t>
      </w:r>
      <w:r w:rsidRPr="00385ADD">
        <w:t>Deemer et. al, 2022)</w:t>
      </w:r>
      <w:r>
        <w:t xml:space="preserve"> and</w:t>
      </w:r>
      <w:r w:rsidR="006B61B2">
        <w:t xml:space="preserve">/or help </w:t>
      </w:r>
      <w:r w:rsidRPr="00385ADD">
        <w:t xml:space="preserve">small larvae in fall months and larger larvae right before </w:t>
      </w:r>
      <w:r w:rsidRPr="00385ADD">
        <w:lastRenderedPageBreak/>
        <w:t>they emerge in spring months</w:t>
      </w:r>
      <w:r>
        <w:t xml:space="preserve"> (</w:t>
      </w:r>
      <w:r w:rsidR="006B61B2">
        <w:t xml:space="preserve">as suggested by </w:t>
      </w:r>
      <w:r>
        <w:t xml:space="preserve">Kennedy, personal communication, 2024). </w:t>
      </w:r>
      <w:r w:rsidR="006B61B2">
        <w:t xml:space="preserve">Managers may also monitor whether </w:t>
      </w:r>
      <w:r>
        <w:t>shifts</w:t>
      </w:r>
      <w:r w:rsidR="006B61B2" w:rsidRPr="006B61B2">
        <w:t xml:space="preserve"> </w:t>
      </w:r>
      <w:r w:rsidR="006B61B2">
        <w:t xml:space="preserve">reduce flow deviations closer to natural fluctuations </w:t>
      </w:r>
      <w:r w:rsidR="006B61B2" w:rsidRPr="009255E2">
        <w:t>(</w:t>
      </w:r>
      <w:r w:rsidR="00323ECE">
        <w:t xml:space="preserve">as suggested by </w:t>
      </w:r>
      <w:r w:rsidR="006B61B2" w:rsidRPr="009255E2">
        <w:t>Palmquist, et al, 2024</w:t>
      </w:r>
      <w:r w:rsidR="006B61B2">
        <w:t>) and</w:t>
      </w:r>
      <w:r>
        <w:t xml:space="preserve"> advantage native fish</w:t>
      </w:r>
      <w:r w:rsidRPr="00385ADD">
        <w:t xml:space="preserve"> (</w:t>
      </w:r>
      <w:r w:rsidR="006B61B2">
        <w:t xml:space="preserve">as suggested by </w:t>
      </w:r>
      <w:r w:rsidRPr="00385ADD">
        <w:t>Hensen et al, 2023</w:t>
      </w:r>
      <w:r w:rsidR="006B61B2">
        <w:t>).</w:t>
      </w:r>
      <w:r w:rsidR="006B61B2" w:rsidRPr="009E46A2" w:rsidDel="006B61B2">
        <w:rPr>
          <w:rFonts w:eastAsiaTheme="minorEastAsia"/>
          <w:lang w:bidi="ar-SA"/>
        </w:rPr>
        <w:t xml:space="preserve"> </w:t>
      </w:r>
      <w:bookmarkEnd w:id="29"/>
    </w:p>
    <w:p w14:paraId="63734C30" w14:textId="77558AC6" w:rsidR="000958F3" w:rsidRDefault="000958F3" w:rsidP="00904290">
      <w:pPr>
        <w:pStyle w:val="paragraph"/>
        <w:spacing w:before="0" w:beforeAutospacing="0" w:line="480" w:lineRule="auto"/>
        <w:textAlignment w:val="baseline"/>
      </w:pPr>
      <w:r>
        <w:t xml:space="preserve">Within the context of prior work, we discuss </w:t>
      </w:r>
      <w:r w:rsidR="00926D08">
        <w:t xml:space="preserve">9 </w:t>
      </w:r>
      <w:r>
        <w:t>factors that helped to reduce hydropeaking-ecosystem conflict at Glen Canyon Dam.</w:t>
      </w:r>
    </w:p>
    <w:p w14:paraId="593EB117" w14:textId="3B05B207" w:rsidR="000958F3" w:rsidRPr="00D7251C" w:rsidRDefault="000958F3" w:rsidP="00EF643D">
      <w:pPr>
        <w:pStyle w:val="paragraph"/>
        <w:numPr>
          <w:ilvl w:val="0"/>
          <w:numId w:val="13"/>
        </w:numPr>
        <w:spacing w:line="480" w:lineRule="auto"/>
        <w:textAlignment w:val="baseline"/>
      </w:pPr>
      <w:r w:rsidRPr="00FD5AF0">
        <w:rPr>
          <w:bCs/>
        </w:rPr>
        <w:t>Flow partition</w:t>
      </w:r>
      <w:r>
        <w:t>. We found wins by partitioning the seasonal and weekly flow regimes into periods of steady low flows that benefited aquatic invertebrates and periods where hydropeaking allowed producers to maximize value. Prior work beneficially partitioned flow at either the inter</w:t>
      </w:r>
      <w:r w:rsidR="003C31A6">
        <w:t>-</w:t>
      </w:r>
      <w:r>
        <w:t xml:space="preserve">annual </w:t>
      </w:r>
      <w:r w:rsidR="00C0390D">
        <w:fldChar w:fldCharType="begin"/>
      </w:r>
      <w:r w:rsidR="00C0390D">
        <w:instrText xml:space="preserve"> ADDIN ZOTERO_ITEM CSL_CITATION {"citationID":"LQ6h7gWc","properties":{"formattedCitation":"(Dalcin et al., 2023)","plainCitation":"(Dalcin et al., 2023)","noteIndex":0},"citationItems":[{"id":3937,"uris":["http://zotero.org/users/5412774/items/RDSNNXGF"],"itemData":{"id":3937,"type":"article-journal","abstract":"This study investigates how environmental flows (e-flows) can be designed as dynamic operating policies to optimize long-term economic and ecosystem performance in reservoir systems. The main goal is to provide e-flow solutions that contribute to better preparedness and flexibility of hydro-systems to face multiyear stress periods, reducing the impact of water crises. The methodology framework combines a fish-flow model with a multi-objective evolutionary algorithm to construct multiple environmental water demand curves and capture the opportunity cost of different levels of ecosystem preservation. The water demand curves applied to a stochastic dynamic hydro-economic model then derive dynamic e-flow policies that balance immediate and future water use tradeoffs. The approach, termed dynamically adaptive environmental flows (DAE-flows), is demonstrated on the Paraná River Basin, Brazil, a large-scale hydropower system. Results show that the approach can adjust e-flows (coordinated with other hydro-system releases) over the time horizon, sacrificing them at certain times at the expense of some ecosystem loss, but improving long-term ecosystem functioning. A long-term approach to adaptation also yields better results for the environment without imposing a hard constraint to hydropower during droughts. Even under a drier climate change scenario, this allowed maintenance and improvement of environmental performance in most years, so during severe droughts the water could still be reallocated to hydropower but at a lesser cost to the environment.","container-title":"Water Resources Research","DOI":"10.1029/2022WR034064","ISSN":"1944-7973","issue":"7","language":"en","license":"© 2023. American Geophysical Union. All Rights Reserved.","note":"_eprint: https://onlinelibrary.wiley.com/doi/pdf/10.1029/2022WR034064","page":"e2022WR034064","source":"Wiley Online Library","title":"Dynamic Adaptive Environmental Flows (DAE-Flows) to Reconcile Long-Term Ecosystem Demands With Hydropower Objectives","volume":"59","author":[{"family":"Dalcin","given":"Ana Paula"},{"family":"Marques","given":"Guilherme Fernandes"},{"family":"Tilmant","given":"Amaury"},{"family":"Olivares","given":"Marcelo"}],"issued":{"date-parts":[["2023"]]}}}],"schema":"https://github.com/citation-style-language/schema/raw/master/csl-citation.json"} </w:instrText>
      </w:r>
      <w:r w:rsidR="00C0390D">
        <w:fldChar w:fldCharType="separate"/>
      </w:r>
      <w:r w:rsidR="00C0390D" w:rsidRPr="00C0390D">
        <w:t>(Dalcin et al., 2023)</w:t>
      </w:r>
      <w:r w:rsidR="00C0390D">
        <w:fldChar w:fldCharType="end"/>
      </w:r>
      <w:r>
        <w:t xml:space="preserve">, seasonal </w:t>
      </w:r>
      <w:r>
        <w:fldChar w:fldCharType="begin">
          <w:fldData xml:space="preserve">PEVuZE5vdGU+PENpdGU+PEF1dGhvcj5DaGVuPC9BdXRob3I+PFllYXI+MjAxNzwvWWVhcj48UmVj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==
</w:fldData>
        </w:fldChar>
      </w:r>
      <w:r>
        <w:instrText xml:space="preserve"> ADDIN EN.CITE </w:instrText>
      </w:r>
      <w:r>
        <w:fldChar w:fldCharType="begin">
          <w:fldData xml:space="preserve">PEVuZE5vdGU+PENpdGU+PEF1dGhvcj5DaGVuPC9BdXRob3I+PFllYXI+MjAxNzwvWWVhcj48UmVj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==
</w:fldData>
        </w:fldChar>
      </w:r>
      <w:r>
        <w:instrText xml:space="preserve"> ADDIN EN.CITE.DATA </w:instrText>
      </w:r>
      <w:r>
        <w:fldChar w:fldCharType="end"/>
      </w:r>
      <w:r>
        <w:fldChar w:fldCharType="separate"/>
      </w:r>
      <w:r w:rsidR="00C0390D">
        <w:rPr>
          <w:noProof/>
        </w:rPr>
        <w:fldChar w:fldCharType="begin"/>
      </w:r>
      <w:r w:rsidR="00C0390D">
        <w:rPr>
          <w:noProof/>
        </w:rPr>
        <w:instrText xml:space="preserve"> ADDIN ZOTERO_ITEM CSL_CITATION {"citationID":"MkiMroD8","properties":{"formattedCitation":"(Chen and Olden, 2017; Jager and Uria-Martinez, 2023)","plainCitation":"(Chen and Olden, 2017; Jager and Uria-Martinez, 2023)","noteIndex":0},"citationItems":[{"id":3933,"uris":["http://zotero.org/users/5412774/items/K26QHITR"],"itemData":{"id":3933,"type":"article-journal","abstract":"Navigating trade-offs between meeting societal water needs and supporting functioning ecosystems is integral to river management policy. Emerging frameworks provide the opportunity to consider multiple river uses explicitly, but balancing multiple priorities remains challenging. Here we quantify relationships between hydrologic regimes and the abundance of multiple native and nonnative fish species over 18 years in a large, dryland river basin in southwestern United States. These models were incorporated into a multi-objective optimization framework to design dam operation releases that balance human water needs with the dual conservation targets of benefiting native fishes while disadvantaging nonnative fishes. Predicted designer flow prescriptions indicate significant opportunities to favor native over nonnative fishes while rarely, if ever, encroaching on human water needs. The predicted benefits surpass those generated by natural flow mimicry, and were retained across periods of heightened drought. We provide a quantitative illustration of theoretical predictions that designer flows can offer multiple ecological and societal benefits in human-altered rivers.","container-title":"NATURE COMMUNICATIONS","DOI":"10.1038/s41467-017-02226-4","ISSN":"2041-1723","journalAbbreviation":"Nat. Commun.","language":"English","note":"number-of-pages: 10\npublisher-place: Berlin\npublisher: Nature Portfolio\nWeb of Science ID: WOS:000418247100007","page":"2158","source":"Clarivate Analytics Web of Science","title":"Designing flows to resolve human and environmental water needs in a dam-regulated river","volume":"8","author":[{"family":"Chen","given":"William"},{"family":"Olden","given":"Julian D."}],"issued":{"date-parts":[["2017",12,18]]}}},{"id":3956,"uris":["http://zotero.org/users/5412774/items/8KFWAFPN"],"itemData":{"id":3956,"type":"article-journal","abstract":"In regulated rivers, shaping seasonal flows to recover species at risk depends on understanding when to expect conflicts with competing water users and when their interests are aligned. Multi-objective optimization can be used to reveal such conflicts and commonalities. When species are involved, multi-objective optimization is challenged by the need to simulate complex species responses to flow regimes. Previously, we addressed that challenge by developing a simplified salmon model (Quantus) that defines cohorts of salmon by the river section and time in which they were spawned. Salmon in these space-time cohorts are tracked from the time redds (nests) are constructed until the cohort exits the tributary en route to the ocean. In this study, we modeled seasonal patterns in energy value and developed a Pareto-optimal frontier of seasonal flow patterns to maximize in-river salmon survival and hydropower value. Candidate flow regimes were characterized by two pulse flows varying in magnitude, timing, and duration and constrained by a total annual flow near the historical median. Our analysis revealed times when economic and salmon objectives were aligned and times when they differed. Pulse flows that favored higher energy value were timed to meet demand during extreme temperatures. Both salmon and hydropower objectives produced optimal flow regimes with pulse flows in early summer, but only solutions favoring hydropower value included high flows in mid-winter. Solutions favoring higher age-0 salmon survival provided an extended pulse flow in late winter/early spring, which suggests that access to productive floodplain habitat allowed faster growth and earlier out-migration and reduced the need for higher temperature-moderating flows later in spring. Minimum flows were also higher among solutions favoring salmon over energy. The tools used to produce these results can help to design simplified seasonal flow regimes by revealing compromise solutions that satisfy both fish and energy producers and highlighting when potential conflicts are likely.","container-title":"Water Biology and Security","DOI":"10.1016/j.watbs.2023.100183","ISSN":"2772-7351","issue":"3","journalAbbreviation":"Water Biology and Security","page":"100183","source":"ScienceDirect","title":"Finding middle ground: Flow regimes designed for salmon and energy value","title-short":"Finding middle ground","volume":"2","author":[{"family":"Jager","given":"Henriette I."},{"family":"Uria-Martinez","given":"Rocio"}],"issued":{"date-parts":[["2023",7,1]]}}}],"schema":"https://github.com/citation-style-language/schema/raw/master/csl-citation.json"} </w:instrText>
      </w:r>
      <w:r w:rsidR="00C0390D">
        <w:rPr>
          <w:noProof/>
        </w:rPr>
        <w:fldChar w:fldCharType="separate"/>
      </w:r>
      <w:r w:rsidR="00C0390D" w:rsidRPr="00C0390D">
        <w:t>(Chen and Olden, 2017; Jager and Uria-Martinez, 2023)</w:t>
      </w:r>
      <w:r w:rsidR="00C0390D">
        <w:rPr>
          <w:noProof/>
        </w:rPr>
        <w:fldChar w:fldCharType="end"/>
      </w:r>
      <w:r w:rsidR="00C0390D" w:rsidDel="00C0390D">
        <w:rPr>
          <w:noProof/>
        </w:rPr>
        <w:t xml:space="preserve"> </w:t>
      </w:r>
      <w:r>
        <w:fldChar w:fldCharType="end"/>
      </w:r>
      <w:r w:rsidR="00C0390D">
        <w:t xml:space="preserve">, </w:t>
      </w:r>
      <w:r>
        <w:t>or daily</w:t>
      </w:r>
      <w:ins w:id="30" w:author="Moazzam Rind" w:date="2025-02-17T10:40:00Z">
        <w:r w:rsidR="00C0390D">
          <w:t xml:space="preserve"> </w:t>
        </w:r>
      </w:ins>
      <w:r w:rsidR="00C0390D">
        <w:fldChar w:fldCharType="begin"/>
      </w:r>
      <w:r w:rsidR="00C0390D">
        <w:instrText xml:space="preserve"> ADDIN ZOTERO_ITEM CSL_CITATION {"citationID":"Ch6RVaJ9","properties":{"formattedCitation":"(Jones, 2014)","plainCitation":"(Jones, 2014)","noteIndex":0},"citationItems":[{"id":3962,"uris":["http://zotero.org/users/5412774/items/T7C8NWHP"],"itemData":{"id":3962,"type":"article-journal","abstract":"Philosophically, the natural flow regime concept is tremendously appealing; however, its application can be challenging for many biologists without the expertise or resources to handle such approaches on their own. This is particularly true on hydropeaking rivers, where incorporating natural flow is sometimes challenging. Additional challenges include our limited understanding of how individual flow components relate to geomorphic and ecological processes. Supplementary to environmental flow approaches is understanding that many hydropeaking rivers are ecologically two different rivers in one: the low flow and high peaking flow. Taxa that require a narrow range of water velocities or cannot withstand rapid changes in discharge would likely be eliminated or competitively disadvantaged under such harsh environmental conditions. As the low and peak flows diverge, the two rivers become increasingly different ecologically, and there will likely be fewer taxa that can withstand such abiotic variability. Deviations from a natural flow regime may result in new constraints on certain fishes and invertebrates, but this does not necessarily mean a loss of productive fish habitat. Viewing hydropeaking rivers as two rivers in one and the risks associated with high to low flow ratios may serve as a more practical and useful perspective towards maintaining altered yet productive rivers while representing a step towards improving the management river ecosystems. © Her Majesty the Queen in Right of Canada 2013.","container-title":"River Research and Applications","DOI":"10.1002/rra.2653","ISSN":"1535-1467","issue":"4","language":"en","license":"© Her Majesty the Queen in Right of Canada 2013.","note":"_eprint: https://onlinelibrary.wiley.com/doi/pdf/10.1002/rra.2653","page":"521-526","source":"Wiley Online Library","title":"The Dual Nature of Hydropeaking Rivers: Is Ecopeaking Possible?","title-short":"The Dual Nature of Hydropeaking Rivers","volume":"30","author":[{"family":"Jones","given":"N. E."}],"issued":{"date-parts":[["2014"]]}}}],"schema":"https://github.com/citation-style-language/schema/raw/master/csl-citation.json"} </w:instrText>
      </w:r>
      <w:r w:rsidR="00C0390D">
        <w:fldChar w:fldCharType="separate"/>
      </w:r>
      <w:r w:rsidR="00C0390D" w:rsidRPr="00C0390D">
        <w:t>(Jones, 2014)</w:t>
      </w:r>
      <w:r w:rsidR="00C0390D">
        <w:fldChar w:fldCharType="end"/>
      </w:r>
      <w:r>
        <w:t xml:space="preserve"> time scale.</w:t>
      </w:r>
    </w:p>
    <w:p w14:paraId="551CAF86" w14:textId="64D722CD" w:rsidR="000958F3" w:rsidRDefault="000958F3" w:rsidP="00BA5514">
      <w:pPr>
        <w:pStyle w:val="paragraph"/>
        <w:numPr>
          <w:ilvl w:val="0"/>
          <w:numId w:val="13"/>
        </w:numPr>
        <w:spacing w:line="480" w:lineRule="auto"/>
        <w:textAlignment w:val="baseline"/>
      </w:pPr>
      <w:r w:rsidRPr="00FD5AF0">
        <w:rPr>
          <w:bCs/>
        </w:rPr>
        <w:t>Bi-objectives</w:t>
      </w:r>
      <w:r>
        <w:t xml:space="preserve">. Two objectives defined the modeled hydropower-bug conflict. Tradeoffs were visualized with Cartesian plots. In contrast, </w:t>
      </w:r>
      <w:r>
        <w:fldChar w:fldCharType="begin"/>
      </w:r>
      <w:r>
        <w:instrText xml:space="preserve"> ADDIN EN.CITE &lt;EndNote&gt;&lt;Cite&gt;&lt;Author&gt;Hegwood&lt;/Author&gt;&lt;Year&gt;2022&lt;/Year&gt;&lt;RecNum&gt;2888&lt;/RecNum&gt;&lt;DisplayText&gt;(Hegwood et al., 2022)&lt;/DisplayText&gt;&lt;record&gt;&lt;rec-number&gt;2888&lt;/rec-number&gt;&lt;foreign-keys&gt;&lt;key app="EN" db-id="xxt5ta9pd995dwesap0pdzzp2weaz0w9werf" timestamp="1655391480"&gt;2888&lt;/key&gt;&lt;/foreign-keys&gt;&lt;ref-type name="Journal Article"&gt;17&lt;/ref-type&gt;&lt;contributors&gt;&lt;authors&gt;&lt;author&gt;Hegwood, Margaret&lt;/author&gt;&lt;author&gt;Langendorf, Ryan E.&lt;/author&gt;&lt;author&gt;Burgess, Matthew G.&lt;/author&gt;&lt;/authors&gt;&lt;/contributors&gt;&lt;titles&gt;&lt;title&gt;Why win–wins are rare in complex environmental management&lt;/title&gt;&lt;secondary-title&gt;Nature Sustainability&lt;/secondary-title&gt;&lt;/titles&gt;&lt;periodical&gt;&lt;full-title&gt;Nature Sustainability&lt;/full-title&gt;&lt;/periodical&gt;&lt;dates&gt;&lt;year&gt;2022&lt;/year&gt;&lt;pub-dates&gt;&lt;date&gt;2022/03/24&lt;/date&gt;&lt;/pub-dates&gt;&lt;/dates&gt;&lt;isbn&gt;2398-9629&lt;/isbn&gt;&lt;urls&gt;&lt;related-urls&gt;&lt;url&gt;https://doi.org/10.1038/s41893-022-00866-z&lt;/url&gt;&lt;/related-urls&gt;&lt;/urls&gt;&lt;electronic-resource-num&gt;10.1038/s41893-022-00866-z&lt;/electronic-resource-num&gt;&lt;/record&gt;&lt;/Cite&gt;&lt;/EndNote&gt;</w:instrText>
      </w:r>
      <w:r>
        <w:fldChar w:fldCharType="separate"/>
      </w:r>
      <w:r>
        <w:rPr>
          <w:noProof/>
        </w:rPr>
        <w:t>(Hegwood et al., 2022)</w:t>
      </w:r>
      <w:r>
        <w:fldChar w:fldCharType="end"/>
      </w:r>
      <w:r>
        <w:t xml:space="preserve"> reported more difficulty </w:t>
      </w:r>
      <w:r w:rsidR="00895C6A">
        <w:t>in finding</w:t>
      </w:r>
      <w:r>
        <w:t xml:space="preserve"> wins as the number of objectives increases. Similarly, it is more challenging to visualize tradeoffs as the number of objectives increases </w:t>
      </w:r>
      <w:r>
        <w:fldChar w:fldCharType="begin">
          <w:fldData xml:space="preserve">PEVuZE5vdGU+PENpdGU+PEF1dGhvcj5Cb25oYW08L0F1dGhvcj48WWVhcj4yMDIyPC9ZZWFyPjxS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==
</w:fldData>
        </w:fldChar>
      </w:r>
      <w:r>
        <w:instrText xml:space="preserve"> ADDIN EN.CITE </w:instrText>
      </w:r>
      <w:r>
        <w:fldChar w:fldCharType="begin">
          <w:fldData xml:space="preserve">PEVuZE5vdGU+PENpdGU+PEF1dGhvcj5Cb25oYW08L0F1dGhvcj48WWVhcj4yMDIyPC9ZZWFyPjxS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==
</w:fldData>
        </w:fldChar>
      </w:r>
      <w:r>
        <w:instrText xml:space="preserve"> ADDIN EN.CITE.DATA </w:instrText>
      </w:r>
      <w:r>
        <w:fldChar w:fldCharType="end"/>
      </w:r>
      <w:r>
        <w:fldChar w:fldCharType="separate"/>
      </w:r>
      <w:r>
        <w:rPr>
          <w:noProof/>
        </w:rPr>
        <w:t>(Bonham et al., 2022; Rosenberg, 2015)</w:t>
      </w:r>
      <w:r>
        <w:fldChar w:fldCharType="end"/>
      </w:r>
      <w:r>
        <w:t>.</w:t>
      </w:r>
    </w:p>
    <w:p w14:paraId="48867E4C" w14:textId="35865F9D" w:rsidR="000958F3" w:rsidRDefault="000958F3" w:rsidP="00BA5514">
      <w:pPr>
        <w:pStyle w:val="paragraph"/>
        <w:numPr>
          <w:ilvl w:val="0"/>
          <w:numId w:val="13"/>
        </w:numPr>
        <w:spacing w:line="480" w:lineRule="auto"/>
        <w:textAlignment w:val="baseline"/>
      </w:pPr>
      <w:r w:rsidRPr="00FD5AF0">
        <w:rPr>
          <w:bCs/>
        </w:rPr>
        <w:t>Linear relationships</w:t>
      </w:r>
      <w:r>
        <w:t xml:space="preserve">. </w:t>
      </w:r>
      <w:r w:rsidR="00876563" w:rsidRPr="00876563">
        <w:t>As a large-volume reservoir, Lake Powell sees only a small water surface drop from Glen Canyon Dam’s monthly releases relative to the operating head</w:t>
      </w:r>
      <w:r>
        <w:t xml:space="preserve">. Thus, the hydropower objective to maximize value was decomposed and linearized with respect to monthly release volume, month of the year, week type, and daily on- and off-peak periods. Similarly, ecosystem managers suggested </w:t>
      </w:r>
      <w:r w:rsidR="00261516">
        <w:t>expressing</w:t>
      </w:r>
      <w:r>
        <w:t xml:space="preserve"> the bug objective as the number of days per month of steady low releases. This number varied from 0 to </w:t>
      </w:r>
      <w:r w:rsidR="00117751">
        <w:t xml:space="preserve">31 </w:t>
      </w:r>
      <w:r>
        <w:lastRenderedPageBreak/>
        <w:t>days per month. Linear models and relationships are easier to represent, solve, visualize, and communicate.</w:t>
      </w:r>
    </w:p>
    <w:p w14:paraId="6AA8028C" w14:textId="5D01ED53" w:rsidR="000958F3" w:rsidRDefault="000958F3" w:rsidP="00432182">
      <w:pPr>
        <w:pStyle w:val="paragraph"/>
        <w:numPr>
          <w:ilvl w:val="0"/>
          <w:numId w:val="13"/>
        </w:numPr>
        <w:spacing w:line="480" w:lineRule="auto"/>
        <w:textAlignment w:val="baseline"/>
      </w:pPr>
      <w:r w:rsidRPr="00FD5AF0">
        <w:rPr>
          <w:bCs/>
        </w:rPr>
        <w:t>Single reservoir system</w:t>
      </w:r>
      <w:r>
        <w:t xml:space="preserve">. The study system was for a single reservoir that was also the primary driver of the downstream flow regime. Tradeoffs and operations are more complex for geometries with multiple reservoirs in series or parallel </w:t>
      </w:r>
      <w:r w:rsidR="00876563">
        <w:fldChar w:fldCharType="begin"/>
      </w:r>
      <w:r w:rsidR="002A18DF">
        <w:instrText xml:space="preserve"> ADDIN ZOTERO_ITEM CSL_CITATION {"citationID":"ONFSREBX","properties":{"formattedCitation":"(Lund and Guzman, 1999)","plainCitation":"(Lund and Guzman, 1999)","noteIndex":0},"citationItems":[{"id":3976,"uris":["http://zotero.org/users/5412774/items/Z6WI4QNQ"],"itemData":{"id":3976,"type":"article-journal","abstract":"This paper reviews a variety of derived single-purpose operating policies for reservoirs\nin series and in parallel for water supply, flood control, hydropower, water quality,\nand recreation. Such rules are useful for real-time operations, conducting ...","container-title":"Journal of Water Resources Planning and Management","DOI":"10.1061/(ASCE)0733-9496(1999)125:3(143)","ISSN":"0733-9496","issue":"3","language":"EN","note":"publisher: American Society of Civil Engineers","page":"143-153","source":"ASCE","title":"Derived Operating Rules for Reservoirs in Series or in Parallel","volume":"125","author":[{"family":"Lund","given":"Jay R."},{"family":"Guzman","given":"Joel"}],"issued":{"date-parts":[["1999",5,1]]}}}],"schema":"https://github.com/citation-style-language/schema/raw/master/csl-citation.json"} </w:instrText>
      </w:r>
      <w:r w:rsidR="00876563">
        <w:fldChar w:fldCharType="separate"/>
      </w:r>
      <w:r w:rsidR="00876563" w:rsidRPr="00876563">
        <w:t>(Lund and Guzman, 1999)</w:t>
      </w:r>
      <w:r w:rsidR="00876563">
        <w:fldChar w:fldCharType="end"/>
      </w:r>
      <w:r w:rsidR="00876563">
        <w:t>.</w:t>
      </w:r>
    </w:p>
    <w:p w14:paraId="4A76A600" w14:textId="27B9C837" w:rsidR="000958F3" w:rsidRDefault="000958F3" w:rsidP="00BA5514">
      <w:pPr>
        <w:pStyle w:val="paragraph"/>
        <w:numPr>
          <w:ilvl w:val="0"/>
          <w:numId w:val="13"/>
        </w:numPr>
        <w:spacing w:line="480" w:lineRule="auto"/>
        <w:textAlignment w:val="baseline"/>
      </w:pPr>
      <w:r w:rsidRPr="00FD5AF0">
        <w:rPr>
          <w:bCs/>
        </w:rPr>
        <w:t>Concave tradeoffs</w:t>
      </w:r>
      <w:r>
        <w:t xml:space="preserve">. </w:t>
      </w:r>
      <w:r>
        <w:fldChar w:fldCharType="begin"/>
      </w:r>
      <w:r>
        <w:instrText xml:space="preserve"> ADDIN EN.CITE &lt;EndNote&gt;&lt;Cite&gt;&lt;Author&gt;Null&lt;/Author&gt;&lt;Year&gt;2021&lt;/Year&gt;&lt;RecNum&gt;2932&lt;/RecNum&gt;&lt;DisplayText&gt;(Null et al., 2021)&lt;/DisplayText&gt;&lt;record&gt;&lt;rec-number&gt;2932&lt;/rec-number&gt;&lt;foreign-keys&gt;&lt;key app="EN" db-id="xxt5ta9pd995dwesap0pdzzp2weaz0w9werf" timestamp="1692650718"&gt;2932&lt;/key&gt;&lt;/foreign-keys&gt;&lt;ref-type name="Journal Article"&gt;17&lt;/ref-type&gt;&lt;contributors&gt;&lt;authors&gt;&lt;author&gt;Null, Sarah E.&lt;/author&gt;&lt;author&gt;Olivares, Marcelo A.&lt;/author&gt;&lt;author&gt;Cordera, Felipe&lt;/author&gt;&lt;author&gt;Lund, Jay R.&lt;/author&gt;&lt;/authors&gt;&lt;/contributors&gt;&lt;titles&gt;&lt;title&gt;Pareto Optimality and Compromise for Environmental Water Management&lt;/title&gt;&lt;secondary-title&gt;Water Resources Research&lt;/secondary-title&gt;&lt;/titles&gt;&lt;periodical&gt;&lt;full-title&gt;Water Resources Research&lt;/full-title&gt;&lt;/periodical&gt;&lt;pages&gt;e2020WR028296&lt;/pages&gt;&lt;volume&gt;57&lt;/volume&gt;&lt;number&gt;10&lt;/number&gt;&lt;dates&gt;&lt;year&gt;2021&lt;/year&gt;&lt;/dates&gt;&lt;isbn&gt;0043-1397&lt;/isbn&gt;&lt;urls&gt;&lt;related-urls&gt;&lt;url&gt;https://agupubs.onlinelibrary.wiley.com/doi/abs/10.1029/2020WR028296&lt;/url&gt;&lt;/related-urls&gt;&lt;/urls&gt;&lt;electronic-resource-num&gt;https://doi.org/10.1029/2020WR028296&lt;/electronic-resource-num&gt;&lt;/record&gt;&lt;/Cite&gt;&lt;/EndNote&gt;</w:instrText>
      </w:r>
      <w:r>
        <w:fldChar w:fldCharType="separate"/>
      </w:r>
      <w:r>
        <w:rPr>
          <w:noProof/>
        </w:rPr>
        <w:t xml:space="preserve">Null et al., </w:t>
      </w:r>
      <w:r w:rsidR="00810C09">
        <w:rPr>
          <w:noProof/>
        </w:rPr>
        <w:t>(</w:t>
      </w:r>
      <w:r>
        <w:rPr>
          <w:noProof/>
        </w:rPr>
        <w:t>2021)</w:t>
      </w:r>
      <w:r>
        <w:fldChar w:fldCharType="end"/>
      </w:r>
      <w:r>
        <w:t xml:space="preserve"> hypothesized that points of maximum concavity may represent promising compromise operations. In this work, we found </w:t>
      </w:r>
      <w:r w:rsidR="00814FA1">
        <w:t xml:space="preserve">3 </w:t>
      </w:r>
      <w:r>
        <w:t>concave tradeoffs:</w:t>
      </w:r>
    </w:p>
    <w:p w14:paraId="44CB327B" w14:textId="1D42AA3E" w:rsidR="000958F3" w:rsidRDefault="000958F3" w:rsidP="00BA5514">
      <w:pPr>
        <w:pStyle w:val="paragraph"/>
        <w:numPr>
          <w:ilvl w:val="1"/>
          <w:numId w:val="13"/>
        </w:numPr>
        <w:spacing w:line="480" w:lineRule="auto"/>
        <w:textAlignment w:val="baseline"/>
      </w:pPr>
      <w:r>
        <w:t xml:space="preserve">Existing bug flows on </w:t>
      </w:r>
      <w:r w:rsidR="00926D08">
        <w:t xml:space="preserve">8 </w:t>
      </w:r>
      <w:r>
        <w:t>weekend days per month with contract pricing. This point was closest to the ideal point of large hydropower value and many days of steady low flows.</w:t>
      </w:r>
    </w:p>
    <w:p w14:paraId="425C626A" w14:textId="55DF39AD" w:rsidR="000958F3" w:rsidRDefault="00EC3180" w:rsidP="00BA5514">
      <w:pPr>
        <w:pStyle w:val="paragraph"/>
        <w:numPr>
          <w:ilvl w:val="1"/>
          <w:numId w:val="13"/>
        </w:numPr>
        <w:spacing w:line="480" w:lineRule="auto"/>
        <w:textAlignment w:val="baseline"/>
      </w:pPr>
      <w:r>
        <w:t>Switching</w:t>
      </w:r>
      <w:r w:rsidR="000958F3">
        <w:t xml:space="preserve"> bug flows to </w:t>
      </w:r>
      <w:r w:rsidR="00EB57F0">
        <w:t>s</w:t>
      </w:r>
      <w:r w:rsidR="000958F3">
        <w:t>pring/</w:t>
      </w:r>
      <w:r w:rsidR="00EB57F0">
        <w:t>f</w:t>
      </w:r>
      <w:r w:rsidR="000958F3">
        <w:t>all months meant less cost per day for steady low releases. Lower cost per day</w:t>
      </w:r>
      <w:r w:rsidR="00F110CA">
        <w:t xml:space="preserve"> </w:t>
      </w:r>
      <w:r w:rsidR="000958F3">
        <w:t xml:space="preserve">pushed tradeoff curves closer to </w:t>
      </w:r>
      <w:r w:rsidR="008A35A7">
        <w:t xml:space="preserve">the </w:t>
      </w:r>
      <w:r w:rsidR="000958F3">
        <w:t>ideal point.</w:t>
      </w:r>
    </w:p>
    <w:p w14:paraId="6D384C27" w14:textId="1A568C33" w:rsidR="000958F3" w:rsidRDefault="000958F3" w:rsidP="00BA5514">
      <w:pPr>
        <w:pStyle w:val="paragraph"/>
        <w:numPr>
          <w:ilvl w:val="1"/>
          <w:numId w:val="13"/>
        </w:numPr>
        <w:spacing w:line="480" w:lineRule="auto"/>
        <w:textAlignment w:val="baseline"/>
      </w:pPr>
      <w:r>
        <w:t>The new instrument to pay hydropower producers for days of bug flows preserved hydrop</w:t>
      </w:r>
      <w:r w:rsidR="00702A7D">
        <w:t>eaking</w:t>
      </w:r>
      <w:r>
        <w:t xml:space="preserve"> value across </w:t>
      </w:r>
      <w:r w:rsidRPr="00766869">
        <w:rPr>
          <w:iCs/>
        </w:rPr>
        <w:t xml:space="preserve">all </w:t>
      </w:r>
      <w:r>
        <w:t>numbers of days per month of steady low flow. Tradeoff curves became perfectly convex. Each curve passed through the ideal point of maximum hydrop</w:t>
      </w:r>
      <w:r w:rsidR="002802C5">
        <w:t>eaking</w:t>
      </w:r>
      <w:r>
        <w:t xml:space="preserve"> value and </w:t>
      </w:r>
      <w:r w:rsidR="008A35A7">
        <w:t xml:space="preserve">a </w:t>
      </w:r>
      <w:r>
        <w:t xml:space="preserve">maximum number of days of steady low </w:t>
      </w:r>
      <w:r w:rsidR="002802C5">
        <w:t>releases</w:t>
      </w:r>
      <w:r>
        <w:t>.</w:t>
      </w:r>
    </w:p>
    <w:p w14:paraId="23CE7798" w14:textId="3E9D59B5" w:rsidR="000958F3" w:rsidRDefault="000958F3" w:rsidP="00BA5514">
      <w:pPr>
        <w:pStyle w:val="paragraph"/>
        <w:numPr>
          <w:ilvl w:val="0"/>
          <w:numId w:val="13"/>
        </w:numPr>
        <w:spacing w:line="480" w:lineRule="auto"/>
        <w:textAlignment w:val="baseline"/>
      </w:pPr>
      <w:r w:rsidRPr="00FD5AF0">
        <w:rPr>
          <w:bCs/>
        </w:rPr>
        <w:t>Provide insights and flexibility rather than prescriptions</w:t>
      </w:r>
      <w:r>
        <w:t xml:space="preserve">. </w:t>
      </w:r>
      <w:r w:rsidR="00E34663">
        <w:t xml:space="preserve">Our work suggests a new framework for experimental flows. Give ecosystem managers a budget to choose the timing and number of days of new experimental steady low </w:t>
      </w:r>
      <w:r w:rsidR="002802C5">
        <w:t xml:space="preserve">releases </w:t>
      </w:r>
      <w:r w:rsidR="00E34663">
        <w:t>and</w:t>
      </w:r>
      <w:r w:rsidR="00E34663" w:rsidRPr="00547847">
        <w:t xml:space="preserve"> </w:t>
      </w:r>
      <w:r w:rsidR="00E34663">
        <w:t xml:space="preserve">then pay </w:t>
      </w:r>
      <w:r w:rsidR="00E34663" w:rsidRPr="00547847">
        <w:t xml:space="preserve">hydropower producers </w:t>
      </w:r>
      <w:r w:rsidR="00E34663">
        <w:t xml:space="preserve">for the lost value. One potential new experiment is move days of </w:t>
      </w:r>
      <w:r w:rsidR="00E34663">
        <w:lastRenderedPageBreak/>
        <w:t>bug flows from summer to spring/fall months to reduce costs</w:t>
      </w:r>
      <w:r w:rsidR="002802C5">
        <w:t xml:space="preserve">. </w:t>
      </w:r>
      <w:r w:rsidR="00E56DF1">
        <w:t xml:space="preserve">Flexibility allows ecosystem managers to use emerging data and their expert judgment to pick the number and timing of days of steady low flows rather than contesting new operations with hydropower managers. Flexibility </w:t>
      </w:r>
      <w:r w:rsidR="002802C5">
        <w:t xml:space="preserve">also </w:t>
      </w:r>
      <w:r w:rsidR="00E56DF1">
        <w:t>avoids the need for researchers to define and include ecosystem preferences in a model.</w:t>
      </w:r>
    </w:p>
    <w:p w14:paraId="42CECCC6" w14:textId="6A8E7D9C" w:rsidR="000958F3" w:rsidRPr="00356FE7" w:rsidRDefault="000958F3">
      <w:pPr>
        <w:pStyle w:val="paragraph"/>
        <w:numPr>
          <w:ilvl w:val="0"/>
          <w:numId w:val="13"/>
        </w:numPr>
        <w:spacing w:line="480" w:lineRule="auto"/>
        <w:textAlignment w:val="baseline"/>
        <w:rPr>
          <w:rStyle w:val="normaltextrun"/>
        </w:rPr>
      </w:pPr>
      <w:bookmarkStart w:id="31" w:name="_Hlk178005567"/>
      <w:r w:rsidRPr="00FD5AF0">
        <w:rPr>
          <w:bCs/>
        </w:rPr>
        <w:t>Repeated engagement and collaboration with managers</w:t>
      </w:r>
      <w:r>
        <w:t>.</w:t>
      </w:r>
      <w:bookmarkEnd w:id="31"/>
      <w:r>
        <w:t xml:space="preserve"> Ecosystem managers and hydropower operators defined the </w:t>
      </w:r>
      <w:r w:rsidR="00FC326E">
        <w:t>bi-</w:t>
      </w:r>
      <w:r>
        <w:t>objectives for hydro</w:t>
      </w:r>
      <w:r w:rsidR="000A5680">
        <w:t>peaking</w:t>
      </w:r>
      <w:r>
        <w:t xml:space="preserve"> value and </w:t>
      </w:r>
      <w:r w:rsidR="007422E6">
        <w:t xml:space="preserve">the </w:t>
      </w:r>
      <w:r>
        <w:t>number of days of steady low flows in collaboration with researchers. We also regularly engaged with managers to acquire data, share preliminary results, discuss results, and put results in context.</w:t>
      </w:r>
      <w:r w:rsidRPr="00564929">
        <w:rPr>
          <w:b/>
          <w:bCs/>
        </w:rPr>
        <w:t xml:space="preserve"> </w:t>
      </w:r>
      <w:r w:rsidR="009E174D">
        <w:t xml:space="preserve">For example, engagement helped us </w:t>
      </w:r>
      <w:r w:rsidR="009E174D">
        <w:rPr>
          <w:rStyle w:val="normaltextrun"/>
          <w:bCs/>
          <w:color w:val="000000" w:themeColor="text1"/>
        </w:rPr>
        <w:t xml:space="preserve">understand current institutional arrangements such as offset releases, the difference between contract and market energy prices, and how </w:t>
      </w:r>
      <w:r w:rsidR="00A95965">
        <w:rPr>
          <w:rStyle w:val="normaltextrun"/>
          <w:bCs/>
          <w:color w:val="000000" w:themeColor="text1"/>
        </w:rPr>
        <w:t xml:space="preserve">experimental </w:t>
      </w:r>
      <w:r w:rsidR="009E174D">
        <w:rPr>
          <w:rStyle w:val="normaltextrun"/>
          <w:bCs/>
          <w:color w:val="000000" w:themeColor="text1"/>
        </w:rPr>
        <w:t xml:space="preserve">bug flows are funded. These institutional arrangements are not described in the peer-reviewed literature. </w:t>
      </w:r>
      <w:r>
        <w:t xml:space="preserve">As an example of this success, our collaborating hydropower and ecosystem managers invited us to present this work to the </w:t>
      </w:r>
      <w:r w:rsidR="003E7F09">
        <w:t>technical work group for the</w:t>
      </w:r>
      <w:r w:rsidR="0005373C">
        <w:t xml:space="preserve"> </w:t>
      </w:r>
      <w:r w:rsidR="00C30B34" w:rsidRPr="00ED113F">
        <w:t xml:space="preserve">Glen Canyon Dam </w:t>
      </w:r>
      <w:r w:rsidR="00814FA1">
        <w:t>A</w:t>
      </w:r>
      <w:r w:rsidR="00C30B34" w:rsidRPr="00ED113F">
        <w:t xml:space="preserve">daptive </w:t>
      </w:r>
      <w:r w:rsidR="00814FA1">
        <w:t>M</w:t>
      </w:r>
      <w:r w:rsidR="00C30B34" w:rsidRPr="00ED113F">
        <w:t xml:space="preserve">anagement </w:t>
      </w:r>
      <w:r w:rsidR="00814FA1">
        <w:t>P</w:t>
      </w:r>
      <w:r w:rsidR="00C30B34" w:rsidRPr="00ED113F">
        <w:t>rogram</w:t>
      </w:r>
      <w:r w:rsidR="00C30B34">
        <w:t xml:space="preserve"> (</w:t>
      </w:r>
      <w:r w:rsidR="0005373C">
        <w:t>GCDAMP</w:t>
      </w:r>
      <w:r w:rsidR="00B541CE">
        <w:t>;</w:t>
      </w:r>
      <w:r w:rsidR="003E7F09">
        <w:t xml:space="preserve"> </w:t>
      </w:r>
      <w:r w:rsidR="00A71C1A">
        <w:fldChar w:fldCharType="begin"/>
      </w:r>
      <w:r w:rsidR="00884DE7">
        <w:instrText xml:space="preserve"> ADDIN ZOTERO_ITEM CSL_CITATION {"citationID":"Yk2TFU4f","properties":{"formattedCitation":"(Rind and Rosenberg, 2025)","plainCitation":"(Rind and Rosenberg, 2025)","noteIndex":0},"citationItems":[{"id":4906,"uris":["http://zotero.org/users/5412774/items/XXSCH6RN"],"itemData":{"id":4906,"type":"dataset","DOI":"https://www.hydroshare.org/resource/209cf1b127b04806836345bf0f4b6c66/","language":"en","source":"DOI.org (Crossref)","title":"Bugs Pay for Days of Steady Reservoir Releases to Reduce Hydropeaking-Ecosystem Conflict","URL":"http://www.hydroshare.org/resource/b5c65e50679f48dfaf0d5e86dafd9815","author":[{"family":"Rind","given":"Moazzam"},{"family":"Rosenberg","given":"David"}],"accessed":{"date-parts":[["2025",2,13]]},"issued":{"date-parts":[["2025"]]}}}],"schema":"https://github.com/citation-style-language/schema/raw/master/csl-citation.json"} </w:instrText>
      </w:r>
      <w:r w:rsidR="00A71C1A">
        <w:fldChar w:fldCharType="separate"/>
      </w:r>
      <w:del w:id="32" w:author="Moazzam Rind" w:date="2025-02-17T10:41:00Z">
        <w:r w:rsidR="00884DE7" w:rsidRPr="00884DE7" w:rsidDel="00884DE7">
          <w:delText>(</w:delText>
        </w:r>
      </w:del>
      <w:bookmarkStart w:id="33" w:name="_GoBack"/>
      <w:bookmarkEnd w:id="33"/>
      <w:r w:rsidR="00884DE7" w:rsidRPr="00884DE7">
        <w:t>Rind and Rosenberg, 2025)</w:t>
      </w:r>
      <w:r w:rsidR="00A71C1A">
        <w:fldChar w:fldCharType="end"/>
      </w:r>
      <w:r w:rsidR="009E174D">
        <w:t>.</w:t>
      </w:r>
      <w:r w:rsidR="003E7F09">
        <w:t xml:space="preserve"> </w:t>
      </w:r>
      <w:r>
        <w:t xml:space="preserve">Technical work group members wanted to </w:t>
      </w:r>
      <w:r w:rsidR="009E7421">
        <w:t xml:space="preserve">further </w:t>
      </w:r>
      <w:r>
        <w:t xml:space="preserve">investigate our findings and insights. </w:t>
      </w:r>
      <w:bookmarkStart w:id="34" w:name="_Hlk178006154"/>
      <w:r w:rsidR="009A71ED">
        <w:t>These insights can inform the design and implementation of new, more expensive experimental releases (since August 2024) through Lake Powell’s low level river outlets that bypass hydropower generation and have the goal to lower downstream temperature and disadvantage small-mouth bass.</w:t>
      </w:r>
      <w:bookmarkEnd w:id="34"/>
      <w:r w:rsidR="009A71ED">
        <w:t xml:space="preserve"> </w:t>
      </w:r>
      <w:r w:rsidR="00FE5DC2">
        <w:t xml:space="preserve">Our </w:t>
      </w:r>
      <w:r>
        <w:t xml:space="preserve">engagement followed many best practices for collaborative and participatory modeling </w:t>
      </w:r>
      <w:r w:rsidRPr="008A346A">
        <w:rPr>
          <w:rStyle w:val="normaltextrun"/>
          <w:color w:val="000000" w:themeColor="text1"/>
        </w:rPr>
        <w:fldChar w:fldCharType="begin">
          <w:fldData xml:space="preserve">PEVuZE5vdGU+PENpdGU+PEF1dGhvcj5MYW5nc2RhbGU8L0F1dGhvcj48WWVhcj4yMDEzPC9ZZWFy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</w:fldData>
        </w:fldChar>
      </w:r>
      <w:r w:rsidRPr="0005373C">
        <w:rPr>
          <w:rStyle w:val="normaltextrun"/>
          <w:color w:val="000000" w:themeColor="text1"/>
        </w:rPr>
        <w:instrText xml:space="preserve"> ADDIN EN.CITE </w:instrText>
      </w:r>
      <w:r w:rsidRPr="008A346A">
        <w:rPr>
          <w:rStyle w:val="normaltextrun"/>
          <w:color w:val="000000" w:themeColor="text1"/>
        </w:rPr>
        <w:fldChar w:fldCharType="begin">
          <w:fldData xml:space="preserve">PEVuZE5vdGU+PENpdGU+PEF1dGhvcj5MYW5nc2RhbGU8L0F1dGhvcj48WWVhcj4yMDEzPC9ZZWFy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</w:fldData>
        </w:fldChar>
      </w:r>
      <w:r w:rsidRPr="0005373C">
        <w:rPr>
          <w:rStyle w:val="normaltextrun"/>
          <w:color w:val="000000" w:themeColor="text1"/>
        </w:rPr>
        <w:instrText xml:space="preserve"> ADDIN EN.CITE.DATA </w:instrText>
      </w:r>
      <w:r w:rsidRPr="008A346A">
        <w:rPr>
          <w:rStyle w:val="normaltextrun"/>
          <w:color w:val="000000" w:themeColor="text1"/>
        </w:rPr>
      </w:r>
      <w:r w:rsidRPr="008A346A">
        <w:rPr>
          <w:rStyle w:val="normaltextrun"/>
          <w:color w:val="000000" w:themeColor="text1"/>
        </w:rPr>
        <w:fldChar w:fldCharType="end"/>
      </w:r>
      <w:r w:rsidRPr="008A346A">
        <w:rPr>
          <w:rStyle w:val="normaltextrun"/>
          <w:color w:val="000000" w:themeColor="text1"/>
        </w:rPr>
      </w:r>
      <w:r w:rsidRPr="008A346A">
        <w:rPr>
          <w:rStyle w:val="normaltextrun"/>
          <w:color w:val="000000" w:themeColor="text1"/>
        </w:rPr>
        <w:fldChar w:fldCharType="separate"/>
      </w:r>
      <w:r w:rsidRPr="0005373C">
        <w:rPr>
          <w:rStyle w:val="normaltextrun"/>
          <w:noProof/>
          <w:color w:val="000000" w:themeColor="text1"/>
        </w:rPr>
        <w:t>(Langsdale et al., 2013; Voinov et al., 2016)</w:t>
      </w:r>
      <w:r w:rsidRPr="008A346A">
        <w:rPr>
          <w:rStyle w:val="normaltextrun"/>
          <w:color w:val="000000" w:themeColor="text1"/>
        </w:rPr>
        <w:fldChar w:fldCharType="end"/>
      </w:r>
      <w:r w:rsidRPr="0005373C">
        <w:rPr>
          <w:rStyle w:val="normaltextrun"/>
          <w:color w:val="000000" w:themeColor="text1"/>
        </w:rPr>
        <w:t xml:space="preserve">. In contrast, </w:t>
      </w:r>
      <w:r>
        <w:t xml:space="preserve">prior ecosystem optimization efforts did not mention engagement with or take up by managers </w:t>
      </w:r>
      <w:r>
        <w:fldChar w:fldCharType="begin"/>
      </w:r>
      <w:r>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Pr>
          <w:noProof/>
        </w:rPr>
        <w:t>(Horne et al., 2016)</w:t>
      </w:r>
      <w:r>
        <w:fldChar w:fldCharType="end"/>
      </w:r>
      <w:r>
        <w:t>.</w:t>
      </w:r>
    </w:p>
    <w:p w14:paraId="1CCB05F5" w14:textId="19F9C22F" w:rsidR="000958F3" w:rsidRDefault="00E34663" w:rsidP="00BA5514">
      <w:pPr>
        <w:pStyle w:val="paragraph"/>
        <w:numPr>
          <w:ilvl w:val="0"/>
          <w:numId w:val="13"/>
        </w:numPr>
        <w:spacing w:line="480" w:lineRule="auto"/>
        <w:textAlignment w:val="baseline"/>
      </w:pPr>
      <w:bookmarkStart w:id="35" w:name="_Hlk178005591"/>
      <w:r>
        <w:rPr>
          <w:rStyle w:val="normaltextrun"/>
          <w:bCs/>
          <w:color w:val="000000" w:themeColor="text1"/>
        </w:rPr>
        <w:lastRenderedPageBreak/>
        <w:t>Situated work in institutional context, e</w:t>
      </w:r>
      <w:r w:rsidR="000958F3" w:rsidRPr="00FD5AF0">
        <w:rPr>
          <w:rStyle w:val="normaltextrun"/>
          <w:bCs/>
          <w:color w:val="000000" w:themeColor="text1"/>
        </w:rPr>
        <w:t>nabling legislation</w:t>
      </w:r>
      <w:r>
        <w:rPr>
          <w:rStyle w:val="normaltextrun"/>
          <w:bCs/>
          <w:color w:val="000000" w:themeColor="text1"/>
        </w:rPr>
        <w:t>,</w:t>
      </w:r>
      <w:r w:rsidR="000958F3" w:rsidRPr="00FD5AF0">
        <w:rPr>
          <w:rStyle w:val="normaltextrun"/>
          <w:bCs/>
          <w:color w:val="000000" w:themeColor="text1"/>
        </w:rPr>
        <w:t xml:space="preserve"> and policy environment.</w:t>
      </w:r>
      <w:r w:rsidR="000958F3">
        <w:rPr>
          <w:rStyle w:val="normaltextrun"/>
          <w:color w:val="000000" w:themeColor="text1"/>
        </w:rPr>
        <w:t xml:space="preserve"> </w:t>
      </w:r>
      <w:bookmarkEnd w:id="35"/>
      <w:r>
        <w:t>Our engagement with ecosystem and hydropower managers also helped us identify how an ecosystem budget can correct an existing institutional arrangement and negative feedback loop where bug flows reduce hydro</w:t>
      </w:r>
      <w:r w:rsidR="002802C5">
        <w:t>peaking</w:t>
      </w:r>
      <w:r>
        <w:t xml:space="preserve"> value. </w:t>
      </w:r>
      <w:r w:rsidR="000958F3">
        <w:rPr>
          <w:rStyle w:val="normaltextrun"/>
          <w:color w:val="000000" w:themeColor="text1"/>
        </w:rPr>
        <w:t xml:space="preserve">The </w:t>
      </w:r>
      <w:r w:rsidR="00192D08">
        <w:rPr>
          <w:rStyle w:val="normaltextrun"/>
          <w:color w:val="000000" w:themeColor="text1"/>
        </w:rPr>
        <w:t>GCDAMP</w:t>
      </w:r>
      <w:r w:rsidR="000958F3">
        <w:rPr>
          <w:rStyle w:val="normaltextrun"/>
          <w:color w:val="000000" w:themeColor="text1"/>
        </w:rPr>
        <w:t xml:space="preserve"> technical workgroup </w:t>
      </w:r>
      <w:r>
        <w:rPr>
          <w:rStyle w:val="normaltextrun"/>
          <w:color w:val="000000" w:themeColor="text1"/>
        </w:rPr>
        <w:t xml:space="preserve">also </w:t>
      </w:r>
      <w:r w:rsidR="000958F3">
        <w:rPr>
          <w:rStyle w:val="normaltextrun"/>
          <w:color w:val="000000" w:themeColor="text1"/>
        </w:rPr>
        <w:t>provide a regulatory and policy environment where new operations can be discussed, implemented, and tested. In contrast, many similar efforts fail because there is not a larger environment to implement researcher recommendations</w:t>
      </w:r>
      <w:r w:rsidR="00B34F09">
        <w:rPr>
          <w:rStyle w:val="normaltextrun"/>
          <w:color w:val="000000" w:themeColor="text1"/>
        </w:rPr>
        <w:t xml:space="preserve"> </w:t>
      </w:r>
      <w:r w:rsidR="00B34F09">
        <w:rPr>
          <w:rStyle w:val="normaltextrun"/>
          <w:color w:val="000000" w:themeColor="text1"/>
        </w:rPr>
        <w:fldChar w:fldCharType="begin"/>
      </w:r>
      <w:r w:rsidR="002A18DF">
        <w:rPr>
          <w:rStyle w:val="normaltextrun"/>
          <w:color w:val="000000" w:themeColor="text1"/>
        </w:rPr>
        <w:instrText xml:space="preserve"> ADDIN ZOTERO_ITEM CSL_CITATION {"citationID":"5hou6bsb","properties":{"formattedCitation":"(Owusu et al., 2022)","plainCitation":"(Owusu et al., 2022)","noteIndex":0},"citationItems":[{"id":3981,"uris":["http://zotero.org/users/5412774/items/T8E8R485"],"itemData":{"id":3981,"type":"article-journal","abstract":"The provision of flows for the environment, e-flows, is a means to restore the benefits of naturally flowing rivers. Despite the development of numerous methodologies to determine e-flows and optimize dam releases, actual implementation is relatively limited. Examples of successful e-flows implementation through dam reoperation exist in scientific literature; however, there is a missing narrative on cases where dam reoperation has been attempted but not successfully implemented. This study explores this impasse narrative and presents four hypotheses for further research on this subject: (1) Scientists are important stakeholders in the process of dam reoperation, but should play a supportive role rather than drive the process; (2) In undertaking scientific studies for determination of e-flows, a consensus on the priorities, knowledge gap, and solutions must be reached together with local stakeholders; (3) Local-level legislation and policy on e-flows provide the enabling environment for dam reoperation for e-flows; and (4) Genuine, carefully designed consultations of, and negotiations between, stakeholders can overcome hurdles encountered in the process of dam reoperation for e-flows implementation.","container-title":"JOURNAL OF WATER RESOURCES PLANNING AND MANAGEMENT","DOI":"10.1061/(ASCE)WR.1943-5452.0001521","ISSN":"0733-9496, 1943-5452","issue":"5","journalAbbreviation":"J. Water Resour. Plan. Manage.-ASCE","language":"English","note":"number-of-pages: 10\npublisher-place: Reston\npublisher: Asce-Amer Soc Civil Engineers\nWeb of Science ID: WOS:000769062400010","page":"04022009","source":"Clarivate Analytics Web of Science","title":"May the Odds Be in Your Favor: Why Many Attempts to Reoperate Dams for the Environment Stall","title-short":"May the Odds Be in Your Favor","volume":"148","author":[{"family":"Owusu","given":"Afua"},{"family":"Mul","given":"Marloes"},{"family":"Zaag","given":"Pieter","non-dropping-particle":"van der"},{"family":"Slinger","given":"Jill"}],"issued":{"date-parts":[["2022",5,1]]}}}],"schema":"https://github.com/citation-style-language/schema/raw/master/csl-citation.json"} </w:instrText>
      </w:r>
      <w:r w:rsidR="00B34F09">
        <w:rPr>
          <w:rStyle w:val="normaltextrun"/>
          <w:color w:val="000000" w:themeColor="text1"/>
        </w:rPr>
        <w:fldChar w:fldCharType="separate"/>
      </w:r>
      <w:r w:rsidR="00B34F09" w:rsidRPr="00B34F09">
        <w:t>(Owusu et al., 2022)</w:t>
      </w:r>
      <w:r w:rsidR="00B34F09">
        <w:rPr>
          <w:rStyle w:val="normaltextrun"/>
          <w:color w:val="000000" w:themeColor="text1"/>
        </w:rPr>
        <w:fldChar w:fldCharType="end"/>
      </w:r>
      <w:r w:rsidR="000958F3">
        <w:rPr>
          <w:rStyle w:val="normaltextrun"/>
          <w:color w:val="000000" w:themeColor="text1"/>
        </w:rPr>
        <w:t xml:space="preserve"> </w:t>
      </w:r>
    </w:p>
    <w:p w14:paraId="025C056B" w14:textId="6ECF5506" w:rsidR="00A04FE7" w:rsidRDefault="009E174D" w:rsidP="009E174D">
      <w:pPr>
        <w:pStyle w:val="paragraph"/>
        <w:spacing w:line="480" w:lineRule="auto"/>
        <w:textAlignment w:val="baseline"/>
        <w:rPr>
          <w:rStyle w:val="normaltextrun"/>
          <w:bCs/>
          <w:color w:val="000000" w:themeColor="text1"/>
        </w:rPr>
      </w:pPr>
      <w:r>
        <w:rPr>
          <w:rStyle w:val="normaltextrun"/>
          <w:bCs/>
          <w:color w:val="000000" w:themeColor="text1"/>
        </w:rPr>
        <w:t>Our work also has limitations</w:t>
      </w:r>
      <w:r w:rsidR="00A04FE7">
        <w:rPr>
          <w:rStyle w:val="normaltextrun"/>
          <w:bCs/>
          <w:color w:val="000000" w:themeColor="text1"/>
        </w:rPr>
        <w:t>:</w:t>
      </w:r>
    </w:p>
    <w:p w14:paraId="778DF2BB" w14:textId="70854AC7" w:rsidR="00A04FE7" w:rsidRDefault="009E174D" w:rsidP="00A04FE7">
      <w:pPr>
        <w:pStyle w:val="paragraph"/>
        <w:numPr>
          <w:ilvl w:val="0"/>
          <w:numId w:val="15"/>
        </w:numPr>
        <w:spacing w:line="480" w:lineRule="auto"/>
        <w:textAlignment w:val="baseline"/>
        <w:rPr>
          <w:rStyle w:val="normaltextrun"/>
          <w:bCs/>
          <w:color w:val="000000" w:themeColor="text1"/>
        </w:rPr>
      </w:pPr>
      <w:r>
        <w:rPr>
          <w:rStyle w:val="normaltextrun"/>
          <w:bCs/>
          <w:color w:val="000000" w:themeColor="text1"/>
        </w:rPr>
        <w:t>T</w:t>
      </w:r>
      <w:r w:rsidR="000958F3">
        <w:rPr>
          <w:rStyle w:val="normaltextrun"/>
          <w:bCs/>
          <w:color w:val="000000" w:themeColor="text1"/>
        </w:rPr>
        <w:t xml:space="preserve">he energy generation formula </w:t>
      </w:r>
      <w:r>
        <w:rPr>
          <w:rStyle w:val="normaltextrun"/>
          <w:bCs/>
          <w:color w:val="000000" w:themeColor="text1"/>
        </w:rPr>
        <w:t xml:space="preserve">we </w:t>
      </w:r>
      <w:r w:rsidR="000958F3">
        <w:rPr>
          <w:rStyle w:val="normaltextrun"/>
          <w:bCs/>
          <w:color w:val="000000" w:themeColor="text1"/>
        </w:rPr>
        <w:t xml:space="preserve">used does not capture </w:t>
      </w:r>
      <w:r w:rsidR="002802C5">
        <w:rPr>
          <w:rStyle w:val="normaltextrun"/>
          <w:bCs/>
          <w:color w:val="000000" w:themeColor="text1"/>
        </w:rPr>
        <w:t>a declining</w:t>
      </w:r>
      <w:r w:rsidR="00A04FE7">
        <w:rPr>
          <w:rStyle w:val="normaltextrun"/>
          <w:bCs/>
          <w:color w:val="000000" w:themeColor="text1"/>
        </w:rPr>
        <w:t xml:space="preserve"> </w:t>
      </w:r>
      <w:r w:rsidR="000958F3">
        <w:rPr>
          <w:rStyle w:val="normaltextrun"/>
          <w:bCs/>
          <w:color w:val="000000" w:themeColor="text1"/>
        </w:rPr>
        <w:t>Lake Powell</w:t>
      </w:r>
      <w:r w:rsidR="00A04FE7">
        <w:rPr>
          <w:rStyle w:val="normaltextrun"/>
          <w:bCs/>
          <w:color w:val="000000" w:themeColor="text1"/>
        </w:rPr>
        <w:t xml:space="preserve"> </w:t>
      </w:r>
      <w:r w:rsidR="000958F3">
        <w:rPr>
          <w:rStyle w:val="normaltextrun"/>
          <w:bCs/>
          <w:color w:val="000000" w:themeColor="text1"/>
        </w:rPr>
        <w:t>water level</w:t>
      </w:r>
      <w:r w:rsidR="00A04FE7">
        <w:rPr>
          <w:rStyle w:val="normaltextrun"/>
          <w:bCs/>
          <w:color w:val="000000" w:themeColor="text1"/>
        </w:rPr>
        <w:t>s</w:t>
      </w:r>
      <w:r w:rsidR="002802C5">
        <w:rPr>
          <w:rStyle w:val="normaltextrun"/>
          <w:bCs/>
          <w:color w:val="000000" w:themeColor="text1"/>
        </w:rPr>
        <w:t xml:space="preserve"> across multiple years</w:t>
      </w:r>
      <w:r w:rsidR="000958F3">
        <w:rPr>
          <w:rStyle w:val="normaltextrun"/>
          <w:bCs/>
          <w:color w:val="000000" w:themeColor="text1"/>
        </w:rPr>
        <w:t xml:space="preserve">. </w:t>
      </w:r>
      <w:r w:rsidR="00A04FE7">
        <w:rPr>
          <w:rStyle w:val="normaltextrun"/>
          <w:bCs/>
          <w:color w:val="000000" w:themeColor="text1"/>
        </w:rPr>
        <w:t>D</w:t>
      </w:r>
      <w:r w:rsidR="000958F3">
        <w:rPr>
          <w:rStyle w:val="normaltextrun"/>
          <w:bCs/>
          <w:color w:val="000000" w:themeColor="text1"/>
        </w:rPr>
        <w:t xml:space="preserve">rawdown </w:t>
      </w:r>
      <w:bookmarkStart w:id="36" w:name="_Int_DOhBDyYQ"/>
      <w:r w:rsidR="000958F3">
        <w:t>lower</w:t>
      </w:r>
      <w:bookmarkEnd w:id="36"/>
      <w:r w:rsidR="00A04FE7">
        <w:t>s</w:t>
      </w:r>
      <w:r w:rsidR="000958F3">
        <w:t xml:space="preserve"> energy head, efficiency, generation, and hydropower </w:t>
      </w:r>
      <w:r w:rsidR="00A04FE7">
        <w:t>value</w:t>
      </w:r>
      <w:r w:rsidR="00F10180">
        <w:t xml:space="preserve">. </w:t>
      </w:r>
      <w:r w:rsidR="00A04FE7">
        <w:t xml:space="preserve">As </w:t>
      </w:r>
      <w:r w:rsidR="000958F3">
        <w:t>energy generation decreases, we expect tradeoff curves for hydro</w:t>
      </w:r>
      <w:r w:rsidR="002802C5">
        <w:t>peaking</w:t>
      </w:r>
      <w:r w:rsidR="000958F3">
        <w:t xml:space="preserve"> </w:t>
      </w:r>
      <w:r w:rsidR="00A04FE7">
        <w:t>value</w:t>
      </w:r>
      <w:r w:rsidR="000958F3">
        <w:t xml:space="preserve"> and days of steady releases </w:t>
      </w:r>
      <w:r w:rsidR="00A04FE7">
        <w:t>will</w:t>
      </w:r>
      <w:r w:rsidR="000958F3">
        <w:t xml:space="preserve"> shift left </w:t>
      </w:r>
      <w:r w:rsidR="00A04FE7">
        <w:t>to lower hydrop</w:t>
      </w:r>
      <w:r w:rsidR="002802C5">
        <w:t>eaking</w:t>
      </w:r>
      <w:r w:rsidR="00A04FE7">
        <w:t xml:space="preserve"> value </w:t>
      </w:r>
      <w:r w:rsidR="000958F3">
        <w:t>(e.g., Supplementary, Fig. S</w:t>
      </w:r>
      <w:r w:rsidR="007640AB">
        <w:t>9</w:t>
      </w:r>
      <w:r w:rsidR="000958F3">
        <w:t xml:space="preserve">). We also expect the tradeoff curves to </w:t>
      </w:r>
      <w:r w:rsidR="00A04FE7">
        <w:t>show</w:t>
      </w:r>
      <w:r w:rsidR="000958F3">
        <w:t xml:space="preserve"> </w:t>
      </w:r>
      <w:r w:rsidR="00A04FE7">
        <w:t xml:space="preserve">larger lost value </w:t>
      </w:r>
      <w:r w:rsidR="000958F3">
        <w:t>per day of added steady low release.</w:t>
      </w:r>
    </w:p>
    <w:p w14:paraId="502D61FA" w14:textId="6E2E5882" w:rsidR="000958F3" w:rsidRPr="00F10180" w:rsidRDefault="000958F3" w:rsidP="00F10180">
      <w:pPr>
        <w:pStyle w:val="paragraph"/>
        <w:numPr>
          <w:ilvl w:val="0"/>
          <w:numId w:val="15"/>
        </w:numPr>
        <w:spacing w:line="480" w:lineRule="auto"/>
        <w:textAlignment w:val="baseline"/>
        <w:rPr>
          <w:bCs/>
          <w:color w:val="000000" w:themeColor="text1"/>
        </w:rPr>
      </w:pPr>
      <w:bookmarkStart w:id="37" w:name="_Hlk178003484"/>
      <w:r w:rsidRPr="00A04FE7">
        <w:rPr>
          <w:rStyle w:val="normaltextrun"/>
          <w:bCs/>
          <w:color w:val="000000" w:themeColor="text1"/>
        </w:rPr>
        <w:t xml:space="preserve">We acknowledge that the use of </w:t>
      </w:r>
      <w:r w:rsidR="00A04FE7">
        <w:rPr>
          <w:rStyle w:val="normaltextrun"/>
          <w:bCs/>
          <w:color w:val="000000" w:themeColor="text1"/>
        </w:rPr>
        <w:t>2014</w:t>
      </w:r>
      <w:r w:rsidRPr="00A04FE7">
        <w:rPr>
          <w:rStyle w:val="normaltextrun"/>
          <w:bCs/>
          <w:color w:val="000000" w:themeColor="text1"/>
        </w:rPr>
        <w:t xml:space="preserve"> energy prices </w:t>
      </w:r>
      <w:r w:rsidR="00A04FE7">
        <w:rPr>
          <w:rStyle w:val="normaltextrun"/>
          <w:bCs/>
          <w:color w:val="000000" w:themeColor="text1"/>
        </w:rPr>
        <w:t>may change the magnitude of reported hydro</w:t>
      </w:r>
      <w:r w:rsidR="00FC326E">
        <w:rPr>
          <w:rStyle w:val="normaltextrun"/>
          <w:bCs/>
          <w:color w:val="000000" w:themeColor="text1"/>
        </w:rPr>
        <w:t>peaking</w:t>
      </w:r>
      <w:r w:rsidR="00A04FE7">
        <w:rPr>
          <w:rStyle w:val="normaltextrun"/>
          <w:bCs/>
          <w:color w:val="000000" w:themeColor="text1"/>
        </w:rPr>
        <w:t xml:space="preserve"> values</w:t>
      </w:r>
      <w:r w:rsidR="00F10180">
        <w:rPr>
          <w:rStyle w:val="normaltextrun"/>
          <w:bCs/>
          <w:color w:val="000000" w:themeColor="text1"/>
        </w:rPr>
        <w:t>, lost value per day of steady low releases, and ecosystem budget</w:t>
      </w:r>
      <w:r w:rsidR="00A04FE7">
        <w:rPr>
          <w:rStyle w:val="normaltextrun"/>
          <w:bCs/>
          <w:color w:val="000000" w:themeColor="text1"/>
        </w:rPr>
        <w:t>.</w:t>
      </w:r>
      <w:bookmarkEnd w:id="37"/>
    </w:p>
    <w:p w14:paraId="78149633" w14:textId="7D4E1CDE" w:rsidR="000958F3" w:rsidRPr="00FD5AF0" w:rsidRDefault="00F10180" w:rsidP="00BA5514">
      <w:pPr>
        <w:pStyle w:val="paragraph"/>
        <w:spacing w:before="0" w:beforeAutospacing="0" w:after="0" w:afterAutospacing="0" w:line="480" w:lineRule="auto"/>
        <w:textAlignment w:val="baseline"/>
      </w:pPr>
      <w:r>
        <w:t xml:space="preserve">We recommend the following </w:t>
      </w:r>
      <w:r w:rsidR="006B7F6C">
        <w:t>n</w:t>
      </w:r>
      <w:r w:rsidR="000958F3" w:rsidRPr="00FD5AF0">
        <w:t>ext steps</w:t>
      </w:r>
      <w:r w:rsidR="00926D08">
        <w:t>:</w:t>
      </w:r>
    </w:p>
    <w:p w14:paraId="29434700" w14:textId="4D3E3758" w:rsidR="006B7F6C" w:rsidRPr="006B7F6C" w:rsidRDefault="000958F3" w:rsidP="00BA5514">
      <w:pPr>
        <w:pStyle w:val="ListParagraph"/>
        <w:numPr>
          <w:ilvl w:val="0"/>
          <w:numId w:val="14"/>
        </w:numPr>
        <w:spacing w:after="0" w:line="480" w:lineRule="auto"/>
        <w:rPr>
          <w:rFonts w:ascii="Times New Roman" w:hAnsi="Times New Roman" w:cs="Times New Roman"/>
          <w:b/>
          <w:bCs/>
          <w:sz w:val="24"/>
          <w:szCs w:val="24"/>
        </w:rPr>
      </w:pPr>
      <w:r w:rsidRPr="00FD5AF0">
        <w:rPr>
          <w:rFonts w:ascii="Times New Roman" w:hAnsi="Times New Roman" w:cs="Times New Roman"/>
          <w:sz w:val="24"/>
          <w:szCs w:val="24"/>
        </w:rPr>
        <w:t>Update results with</w:t>
      </w:r>
      <w:r w:rsidR="006B7F6C">
        <w:rPr>
          <w:rFonts w:ascii="Times New Roman" w:hAnsi="Times New Roman" w:cs="Times New Roman"/>
          <w:sz w:val="24"/>
          <w:szCs w:val="24"/>
        </w:rPr>
        <w:t xml:space="preserve"> more recent hydropower prices.</w:t>
      </w:r>
    </w:p>
    <w:p w14:paraId="48D30F53" w14:textId="58D77179" w:rsidR="000958F3" w:rsidRPr="00FD5AF0" w:rsidRDefault="006B7F6C" w:rsidP="00BA5514">
      <w:pPr>
        <w:pStyle w:val="ListParagraph"/>
        <w:numPr>
          <w:ilvl w:val="0"/>
          <w:numId w:val="14"/>
        </w:numPr>
        <w:spacing w:after="0" w:line="480" w:lineRule="auto"/>
        <w:rPr>
          <w:rFonts w:ascii="Times New Roman" w:hAnsi="Times New Roman" w:cs="Times New Roman"/>
          <w:b/>
          <w:bCs/>
          <w:sz w:val="24"/>
          <w:szCs w:val="24"/>
        </w:rPr>
      </w:pPr>
      <w:r>
        <w:rPr>
          <w:rFonts w:ascii="Times New Roman" w:hAnsi="Times New Roman" w:cs="Times New Roman"/>
          <w:sz w:val="24"/>
          <w:szCs w:val="24"/>
        </w:rPr>
        <w:t>Further validate results—use the</w:t>
      </w:r>
      <w:r w:rsidR="000958F3" w:rsidRPr="00FD5AF0">
        <w:rPr>
          <w:rFonts w:ascii="Times New Roman" w:hAnsi="Times New Roman" w:cs="Times New Roman"/>
          <w:sz w:val="24"/>
          <w:szCs w:val="24"/>
        </w:rPr>
        <w:t xml:space="preserve"> proprietary GTMax SL model</w:t>
      </w:r>
      <w:r w:rsidR="00F10180">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F10180">
        <w:rPr>
          <w:rFonts w:ascii="Times New Roman" w:hAnsi="Times New Roman" w:cs="Times New Roman"/>
          <w:sz w:val="24"/>
          <w:szCs w:val="24"/>
        </w:rPr>
        <w:t>hydropower producers use to schedule hydropower operations</w:t>
      </w:r>
      <w:r w:rsidR="000958F3" w:rsidRPr="00FD5AF0">
        <w:rPr>
          <w:rFonts w:ascii="Times New Roman" w:hAnsi="Times New Roman" w:cs="Times New Roman"/>
          <w:sz w:val="24"/>
          <w:szCs w:val="24"/>
        </w:rPr>
        <w:t xml:space="preserve">. </w:t>
      </w:r>
    </w:p>
    <w:p w14:paraId="6386BF04" w14:textId="4BF4376B" w:rsidR="000958F3" w:rsidRPr="00FD5AF0" w:rsidRDefault="000958F3" w:rsidP="00BA5514">
      <w:pPr>
        <w:pStyle w:val="ListParagraph"/>
        <w:numPr>
          <w:ilvl w:val="0"/>
          <w:numId w:val="14"/>
        </w:numPr>
        <w:spacing w:after="240" w:line="480" w:lineRule="auto"/>
        <w:rPr>
          <w:rFonts w:ascii="Times New Roman" w:hAnsi="Times New Roman" w:cs="Times New Roman"/>
          <w:b/>
          <w:bCs/>
          <w:sz w:val="24"/>
          <w:szCs w:val="24"/>
        </w:rPr>
      </w:pPr>
      <w:r w:rsidRPr="00FD5AF0">
        <w:rPr>
          <w:rFonts w:ascii="Times New Roman" w:hAnsi="Times New Roman" w:cs="Times New Roman"/>
          <w:sz w:val="24"/>
          <w:szCs w:val="24"/>
        </w:rPr>
        <w:lastRenderedPageBreak/>
        <w:t xml:space="preserve">Further engage people at </w:t>
      </w:r>
      <w:r w:rsidR="00926D08">
        <w:rPr>
          <w:rFonts w:ascii="Times New Roman" w:hAnsi="Times New Roman" w:cs="Times New Roman"/>
          <w:sz w:val="24"/>
          <w:szCs w:val="24"/>
        </w:rPr>
        <w:t>f</w:t>
      </w:r>
      <w:r w:rsidR="00F10180">
        <w:rPr>
          <w:rFonts w:ascii="Times New Roman" w:hAnsi="Times New Roman" w:cs="Times New Roman"/>
          <w:sz w:val="24"/>
          <w:szCs w:val="24"/>
        </w:rPr>
        <w:t xml:space="preserve">ederal agencies such as </w:t>
      </w:r>
      <w:r w:rsidR="002802C5">
        <w:rPr>
          <w:rFonts w:ascii="Times New Roman" w:hAnsi="Times New Roman" w:cs="Times New Roman"/>
          <w:sz w:val="24"/>
          <w:szCs w:val="24"/>
        </w:rPr>
        <w:t xml:space="preserve">Reclamation and </w:t>
      </w:r>
      <w:r w:rsidRPr="00FD5AF0">
        <w:rPr>
          <w:rFonts w:ascii="Times New Roman" w:hAnsi="Times New Roman" w:cs="Times New Roman"/>
          <w:sz w:val="24"/>
          <w:szCs w:val="24"/>
        </w:rPr>
        <w:t>National Park Serv</w:t>
      </w:r>
      <w:r w:rsidR="00926D08">
        <w:rPr>
          <w:rFonts w:ascii="Times New Roman" w:hAnsi="Times New Roman" w:cs="Times New Roman"/>
          <w:sz w:val="24"/>
          <w:szCs w:val="24"/>
        </w:rPr>
        <w:t>ice</w:t>
      </w:r>
      <w:r w:rsidR="002802C5">
        <w:rPr>
          <w:rFonts w:ascii="Times New Roman" w:hAnsi="Times New Roman" w:cs="Times New Roman"/>
          <w:sz w:val="24"/>
          <w:szCs w:val="24"/>
        </w:rPr>
        <w:t xml:space="preserve"> and state fish and game agencies.</w:t>
      </w:r>
    </w:p>
    <w:p w14:paraId="0FD301CD" w14:textId="6A99ACF6" w:rsidR="000958F3" w:rsidRPr="00547847" w:rsidRDefault="000958F3" w:rsidP="00A71C1A">
      <w:pPr>
        <w:pStyle w:val="ListParagraph"/>
        <w:numPr>
          <w:ilvl w:val="0"/>
          <w:numId w:val="14"/>
        </w:numPr>
        <w:spacing w:after="120" w:line="480" w:lineRule="auto"/>
        <w:rPr>
          <w:rFonts w:ascii="Times New Roman" w:hAnsi="Times New Roman" w:cs="Times New Roman"/>
          <w:b/>
          <w:bCs/>
          <w:sz w:val="24"/>
          <w:szCs w:val="24"/>
        </w:rPr>
      </w:pPr>
      <w:r w:rsidRPr="00FD5AF0">
        <w:rPr>
          <w:rFonts w:ascii="Times New Roman" w:hAnsi="Times New Roman" w:cs="Times New Roman"/>
          <w:sz w:val="24"/>
          <w:szCs w:val="24"/>
        </w:rPr>
        <w:t xml:space="preserve">Apply the proposed financial instrument to other </w:t>
      </w:r>
      <w:r w:rsidR="00543077">
        <w:rPr>
          <w:rFonts w:ascii="Times New Roman" w:hAnsi="Times New Roman" w:cs="Times New Roman"/>
          <w:sz w:val="24"/>
          <w:szCs w:val="24"/>
        </w:rPr>
        <w:t>reservoir releases that benefit ecosystems and reduce hydropower value. These release</w:t>
      </w:r>
      <w:r w:rsidR="00480608">
        <w:rPr>
          <w:rFonts w:ascii="Times New Roman" w:hAnsi="Times New Roman" w:cs="Times New Roman"/>
          <w:sz w:val="24"/>
          <w:szCs w:val="24"/>
        </w:rPr>
        <w:t>s</w:t>
      </w:r>
      <w:r w:rsidR="00543077">
        <w:rPr>
          <w:rFonts w:ascii="Times New Roman" w:hAnsi="Times New Roman" w:cs="Times New Roman"/>
          <w:sz w:val="24"/>
          <w:szCs w:val="24"/>
        </w:rPr>
        <w:t xml:space="preserve"> may </w:t>
      </w:r>
      <w:r w:rsidR="00543077">
        <w:rPr>
          <w:rStyle w:val="normaltextrun"/>
          <w:rFonts w:ascii="Times New Roman" w:eastAsia="Times New Roman" w:hAnsi="Times New Roman" w:cs="Times New Roman"/>
          <w:sz w:val="24"/>
          <w:szCs w:val="24"/>
        </w:rPr>
        <w:t>mobilize sediment, build sand bars, or disadvantage non-native fish</w:t>
      </w:r>
      <w:r w:rsidRPr="00FD5AF0">
        <w:rPr>
          <w:rFonts w:ascii="Times New Roman" w:hAnsi="Times New Roman" w:cs="Times New Roman"/>
          <w:sz w:val="24"/>
          <w:szCs w:val="24"/>
        </w:rPr>
        <w:t xml:space="preserve"> </w:t>
      </w:r>
      <w:r w:rsidR="00A71C1A">
        <w:rPr>
          <w:rFonts w:ascii="Times New Roman" w:hAnsi="Times New Roman" w:cs="Times New Roman"/>
          <w:sz w:val="24"/>
          <w:szCs w:val="24"/>
        </w:rPr>
        <w:fldChar w:fldCharType="begin"/>
      </w:r>
      <w:r w:rsidR="002A18DF">
        <w:rPr>
          <w:rFonts w:ascii="Times New Roman" w:hAnsi="Times New Roman" w:cs="Times New Roman"/>
          <w:sz w:val="24"/>
          <w:szCs w:val="24"/>
        </w:rPr>
        <w:instrText xml:space="preserve"> ADDIN ZOTERO_ITEM CSL_CITATION {"citationID":"n4IGwbva","properties":{"formattedCitation":"(USBR, 2016)","plainCitation":"(USBR, 2016)","noteIndex":0},"citationItems":[{"id":4901,"uris":["http://zotero.org/users/5412774/items/RVEJXB6T"],"itemData":{"id":4901,"type":"webpage","container-title":"Integrating LTEMP into GCDAMP Processes","title":"LTEMP 2016","URL":"https://www.usbr.gov/uc/progact/amp/twg/2016-10-18-twg-meeting/Attach_08.pdf","author":[{"family":"USBR","given":""}],"accessed":{"date-parts":[["2023",12,9]]},"issued":{"date-parts":[["2016"]]}}}],"schema":"https://github.com/citation-style-language/schema/raw/master/csl-citation.json"} </w:instrText>
      </w:r>
      <w:r w:rsidR="00A71C1A">
        <w:rPr>
          <w:rFonts w:ascii="Times New Roman" w:hAnsi="Times New Roman" w:cs="Times New Roman"/>
          <w:sz w:val="24"/>
          <w:szCs w:val="24"/>
        </w:rPr>
        <w:fldChar w:fldCharType="separate"/>
      </w:r>
      <w:r w:rsidR="00A71C1A" w:rsidRPr="00A71C1A">
        <w:rPr>
          <w:rFonts w:ascii="Times New Roman" w:hAnsi="Times New Roman" w:cs="Times New Roman"/>
          <w:sz w:val="24"/>
        </w:rPr>
        <w:t>(USBR, 2016)</w:t>
      </w:r>
      <w:r w:rsidR="00A71C1A">
        <w:rPr>
          <w:rFonts w:ascii="Times New Roman" w:hAnsi="Times New Roman" w:cs="Times New Roman"/>
          <w:sz w:val="24"/>
          <w:szCs w:val="24"/>
        </w:rPr>
        <w:fldChar w:fldCharType="end"/>
      </w:r>
      <w:r w:rsidR="00543077">
        <w:rPr>
          <w:rFonts w:ascii="Times New Roman" w:hAnsi="Times New Roman" w:cs="Times New Roman"/>
          <w:sz w:val="24"/>
          <w:szCs w:val="24"/>
        </w:rPr>
        <w:t>.</w:t>
      </w:r>
    </w:p>
    <w:p w14:paraId="2AF5C398" w14:textId="01EDE9CE" w:rsidR="00547847" w:rsidRPr="000D3E61" w:rsidRDefault="00547847" w:rsidP="00D63407">
      <w:pPr>
        <w:pStyle w:val="Heading1"/>
      </w:pPr>
      <w:r w:rsidRPr="000D3E61">
        <w:t>Conclusions</w:t>
      </w:r>
    </w:p>
    <w:p w14:paraId="315D5F8F" w14:textId="38EAE581" w:rsidR="00547847" w:rsidRPr="00547847" w:rsidRDefault="00547847" w:rsidP="00BA5514">
      <w:pPr>
        <w:spacing w:after="240" w:line="480" w:lineRule="auto"/>
        <w:rPr>
          <w:rFonts w:ascii="Times New Roman" w:hAnsi="Times New Roman" w:cs="Times New Roman"/>
          <w:sz w:val="24"/>
          <w:szCs w:val="24"/>
        </w:rPr>
      </w:pPr>
      <w:r w:rsidRPr="00547847">
        <w:rPr>
          <w:rFonts w:ascii="Times New Roman" w:hAnsi="Times New Roman" w:cs="Times New Roman"/>
          <w:sz w:val="24"/>
          <w:szCs w:val="24"/>
        </w:rPr>
        <w:t xml:space="preserve">Steady low reservoir releases </w:t>
      </w:r>
      <w:r w:rsidR="006B7F6C">
        <w:rPr>
          <w:rFonts w:ascii="Times New Roman" w:hAnsi="Times New Roman" w:cs="Times New Roman"/>
          <w:sz w:val="24"/>
          <w:szCs w:val="24"/>
        </w:rPr>
        <w:t xml:space="preserve">allow </w:t>
      </w:r>
      <w:r w:rsidRPr="00547847">
        <w:rPr>
          <w:rFonts w:ascii="Times New Roman" w:hAnsi="Times New Roman" w:cs="Times New Roman"/>
          <w:sz w:val="24"/>
          <w:szCs w:val="24"/>
        </w:rPr>
        <w:t xml:space="preserve">downstream invertebrates to lay and hatch </w:t>
      </w:r>
      <w:r w:rsidR="00673BBF">
        <w:rPr>
          <w:rFonts w:ascii="Times New Roman" w:hAnsi="Times New Roman" w:cs="Times New Roman"/>
          <w:sz w:val="24"/>
          <w:szCs w:val="24"/>
        </w:rPr>
        <w:t xml:space="preserve">more </w:t>
      </w:r>
      <w:r w:rsidRPr="00547847">
        <w:rPr>
          <w:rFonts w:ascii="Times New Roman" w:hAnsi="Times New Roman" w:cs="Times New Roman"/>
          <w:sz w:val="24"/>
          <w:szCs w:val="24"/>
        </w:rPr>
        <w:t xml:space="preserve">eggs. </w:t>
      </w:r>
      <w:r w:rsidR="006B7F6C">
        <w:rPr>
          <w:rFonts w:ascii="Times New Roman" w:hAnsi="Times New Roman" w:cs="Times New Roman"/>
          <w:sz w:val="24"/>
          <w:szCs w:val="24"/>
        </w:rPr>
        <w:t xml:space="preserve">These releases </w:t>
      </w:r>
      <w:r w:rsidR="00673BBF">
        <w:rPr>
          <w:rFonts w:ascii="Times New Roman" w:hAnsi="Times New Roman" w:cs="Times New Roman"/>
          <w:sz w:val="24"/>
          <w:szCs w:val="24"/>
        </w:rPr>
        <w:t xml:space="preserve">also lower turbidity and water stage which increase </w:t>
      </w:r>
      <w:r w:rsidR="00B4026E">
        <w:rPr>
          <w:rFonts w:ascii="Times New Roman" w:hAnsi="Times New Roman" w:cs="Times New Roman"/>
          <w:sz w:val="24"/>
          <w:szCs w:val="24"/>
        </w:rPr>
        <w:t xml:space="preserve">algal </w:t>
      </w:r>
      <w:r w:rsidR="00673BBF">
        <w:rPr>
          <w:rFonts w:ascii="Times New Roman" w:hAnsi="Times New Roman" w:cs="Times New Roman"/>
          <w:sz w:val="24"/>
          <w:szCs w:val="24"/>
        </w:rPr>
        <w:t>production</w:t>
      </w:r>
      <w:r w:rsidR="002802C5">
        <w:rPr>
          <w:rFonts w:ascii="Times New Roman" w:hAnsi="Times New Roman" w:cs="Times New Roman"/>
          <w:sz w:val="24"/>
          <w:szCs w:val="24"/>
        </w:rPr>
        <w:t>—</w:t>
      </w:r>
      <w:r w:rsidR="00673BBF">
        <w:rPr>
          <w:rFonts w:ascii="Times New Roman" w:hAnsi="Times New Roman" w:cs="Times New Roman"/>
          <w:sz w:val="24"/>
          <w:szCs w:val="24"/>
        </w:rPr>
        <w:t>an important food for bugs. Stead</w:t>
      </w:r>
      <w:r w:rsidR="008772C9">
        <w:rPr>
          <w:rFonts w:ascii="Times New Roman" w:hAnsi="Times New Roman" w:cs="Times New Roman"/>
          <w:sz w:val="24"/>
          <w:szCs w:val="24"/>
        </w:rPr>
        <w:t>y</w:t>
      </w:r>
      <w:r w:rsidR="00673BBF">
        <w:rPr>
          <w:rFonts w:ascii="Times New Roman" w:hAnsi="Times New Roman" w:cs="Times New Roman"/>
          <w:sz w:val="24"/>
          <w:szCs w:val="24"/>
        </w:rPr>
        <w:t xml:space="preserve"> low releases a</w:t>
      </w:r>
      <w:r w:rsidR="006B7F6C">
        <w:rPr>
          <w:rFonts w:ascii="Times New Roman" w:hAnsi="Times New Roman" w:cs="Times New Roman"/>
          <w:sz w:val="24"/>
          <w:szCs w:val="24"/>
        </w:rPr>
        <w:t>lso</w:t>
      </w:r>
      <w:r w:rsidRPr="00547847">
        <w:rPr>
          <w:rFonts w:ascii="Times New Roman" w:hAnsi="Times New Roman" w:cs="Times New Roman"/>
          <w:sz w:val="24"/>
          <w:szCs w:val="24"/>
        </w:rPr>
        <w:t xml:space="preserve"> reduce hydro</w:t>
      </w:r>
      <w:r w:rsidR="00246672">
        <w:rPr>
          <w:rFonts w:ascii="Times New Roman" w:hAnsi="Times New Roman" w:cs="Times New Roman"/>
          <w:sz w:val="24"/>
          <w:szCs w:val="24"/>
        </w:rPr>
        <w:t>peaking</w:t>
      </w:r>
      <w:r w:rsidRPr="00547847">
        <w:rPr>
          <w:rFonts w:ascii="Times New Roman" w:hAnsi="Times New Roman" w:cs="Times New Roman"/>
          <w:sz w:val="24"/>
          <w:szCs w:val="24"/>
        </w:rPr>
        <w:t xml:space="preserve"> </w:t>
      </w:r>
      <w:r w:rsidR="006B7F6C">
        <w:rPr>
          <w:rFonts w:ascii="Times New Roman" w:hAnsi="Times New Roman" w:cs="Times New Roman"/>
          <w:sz w:val="24"/>
          <w:szCs w:val="24"/>
        </w:rPr>
        <w:t>value</w:t>
      </w:r>
      <w:r w:rsidRPr="00547847">
        <w:rPr>
          <w:rFonts w:ascii="Times New Roman" w:hAnsi="Times New Roman" w:cs="Times New Roman"/>
          <w:sz w:val="24"/>
          <w:szCs w:val="24"/>
        </w:rPr>
        <w:t>, increase costs to hydropower customers, lower funds to maintain project infrastructure</w:t>
      </w:r>
      <w:r w:rsidR="00C0586E">
        <w:rPr>
          <w:rFonts w:ascii="Times New Roman" w:hAnsi="Times New Roman" w:cs="Times New Roman"/>
          <w:sz w:val="24"/>
          <w:szCs w:val="24"/>
        </w:rPr>
        <w:t xml:space="preserve">, </w:t>
      </w:r>
      <w:r w:rsidRPr="00547847">
        <w:rPr>
          <w:rFonts w:ascii="Times New Roman" w:hAnsi="Times New Roman" w:cs="Times New Roman"/>
          <w:sz w:val="24"/>
          <w:szCs w:val="24"/>
        </w:rPr>
        <w:t xml:space="preserve">delay loan repayment, and exacerbate conflict between hydropower and ecosystem managers. </w:t>
      </w:r>
      <w:r w:rsidR="000353A7">
        <w:rPr>
          <w:rFonts w:ascii="Times New Roman" w:hAnsi="Times New Roman" w:cs="Times New Roman"/>
          <w:sz w:val="24"/>
          <w:szCs w:val="24"/>
        </w:rPr>
        <w:t xml:space="preserve">We formulated and solved </w:t>
      </w:r>
      <w:r w:rsidR="006B7F6C" w:rsidRPr="00547847">
        <w:rPr>
          <w:rFonts w:ascii="Times New Roman" w:hAnsi="Times New Roman" w:cs="Times New Roman"/>
          <w:sz w:val="24"/>
          <w:szCs w:val="24"/>
        </w:rPr>
        <w:t xml:space="preserve">a </w:t>
      </w:r>
      <w:r w:rsidR="000353A7">
        <w:rPr>
          <w:rFonts w:ascii="Times New Roman" w:hAnsi="Times New Roman" w:cs="Times New Roman"/>
          <w:sz w:val="24"/>
          <w:szCs w:val="24"/>
        </w:rPr>
        <w:t>bi-objective optimization model</w:t>
      </w:r>
      <w:r w:rsidR="006B7F6C" w:rsidRPr="00547847">
        <w:rPr>
          <w:rFonts w:ascii="Times New Roman" w:hAnsi="Times New Roman" w:cs="Times New Roman"/>
          <w:sz w:val="24"/>
          <w:szCs w:val="24"/>
        </w:rPr>
        <w:t xml:space="preserve"> to quantify tradeoffs between hydro</w:t>
      </w:r>
      <w:r w:rsidR="00246672">
        <w:rPr>
          <w:rFonts w:ascii="Times New Roman" w:hAnsi="Times New Roman" w:cs="Times New Roman"/>
          <w:sz w:val="24"/>
          <w:szCs w:val="24"/>
        </w:rPr>
        <w:t>peaking</w:t>
      </w:r>
      <w:r w:rsidR="006B7F6C" w:rsidRPr="00547847">
        <w:rPr>
          <w:rFonts w:ascii="Times New Roman" w:hAnsi="Times New Roman" w:cs="Times New Roman"/>
          <w:sz w:val="24"/>
          <w:szCs w:val="24"/>
        </w:rPr>
        <w:t xml:space="preserve"> </w:t>
      </w:r>
      <w:r w:rsidR="006B7F6C">
        <w:rPr>
          <w:rFonts w:ascii="Times New Roman" w:hAnsi="Times New Roman" w:cs="Times New Roman"/>
          <w:sz w:val="24"/>
          <w:szCs w:val="24"/>
        </w:rPr>
        <w:t>value</w:t>
      </w:r>
      <w:r w:rsidR="006B7F6C" w:rsidRPr="00547847">
        <w:rPr>
          <w:rFonts w:ascii="Times New Roman" w:hAnsi="Times New Roman" w:cs="Times New Roman"/>
          <w:sz w:val="24"/>
          <w:szCs w:val="24"/>
        </w:rPr>
        <w:t xml:space="preserve"> and </w:t>
      </w:r>
      <w:r w:rsidR="006B7F6C">
        <w:rPr>
          <w:rFonts w:ascii="Times New Roman" w:hAnsi="Times New Roman" w:cs="Times New Roman"/>
          <w:sz w:val="24"/>
          <w:szCs w:val="24"/>
        </w:rPr>
        <w:t xml:space="preserve">the </w:t>
      </w:r>
      <w:r w:rsidR="006B7F6C" w:rsidRPr="00547847">
        <w:rPr>
          <w:rFonts w:ascii="Times New Roman" w:hAnsi="Times New Roman" w:cs="Times New Roman"/>
          <w:sz w:val="24"/>
          <w:szCs w:val="24"/>
        </w:rPr>
        <w:t xml:space="preserve">number of days of steady low releases. We validated </w:t>
      </w:r>
      <w:r w:rsidR="00673BBF">
        <w:rPr>
          <w:rFonts w:ascii="Times New Roman" w:hAnsi="Times New Roman" w:cs="Times New Roman"/>
          <w:sz w:val="24"/>
          <w:szCs w:val="24"/>
        </w:rPr>
        <w:t xml:space="preserve">monthly </w:t>
      </w:r>
      <w:r w:rsidR="000353A7">
        <w:rPr>
          <w:rFonts w:ascii="Times New Roman" w:hAnsi="Times New Roman" w:cs="Times New Roman"/>
          <w:sz w:val="24"/>
          <w:szCs w:val="24"/>
        </w:rPr>
        <w:t>energy generation</w:t>
      </w:r>
      <w:r w:rsidR="00673BBF">
        <w:rPr>
          <w:rFonts w:ascii="Times New Roman" w:hAnsi="Times New Roman" w:cs="Times New Roman"/>
          <w:sz w:val="24"/>
          <w:szCs w:val="24"/>
        </w:rPr>
        <w:t xml:space="preserve"> and revenue in the months of March to October 2018</w:t>
      </w:r>
      <w:r w:rsidR="006B7F6C">
        <w:rPr>
          <w:rFonts w:ascii="Times New Roman" w:hAnsi="Times New Roman" w:cs="Times New Roman"/>
          <w:sz w:val="24"/>
          <w:szCs w:val="24"/>
        </w:rPr>
        <w:t>. We</w:t>
      </w:r>
      <w:r w:rsidR="006B7F6C" w:rsidRPr="00547847">
        <w:rPr>
          <w:rFonts w:ascii="Times New Roman" w:hAnsi="Times New Roman" w:cs="Times New Roman"/>
          <w:sz w:val="24"/>
          <w:szCs w:val="24"/>
        </w:rPr>
        <w:t xml:space="preserve"> ran scenarios </w:t>
      </w:r>
      <w:r w:rsidR="006B7F6C">
        <w:rPr>
          <w:rFonts w:ascii="Times New Roman" w:hAnsi="Times New Roman" w:cs="Times New Roman"/>
          <w:sz w:val="24"/>
          <w:szCs w:val="24"/>
        </w:rPr>
        <w:t>for</w:t>
      </w:r>
      <w:r w:rsidR="006B7F6C" w:rsidRPr="00547847">
        <w:rPr>
          <w:rFonts w:ascii="Times New Roman" w:hAnsi="Times New Roman" w:cs="Times New Roman"/>
          <w:sz w:val="24"/>
          <w:szCs w:val="24"/>
        </w:rPr>
        <w:t xml:space="preserve"> different monthly release volumes, peak- and off-peak energy price differentials, offset releases, and market energy prices for March through October.</w:t>
      </w:r>
      <w:r w:rsidRPr="00547847">
        <w:rPr>
          <w:rFonts w:ascii="Times New Roman" w:hAnsi="Times New Roman" w:cs="Times New Roman"/>
          <w:sz w:val="24"/>
          <w:szCs w:val="24"/>
        </w:rPr>
        <w:t xml:space="preserve"> </w:t>
      </w:r>
    </w:p>
    <w:p w14:paraId="6627B369" w14:textId="6178C19F" w:rsidR="00547847" w:rsidRDefault="006B7F6C" w:rsidP="00BA5514">
      <w:pPr>
        <w:spacing w:after="240" w:line="480" w:lineRule="auto"/>
        <w:rPr>
          <w:rFonts w:ascii="Times New Roman" w:hAnsi="Times New Roman" w:cs="Times New Roman"/>
          <w:sz w:val="24"/>
          <w:szCs w:val="24"/>
        </w:rPr>
      </w:pPr>
      <w:r>
        <w:rPr>
          <w:rFonts w:ascii="Times New Roman" w:hAnsi="Times New Roman" w:cs="Times New Roman"/>
          <w:sz w:val="24"/>
          <w:szCs w:val="24"/>
        </w:rPr>
        <w:t>We found that the</w:t>
      </w:r>
      <w:r w:rsidR="00547847" w:rsidRPr="00547847">
        <w:rPr>
          <w:rFonts w:ascii="Times New Roman" w:hAnsi="Times New Roman" w:cs="Times New Roman"/>
          <w:sz w:val="24"/>
          <w:szCs w:val="24"/>
        </w:rPr>
        <w:t xml:space="preserve"> 2018 experiment of steady </w:t>
      </w:r>
      <w:r>
        <w:rPr>
          <w:rFonts w:ascii="Times New Roman" w:hAnsi="Times New Roman" w:cs="Times New Roman"/>
          <w:sz w:val="24"/>
          <w:szCs w:val="24"/>
        </w:rPr>
        <w:t xml:space="preserve">low </w:t>
      </w:r>
      <w:r w:rsidR="00547847" w:rsidRPr="00547847">
        <w:rPr>
          <w:rFonts w:ascii="Times New Roman" w:hAnsi="Times New Roman" w:cs="Times New Roman"/>
          <w:sz w:val="24"/>
          <w:szCs w:val="24"/>
        </w:rPr>
        <w:t>releases for eight weekend days per summer month reduced hydro</w:t>
      </w:r>
      <w:r w:rsidR="00246672">
        <w:rPr>
          <w:rFonts w:ascii="Times New Roman" w:hAnsi="Times New Roman" w:cs="Times New Roman"/>
          <w:sz w:val="24"/>
          <w:szCs w:val="24"/>
        </w:rPr>
        <w:t>peaking</w:t>
      </w:r>
      <w:r w:rsidR="00547847" w:rsidRPr="00547847">
        <w:rPr>
          <w:rFonts w:ascii="Times New Roman" w:hAnsi="Times New Roman" w:cs="Times New Roman"/>
          <w:sz w:val="24"/>
          <w:szCs w:val="24"/>
        </w:rPr>
        <w:t xml:space="preserve"> </w:t>
      </w:r>
      <w:r>
        <w:rPr>
          <w:rFonts w:ascii="Times New Roman" w:hAnsi="Times New Roman" w:cs="Times New Roman"/>
          <w:sz w:val="24"/>
          <w:szCs w:val="24"/>
        </w:rPr>
        <w:t>value</w:t>
      </w:r>
      <w:r w:rsidR="00547847" w:rsidRPr="00547847">
        <w:rPr>
          <w:rFonts w:ascii="Times New Roman" w:hAnsi="Times New Roman" w:cs="Times New Roman"/>
          <w:sz w:val="24"/>
          <w:szCs w:val="24"/>
        </w:rPr>
        <w:t xml:space="preserve"> by $</w:t>
      </w:r>
      <w:r w:rsidR="002802C5">
        <w:rPr>
          <w:rFonts w:ascii="Times New Roman" w:hAnsi="Times New Roman" w:cs="Times New Roman"/>
          <w:sz w:val="24"/>
          <w:szCs w:val="24"/>
        </w:rPr>
        <w:t>6</w:t>
      </w:r>
      <w:r w:rsidR="002802C5" w:rsidRPr="00547847">
        <w:rPr>
          <w:rFonts w:ascii="Times New Roman" w:hAnsi="Times New Roman" w:cs="Times New Roman"/>
          <w:sz w:val="24"/>
          <w:szCs w:val="24"/>
        </w:rPr>
        <w:t>00</w:t>
      </w:r>
      <w:r w:rsidR="00547847" w:rsidRPr="00547847">
        <w:rPr>
          <w:rFonts w:ascii="Times New Roman" w:hAnsi="Times New Roman" w:cs="Times New Roman"/>
          <w:sz w:val="24"/>
          <w:szCs w:val="24"/>
        </w:rPr>
        <w:t>,000 (</w:t>
      </w:r>
      <w:r w:rsidR="00F072C3">
        <w:rPr>
          <w:rFonts w:ascii="Times New Roman" w:hAnsi="Times New Roman" w:cs="Times New Roman"/>
          <w:sz w:val="24"/>
          <w:szCs w:val="24"/>
        </w:rPr>
        <w:t>May</w:t>
      </w:r>
      <w:r w:rsidR="00547847" w:rsidRPr="00547847">
        <w:rPr>
          <w:rFonts w:ascii="Times New Roman" w:hAnsi="Times New Roman" w:cs="Times New Roman"/>
          <w:sz w:val="24"/>
          <w:szCs w:val="24"/>
        </w:rPr>
        <w:t>) to $</w:t>
      </w:r>
      <w:r w:rsidR="002802C5">
        <w:rPr>
          <w:rFonts w:ascii="Times New Roman" w:hAnsi="Times New Roman" w:cs="Times New Roman"/>
          <w:sz w:val="24"/>
          <w:szCs w:val="24"/>
        </w:rPr>
        <w:t>9</w:t>
      </w:r>
      <w:r w:rsidR="002802C5" w:rsidRPr="00547847">
        <w:rPr>
          <w:rFonts w:ascii="Times New Roman" w:hAnsi="Times New Roman" w:cs="Times New Roman"/>
          <w:sz w:val="24"/>
          <w:szCs w:val="24"/>
        </w:rPr>
        <w:t>00</w:t>
      </w:r>
      <w:r w:rsidR="00547847" w:rsidRPr="00547847">
        <w:rPr>
          <w:rFonts w:ascii="Times New Roman" w:hAnsi="Times New Roman" w:cs="Times New Roman"/>
          <w:sz w:val="24"/>
          <w:szCs w:val="24"/>
        </w:rPr>
        <w:t>,000 (</w:t>
      </w:r>
      <w:r w:rsidR="00F072C3">
        <w:rPr>
          <w:rFonts w:ascii="Times New Roman" w:hAnsi="Times New Roman" w:cs="Times New Roman"/>
          <w:sz w:val="24"/>
          <w:szCs w:val="24"/>
        </w:rPr>
        <w:t>July</w:t>
      </w:r>
      <w:r w:rsidR="00547847" w:rsidRPr="00547847">
        <w:rPr>
          <w:rFonts w:ascii="Times New Roman" w:hAnsi="Times New Roman" w:cs="Times New Roman"/>
          <w:sz w:val="24"/>
          <w:szCs w:val="24"/>
        </w:rPr>
        <w:t xml:space="preserve">). </w:t>
      </w:r>
      <w:bookmarkStart w:id="38" w:name="_Hlk178002566"/>
      <w:r>
        <w:rPr>
          <w:rFonts w:ascii="Times New Roman" w:hAnsi="Times New Roman" w:cs="Times New Roman"/>
          <w:sz w:val="24"/>
          <w:szCs w:val="24"/>
        </w:rPr>
        <w:t>To reduce hydropower-ecosystem conflict, we suggested to give</w:t>
      </w:r>
      <w:r w:rsidR="00547847" w:rsidRPr="00547847">
        <w:rPr>
          <w:rFonts w:ascii="Times New Roman" w:hAnsi="Times New Roman" w:cs="Times New Roman"/>
          <w:sz w:val="24"/>
          <w:szCs w:val="24"/>
        </w:rPr>
        <w:t xml:space="preserve"> ecosystem managers </w:t>
      </w:r>
      <w:r>
        <w:rPr>
          <w:rFonts w:ascii="Times New Roman" w:hAnsi="Times New Roman" w:cs="Times New Roman"/>
          <w:sz w:val="24"/>
          <w:szCs w:val="24"/>
        </w:rPr>
        <w:t>a</w:t>
      </w:r>
      <w:r w:rsidR="00547847" w:rsidRPr="00547847">
        <w:rPr>
          <w:rFonts w:ascii="Times New Roman" w:hAnsi="Times New Roman" w:cs="Times New Roman"/>
          <w:sz w:val="24"/>
          <w:szCs w:val="24"/>
        </w:rPr>
        <w:t xml:space="preserve"> budget </w:t>
      </w:r>
      <w:r>
        <w:rPr>
          <w:rFonts w:ascii="Times New Roman" w:hAnsi="Times New Roman" w:cs="Times New Roman"/>
          <w:sz w:val="24"/>
          <w:szCs w:val="24"/>
        </w:rPr>
        <w:t xml:space="preserve">to choose </w:t>
      </w:r>
      <w:r w:rsidR="000353A7">
        <w:rPr>
          <w:rFonts w:ascii="Times New Roman" w:hAnsi="Times New Roman" w:cs="Times New Roman"/>
          <w:sz w:val="24"/>
          <w:szCs w:val="24"/>
        </w:rPr>
        <w:t xml:space="preserve">the timing and number of </w:t>
      </w:r>
      <w:r>
        <w:rPr>
          <w:rFonts w:ascii="Times New Roman" w:hAnsi="Times New Roman" w:cs="Times New Roman"/>
          <w:sz w:val="24"/>
          <w:szCs w:val="24"/>
        </w:rPr>
        <w:t xml:space="preserve">days of </w:t>
      </w:r>
      <w:r w:rsidR="00673BBF">
        <w:rPr>
          <w:rFonts w:ascii="Times New Roman" w:hAnsi="Times New Roman" w:cs="Times New Roman"/>
          <w:sz w:val="24"/>
          <w:szCs w:val="24"/>
        </w:rPr>
        <w:t xml:space="preserve">new experimental </w:t>
      </w:r>
      <w:r>
        <w:rPr>
          <w:rFonts w:ascii="Times New Roman" w:hAnsi="Times New Roman" w:cs="Times New Roman"/>
          <w:sz w:val="24"/>
          <w:szCs w:val="24"/>
        </w:rPr>
        <w:t>steady low flows and</w:t>
      </w:r>
      <w:r w:rsidR="00547847" w:rsidRPr="00547847">
        <w:rPr>
          <w:rFonts w:ascii="Times New Roman" w:hAnsi="Times New Roman" w:cs="Times New Roman"/>
          <w:sz w:val="24"/>
          <w:szCs w:val="24"/>
        </w:rPr>
        <w:t xml:space="preserve"> </w:t>
      </w:r>
      <w:r w:rsidR="000353A7">
        <w:rPr>
          <w:rFonts w:ascii="Times New Roman" w:hAnsi="Times New Roman" w:cs="Times New Roman"/>
          <w:sz w:val="24"/>
          <w:szCs w:val="24"/>
        </w:rPr>
        <w:t xml:space="preserve">then </w:t>
      </w:r>
      <w:r>
        <w:rPr>
          <w:rFonts w:ascii="Times New Roman" w:hAnsi="Times New Roman" w:cs="Times New Roman"/>
          <w:sz w:val="24"/>
          <w:szCs w:val="24"/>
        </w:rPr>
        <w:t xml:space="preserve">pay </w:t>
      </w:r>
      <w:r w:rsidR="00547847" w:rsidRPr="00547847">
        <w:rPr>
          <w:rFonts w:ascii="Times New Roman" w:hAnsi="Times New Roman" w:cs="Times New Roman"/>
          <w:sz w:val="24"/>
          <w:szCs w:val="24"/>
        </w:rPr>
        <w:t xml:space="preserve">hydropower producers </w:t>
      </w:r>
      <w:r w:rsidR="000353A7">
        <w:rPr>
          <w:rFonts w:ascii="Times New Roman" w:hAnsi="Times New Roman" w:cs="Times New Roman"/>
          <w:sz w:val="24"/>
          <w:szCs w:val="24"/>
        </w:rPr>
        <w:t>for the lost value.</w:t>
      </w:r>
      <w:r w:rsidR="00673BBF">
        <w:rPr>
          <w:rFonts w:ascii="Times New Roman" w:hAnsi="Times New Roman" w:cs="Times New Roman"/>
          <w:sz w:val="24"/>
          <w:szCs w:val="24"/>
        </w:rPr>
        <w:t xml:space="preserve"> One </w:t>
      </w:r>
      <w:r w:rsidR="00480608">
        <w:rPr>
          <w:rFonts w:ascii="Times New Roman" w:hAnsi="Times New Roman" w:cs="Times New Roman"/>
          <w:sz w:val="24"/>
          <w:szCs w:val="24"/>
        </w:rPr>
        <w:t>potential experiment—also su</w:t>
      </w:r>
      <w:r w:rsidR="00194B86">
        <w:rPr>
          <w:rFonts w:ascii="Times New Roman" w:hAnsi="Times New Roman" w:cs="Times New Roman"/>
          <w:sz w:val="24"/>
          <w:szCs w:val="24"/>
        </w:rPr>
        <w:t>ggested</w:t>
      </w:r>
      <w:r w:rsidR="00480608">
        <w:rPr>
          <w:rFonts w:ascii="Times New Roman" w:hAnsi="Times New Roman" w:cs="Times New Roman"/>
          <w:sz w:val="24"/>
          <w:szCs w:val="24"/>
        </w:rPr>
        <w:t xml:space="preserve"> by recent ecological monitoring and modeling—is to </w:t>
      </w:r>
      <w:r w:rsidR="00673BBF" w:rsidRPr="00547847">
        <w:rPr>
          <w:rFonts w:ascii="Times New Roman" w:hAnsi="Times New Roman" w:cs="Times New Roman"/>
          <w:sz w:val="24"/>
          <w:szCs w:val="24"/>
        </w:rPr>
        <w:t>shift</w:t>
      </w:r>
      <w:r w:rsidR="00673BBF">
        <w:rPr>
          <w:rFonts w:ascii="Times New Roman" w:hAnsi="Times New Roman" w:cs="Times New Roman"/>
          <w:sz w:val="24"/>
          <w:szCs w:val="24"/>
        </w:rPr>
        <w:t xml:space="preserve"> days of</w:t>
      </w:r>
      <w:r w:rsidR="00673BBF" w:rsidRPr="00547847">
        <w:rPr>
          <w:rFonts w:ascii="Times New Roman" w:hAnsi="Times New Roman" w:cs="Times New Roman"/>
          <w:sz w:val="24"/>
          <w:szCs w:val="24"/>
        </w:rPr>
        <w:t xml:space="preserve"> steady low releases </w:t>
      </w:r>
      <w:r w:rsidR="00673BBF">
        <w:rPr>
          <w:rFonts w:ascii="Times New Roman" w:hAnsi="Times New Roman" w:cs="Times New Roman"/>
          <w:sz w:val="24"/>
          <w:szCs w:val="24"/>
        </w:rPr>
        <w:t>from summer to spring/f</w:t>
      </w:r>
      <w:r w:rsidR="00673BBF" w:rsidRPr="00547847">
        <w:rPr>
          <w:rFonts w:ascii="Times New Roman" w:hAnsi="Times New Roman" w:cs="Times New Roman"/>
          <w:sz w:val="24"/>
          <w:szCs w:val="24"/>
        </w:rPr>
        <w:t>all months.</w:t>
      </w:r>
      <w:bookmarkEnd w:id="38"/>
    </w:p>
    <w:p w14:paraId="1C1AA168" w14:textId="14C652EB" w:rsidR="00547847" w:rsidRPr="00547847" w:rsidRDefault="000353A7" w:rsidP="00BA55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achieved the above results because we engaged with hydropower and ecosystem managers through the duration of our research project</w:t>
      </w:r>
      <w:r w:rsidR="006F6581">
        <w:rPr>
          <w:rFonts w:ascii="Times New Roman" w:hAnsi="Times New Roman" w:cs="Times New Roman"/>
          <w:sz w:val="24"/>
          <w:szCs w:val="24"/>
        </w:rPr>
        <w:t xml:space="preserve">. </w:t>
      </w:r>
      <w:r w:rsidR="00547847" w:rsidRPr="00547847">
        <w:rPr>
          <w:rFonts w:ascii="Times New Roman" w:hAnsi="Times New Roman" w:cs="Times New Roman"/>
          <w:sz w:val="24"/>
          <w:szCs w:val="24"/>
        </w:rPr>
        <w:t xml:space="preserve">We believe </w:t>
      </w:r>
      <w:r w:rsidR="006F6581">
        <w:rPr>
          <w:rFonts w:ascii="Times New Roman" w:hAnsi="Times New Roman" w:cs="Times New Roman"/>
          <w:sz w:val="24"/>
          <w:szCs w:val="24"/>
        </w:rPr>
        <w:t xml:space="preserve">our work </w:t>
      </w:r>
      <w:r w:rsidR="00547847" w:rsidRPr="00547847">
        <w:rPr>
          <w:rFonts w:ascii="Times New Roman" w:hAnsi="Times New Roman" w:cs="Times New Roman"/>
          <w:sz w:val="24"/>
          <w:szCs w:val="24"/>
        </w:rPr>
        <w:t xml:space="preserve">can be improved by including inputs from the proprietary GTMax SL model used by </w:t>
      </w:r>
      <w:r w:rsidR="006F6581">
        <w:rPr>
          <w:rFonts w:ascii="Times New Roman" w:hAnsi="Times New Roman" w:cs="Times New Roman"/>
          <w:sz w:val="24"/>
          <w:szCs w:val="24"/>
        </w:rPr>
        <w:t xml:space="preserve">hydropower producers. We also believe that </w:t>
      </w:r>
      <w:r w:rsidR="00543077">
        <w:rPr>
          <w:rFonts w:ascii="Times New Roman" w:hAnsi="Times New Roman" w:cs="Times New Roman"/>
          <w:sz w:val="24"/>
          <w:szCs w:val="24"/>
        </w:rPr>
        <w:t>a</w:t>
      </w:r>
      <w:r w:rsidR="00547847" w:rsidRPr="00547847">
        <w:rPr>
          <w:rFonts w:ascii="Times New Roman" w:hAnsi="Times New Roman" w:cs="Times New Roman"/>
          <w:sz w:val="24"/>
          <w:szCs w:val="24"/>
        </w:rPr>
        <w:t xml:space="preserve"> financial instrument</w:t>
      </w:r>
      <w:r w:rsidR="006F6581">
        <w:rPr>
          <w:rFonts w:ascii="Times New Roman" w:hAnsi="Times New Roman" w:cs="Times New Roman"/>
          <w:sz w:val="24"/>
          <w:szCs w:val="24"/>
        </w:rPr>
        <w:t xml:space="preserve"> that gives ecosystem managers a budget to schedule steady low flows can be extended to </w:t>
      </w:r>
      <w:r w:rsidR="00547847" w:rsidRPr="00547847">
        <w:rPr>
          <w:rFonts w:ascii="Times New Roman" w:hAnsi="Times New Roman" w:cs="Times New Roman"/>
          <w:sz w:val="24"/>
          <w:szCs w:val="24"/>
        </w:rPr>
        <w:t xml:space="preserve">other </w:t>
      </w:r>
      <w:r w:rsidR="00543077">
        <w:rPr>
          <w:rFonts w:ascii="Times New Roman" w:hAnsi="Times New Roman" w:cs="Times New Roman"/>
          <w:sz w:val="24"/>
          <w:szCs w:val="24"/>
        </w:rPr>
        <w:t>reservoir releases</w:t>
      </w:r>
      <w:r w:rsidR="00547847" w:rsidRPr="00547847">
        <w:rPr>
          <w:rFonts w:ascii="Times New Roman" w:hAnsi="Times New Roman" w:cs="Times New Roman"/>
          <w:sz w:val="24"/>
          <w:szCs w:val="24"/>
        </w:rPr>
        <w:t xml:space="preserve"> that reduce hydropower </w:t>
      </w:r>
      <w:r w:rsidR="00F072C3">
        <w:rPr>
          <w:rFonts w:ascii="Times New Roman" w:hAnsi="Times New Roman" w:cs="Times New Roman"/>
          <w:sz w:val="24"/>
          <w:szCs w:val="24"/>
        </w:rPr>
        <w:t>value</w:t>
      </w:r>
      <w:r w:rsidR="00F072C3" w:rsidRPr="00547847">
        <w:rPr>
          <w:rFonts w:ascii="Times New Roman" w:hAnsi="Times New Roman" w:cs="Times New Roman"/>
          <w:sz w:val="24"/>
          <w:szCs w:val="24"/>
        </w:rPr>
        <w:t xml:space="preserve"> </w:t>
      </w:r>
      <w:r w:rsidR="00547847" w:rsidRPr="00547847">
        <w:rPr>
          <w:rFonts w:ascii="Times New Roman" w:hAnsi="Times New Roman" w:cs="Times New Roman"/>
          <w:sz w:val="24"/>
          <w:szCs w:val="24"/>
        </w:rPr>
        <w:t>such as mobilize sediment, build sand bars, and/or disadvantage non-native, invasive fish.</w:t>
      </w:r>
    </w:p>
    <w:p w14:paraId="44AED997" w14:textId="1767CCD4" w:rsidR="00547847" w:rsidRPr="002B6B53" w:rsidRDefault="00547847" w:rsidP="00194B86">
      <w:pPr>
        <w:pStyle w:val="Heading1"/>
      </w:pPr>
      <w:r w:rsidRPr="002B6B53">
        <w:t>Data Availability Statement</w:t>
      </w:r>
    </w:p>
    <w:p w14:paraId="02DE4249" w14:textId="7277B1ED" w:rsidR="00547847" w:rsidRPr="0080392C" w:rsidRDefault="00547847" w:rsidP="00BA5514">
      <w:pPr>
        <w:pStyle w:val="BodyText"/>
        <w:spacing w:line="480" w:lineRule="auto"/>
      </w:pPr>
      <w:r w:rsidRPr="2411A562">
        <w:t>The data, models, code</w:t>
      </w:r>
      <w:r w:rsidR="00404EE9">
        <w:t xml:space="preserve">, and directions to use </w:t>
      </w:r>
      <w:r w:rsidRPr="2411A562">
        <w:t xml:space="preserve">are available in </w:t>
      </w:r>
      <w:r w:rsidR="0036012B">
        <w:t>a</w:t>
      </w:r>
      <w:r w:rsidR="0036012B" w:rsidRPr="2411A562">
        <w:t xml:space="preserve"> </w:t>
      </w:r>
      <w:r w:rsidR="00A71C1A">
        <w:t xml:space="preserve">Hydroshare </w:t>
      </w:r>
      <w:r w:rsidRPr="2411A562">
        <w:t xml:space="preserve">repository </w:t>
      </w:r>
      <w:r w:rsidR="00A71C1A">
        <w:fldChar w:fldCharType="begin"/>
      </w:r>
      <w:r w:rsidR="002A18DF">
        <w:instrText xml:space="preserve"> ADDIN ZOTERO_ITEM CSL_CITATION {"citationID":"OQjmUyUa","properties":{"formattedCitation":"(Rind and Rosenberg, 2025)","plainCitation":"(Rind and Rosenberg, 2025)","noteIndex":0},"citationItems":[{"id":4906,"uris":["http://zotero.org/users/5412774/items/XXSCH6RN"],"itemData":{"id":4906,"type":"dataset","DOI":"https://www.hydroshare.org/resource/209cf1b127b04806836345bf0f4b6c66/","language":"en","source":"DOI.org (Crossref)","title":"Bugs Pay for Days of Steady Reservoir Releases to Reduce Hydropeaking-Ecosystem Conflict","URL":"http://www.hydroshare.org/resource/b5c65e50679f48dfaf0d5e86dafd9815","author":[{"family":"Rind","given":"Moazzam"},{"family":"Rosenberg","given":"David"}],"accessed":{"date-parts":[["2025",2,13]]},"issued":{"date-parts":[["2025"]]}}}],"schema":"https://github.com/citation-style-language/schema/raw/master/csl-citation.json"} </w:instrText>
      </w:r>
      <w:r w:rsidR="00A71C1A">
        <w:fldChar w:fldCharType="separate"/>
      </w:r>
      <w:r w:rsidR="002A18DF" w:rsidRPr="002A18DF">
        <w:t>(Rind and Rosenberg, 2025)</w:t>
      </w:r>
      <w:r w:rsidR="00A71C1A">
        <w:fldChar w:fldCharType="end"/>
      </w:r>
      <w:r w:rsidRPr="2411A562">
        <w:t>.</w:t>
      </w:r>
      <w:r w:rsidR="00404EE9">
        <w:t xml:space="preserve"> </w:t>
      </w:r>
      <w:r w:rsidR="00A71C1A" w:rsidRPr="00AC77F3">
        <w:rPr>
          <w:rFonts w:eastAsiaTheme="minorEastAsia"/>
          <w:lang w:eastAsia="ja-JP"/>
        </w:rPr>
        <w:t xml:space="preserve">Bhupinderjeet Singh </w:t>
      </w:r>
      <w:r w:rsidR="00A71C1A">
        <w:rPr>
          <w:rFonts w:eastAsiaTheme="minorEastAsia"/>
          <w:lang w:eastAsia="ja-JP"/>
        </w:rPr>
        <w:t xml:space="preserve">and Philip Moffatt at </w:t>
      </w:r>
      <w:r w:rsidR="00A71C1A" w:rsidRPr="00A71C1A">
        <w:rPr>
          <w:rFonts w:eastAsiaTheme="minorEastAsia"/>
          <w:lang w:eastAsia="ja-JP"/>
        </w:rPr>
        <w:t xml:space="preserve">Washington State </w:t>
      </w:r>
      <w:r w:rsidR="00EC489E" w:rsidRPr="00A71C1A">
        <w:rPr>
          <w:rFonts w:eastAsiaTheme="minorEastAsia"/>
          <w:lang w:eastAsia="ja-JP"/>
        </w:rPr>
        <w:t>University</w:t>
      </w:r>
      <w:r w:rsidR="00A71C1A">
        <w:rPr>
          <w:rFonts w:eastAsiaTheme="minorEastAsia"/>
          <w:lang w:eastAsia="ja-JP"/>
        </w:rPr>
        <w:t xml:space="preserve">, USA </w:t>
      </w:r>
      <w:r w:rsidR="00404EE9">
        <w:t>downloaded the materials and reproduced all figures and table</w:t>
      </w:r>
      <w:r w:rsidR="00543077">
        <w:t>s</w:t>
      </w:r>
      <w:r w:rsidR="00404EE9">
        <w:t>.</w:t>
      </w:r>
    </w:p>
    <w:p w14:paraId="23A1A87D" w14:textId="49B11D44" w:rsidR="00547847" w:rsidRPr="002B6B53" w:rsidRDefault="00547847" w:rsidP="00194B86">
      <w:pPr>
        <w:pStyle w:val="Heading1"/>
      </w:pPr>
      <w:r w:rsidRPr="002B6B53">
        <w:t>Declaration of Competing Interest</w:t>
      </w:r>
    </w:p>
    <w:p w14:paraId="0BC97F35" w14:textId="77777777" w:rsidR="00547847" w:rsidRPr="0022604C" w:rsidRDefault="00547847" w:rsidP="00BA5514">
      <w:pPr>
        <w:pStyle w:val="BodyText"/>
        <w:spacing w:line="480" w:lineRule="auto"/>
      </w:pPr>
      <w:r w:rsidRPr="0022604C">
        <w:t>The authors declare that they have no known competing financial interests or personal relationships that could have appeared to influence the work reported in this paper</w:t>
      </w:r>
      <w:r>
        <w:t>.</w:t>
      </w:r>
    </w:p>
    <w:p w14:paraId="4C21DCC9" w14:textId="1244EE2F" w:rsidR="00547847" w:rsidRPr="002B6B53" w:rsidRDefault="00D84D43" w:rsidP="00194B86">
      <w:pPr>
        <w:pStyle w:val="Heading1"/>
      </w:pPr>
      <w:r>
        <w:t xml:space="preserve"> </w:t>
      </w:r>
      <w:r w:rsidR="00547847" w:rsidRPr="002B6B53">
        <w:t>Acknowledgments </w:t>
      </w:r>
    </w:p>
    <w:p w14:paraId="3CCF5A16" w14:textId="267345C7" w:rsidR="00D205D5" w:rsidRPr="00BA5514" w:rsidRDefault="00F072C3" w:rsidP="00D205D5">
      <w:pPr>
        <w:pStyle w:val="BodyText"/>
        <w:spacing w:after="1560" w:line="480" w:lineRule="auto"/>
        <w:rPr>
          <w:rFonts w:eastAsiaTheme="minorEastAsia"/>
          <w:lang w:eastAsia="ja-JP"/>
        </w:rPr>
      </w:pPr>
      <w:r>
        <w:rPr>
          <w:rFonts w:eastAsiaTheme="minorEastAsia"/>
          <w:lang w:eastAsia="ja-JP"/>
        </w:rPr>
        <w:t>The</w:t>
      </w:r>
      <w:r w:rsidR="00547847" w:rsidRPr="00AC77F3">
        <w:rPr>
          <w:rFonts w:eastAsiaTheme="minorEastAsia"/>
          <w:lang w:eastAsia="ja-JP"/>
        </w:rPr>
        <w:t xml:space="preserve"> Higher Education Commission of Pakistan, </w:t>
      </w:r>
      <w:r w:rsidR="00547847">
        <w:rPr>
          <w:rFonts w:eastAsiaTheme="minorEastAsia"/>
          <w:lang w:eastAsia="ja-JP"/>
        </w:rPr>
        <w:t xml:space="preserve">the </w:t>
      </w:r>
      <w:r w:rsidR="00547847" w:rsidRPr="00AC77F3">
        <w:rPr>
          <w:rFonts w:eastAsiaTheme="minorEastAsia"/>
          <w:lang w:eastAsia="ja-JP"/>
        </w:rPr>
        <w:t>Future of the Colorado River Project, and the Utah Water Research Laboratory</w:t>
      </w:r>
      <w:r>
        <w:rPr>
          <w:rFonts w:eastAsiaTheme="minorEastAsia"/>
          <w:lang w:eastAsia="ja-JP"/>
        </w:rPr>
        <w:t xml:space="preserve"> provided financial support</w:t>
      </w:r>
      <w:r w:rsidR="00547847" w:rsidRPr="00AC77F3">
        <w:rPr>
          <w:rFonts w:eastAsiaTheme="minorEastAsia"/>
          <w:lang w:eastAsia="ja-JP"/>
        </w:rPr>
        <w:t xml:space="preserve">. </w:t>
      </w:r>
      <w:r w:rsidR="00B87CA4" w:rsidRPr="00B87CA4">
        <w:rPr>
          <w:rFonts w:eastAsiaTheme="minorEastAsia"/>
          <w:lang w:eastAsia="ja-JP"/>
        </w:rPr>
        <w:t>The funding sources had no involvement in the study design, data collection, analysis, interpretation, manuscript writing, or the decision to submit it for publication</w:t>
      </w:r>
      <w:r w:rsidR="00E71B43">
        <w:rPr>
          <w:rFonts w:eastAsiaTheme="minorEastAsia"/>
          <w:lang w:eastAsia="ja-JP"/>
        </w:rPr>
        <w:t xml:space="preserve">. </w:t>
      </w:r>
      <w:r w:rsidR="00547847" w:rsidRPr="00AC77F3">
        <w:rPr>
          <w:rFonts w:eastAsiaTheme="minorEastAsia"/>
          <w:lang w:eastAsia="ja-JP"/>
        </w:rPr>
        <w:t xml:space="preserve">Stanley </w:t>
      </w:r>
      <w:r w:rsidR="00547847">
        <w:rPr>
          <w:rFonts w:eastAsiaTheme="minorEastAsia"/>
          <w:lang w:eastAsia="ja-JP"/>
        </w:rPr>
        <w:t>Clayton</w:t>
      </w:r>
      <w:r w:rsidR="00547847" w:rsidRPr="00AC77F3">
        <w:rPr>
          <w:rFonts w:eastAsiaTheme="minorEastAsia"/>
          <w:lang w:eastAsia="ja-JP"/>
        </w:rPr>
        <w:t xml:space="preserve"> Palmer</w:t>
      </w:r>
      <w:r>
        <w:rPr>
          <w:rFonts w:eastAsiaTheme="minorEastAsia"/>
          <w:lang w:eastAsia="ja-JP"/>
        </w:rPr>
        <w:t xml:space="preserve"> (now deceased)</w:t>
      </w:r>
      <w:r w:rsidR="00547847" w:rsidRPr="00AC77F3">
        <w:rPr>
          <w:rFonts w:eastAsiaTheme="minorEastAsia"/>
          <w:lang w:eastAsia="ja-JP"/>
        </w:rPr>
        <w:t xml:space="preserve">, Craig Ellsworth, Theodore Kennedy, and Jack Schmidt contributed data and/or discussion that helped identify tradeoffs between </w:t>
      </w:r>
      <w:r>
        <w:rPr>
          <w:rFonts w:eastAsiaTheme="minorEastAsia"/>
          <w:lang w:eastAsia="ja-JP"/>
        </w:rPr>
        <w:t>hydropeaking value</w:t>
      </w:r>
      <w:r w:rsidR="00547847" w:rsidRPr="00AC77F3">
        <w:rPr>
          <w:rFonts w:eastAsiaTheme="minorEastAsia"/>
          <w:lang w:eastAsia="ja-JP"/>
        </w:rPr>
        <w:t xml:space="preserve"> and days of steady low flows. </w:t>
      </w:r>
    </w:p>
    <w:p w14:paraId="0921E4E0" w14:textId="0E37FD4A" w:rsidR="00AF0C40" w:rsidRPr="009E46A2" w:rsidRDefault="00901B1E" w:rsidP="00194B86">
      <w:pPr>
        <w:pStyle w:val="Heading1"/>
      </w:pPr>
      <w:r w:rsidRPr="009E46A2">
        <w:lastRenderedPageBreak/>
        <w:t xml:space="preserve"> </w:t>
      </w:r>
      <w:r w:rsidR="00CF6E6E" w:rsidRPr="009E46A2">
        <w:t>References</w:t>
      </w:r>
      <w:r w:rsidR="00CF6E6E" w:rsidRPr="009E46A2">
        <w:rPr>
          <w:sz w:val="24"/>
        </w:rPr>
        <w:t xml:space="preserve"> </w:t>
      </w:r>
    </w:p>
    <w:p w14:paraId="7D464573" w14:textId="77777777" w:rsidR="00884DE7" w:rsidRDefault="00CF6E6E" w:rsidP="00884DE7">
      <w:pPr>
        <w:pStyle w:val="Bibliography"/>
      </w:pPr>
      <w:r w:rsidRPr="00C51F33">
        <w:fldChar w:fldCharType="begin"/>
      </w:r>
      <w:r w:rsidRPr="00C51F33">
        <w:instrText xml:space="preserve"> ADDIN ZOTERO_BIBL {"uncited":[],"omitted":[],"custom":[]} CSL_BIBLIOGRAPHY </w:instrText>
      </w:r>
      <w:r w:rsidRPr="00C51F33">
        <w:fldChar w:fldCharType="separate"/>
      </w:r>
      <w:r w:rsidR="00884DE7">
        <w:t>Abernethy, E.F., Muehlbauer, J.D., Kennedy, T.A., Tonkin, J.D., Van Driesche, R., Lytle, D.A., 2021. Hydropeaking intensity and dam proximity limit aquatic invertebrate diversity in the Colorado River Basin. Ecosphere 12, e03559. https://doi.org/10.1002/ecs2.3559</w:t>
      </w:r>
    </w:p>
    <w:p w14:paraId="0BE33588" w14:textId="77777777" w:rsidR="00884DE7" w:rsidRDefault="00884DE7" w:rsidP="00884DE7">
      <w:pPr>
        <w:pStyle w:val="Bibliography"/>
      </w:pPr>
      <w:r>
        <w:t>Alafifi, A.H., Rosenberg, D.E., 2020. Systems modeling to improve river, riparian, and wetland habitat quality and area. Environ. Model. Softw. 126, 104643. https://doi.org/10.1016/j.envsoft.2020.104643</w:t>
      </w:r>
    </w:p>
    <w:p w14:paraId="2689537C" w14:textId="77777777" w:rsidR="00884DE7" w:rsidRDefault="00884DE7" w:rsidP="00884DE7">
      <w:pPr>
        <w:pStyle w:val="Bibliography"/>
      </w:pPr>
      <w:r>
        <w:t>Alminagorta, O., Rosenberg, D.E., Kettenring, K.M., 2016. Systems modeling to improve the hydro-ecological performance of diked wetlands. WATER Resour. Res. 52, 7070–7085. https://doi.org/10.1002/2015WR018105</w:t>
      </w:r>
    </w:p>
    <w:p w14:paraId="7D5494E9" w14:textId="77777777" w:rsidR="00884DE7" w:rsidRDefault="00884DE7" w:rsidP="00884DE7">
      <w:pPr>
        <w:pStyle w:val="Bibliography"/>
      </w:pPr>
      <w:r>
        <w:t>Alvarez, L.V., Schmeeckle, M.W., 2013. Erosion of River Sandbars by Diurnal Stage Fluctuations in the Colorado River in the Marble and Grand Canyons: Full-Scale Laboratory Experiments. River Res. Appl. 29, 839–854. https://doi.org/10.1002/rra.2576</w:t>
      </w:r>
    </w:p>
    <w:p w14:paraId="30E198D2" w14:textId="77777777" w:rsidR="00884DE7" w:rsidRDefault="00884DE7" w:rsidP="00884DE7">
      <w:pPr>
        <w:pStyle w:val="Bibliography"/>
      </w:pPr>
      <w:r>
        <w:t>Angradi, T.R., Kubly, D.M., 1993. Effects of atmospheric exposure on chlorophyll a, biomass and productivity of the epilithon of a tailwater river. Regul. Rivers Res. Manag. 8, 345–358. https://doi.org/10.1002/rrr.3450080405</w:t>
      </w:r>
    </w:p>
    <w:p w14:paraId="59B07299" w14:textId="77777777" w:rsidR="00884DE7" w:rsidRDefault="00884DE7" w:rsidP="00884DE7">
      <w:pPr>
        <w:pStyle w:val="Bibliography"/>
      </w:pPr>
      <w:r>
        <w:t>Bonham, N., Kasprzyk, J., Zagona, E., 2022. post-MORDM: Mapping policies to synthesize optimization and robustness results for decision-maker compromise. Environ. Model. Softw. 157, 105491. https://doi.org/10.1016/j.envsoft.2022.105491</w:t>
      </w:r>
    </w:p>
    <w:p w14:paraId="61294E44" w14:textId="77777777" w:rsidR="00884DE7" w:rsidRDefault="00884DE7" w:rsidP="00884DE7">
      <w:pPr>
        <w:pStyle w:val="Bibliography"/>
      </w:pPr>
      <w:r>
        <w:t>Bourget, E.C., Langsdale, S.M., van den Belt, M., 2013. Featured Collection Introduction: Collaborative Modeling for Decision Support as a Tool to Implement IWRM. JAWRA J. Am. Water Resour. Assoc. 49, 605–608. https://doi.org/10.1111/jawr.12071</w:t>
      </w:r>
    </w:p>
    <w:p w14:paraId="08AC7C1F" w14:textId="77777777" w:rsidR="00884DE7" w:rsidRDefault="00884DE7" w:rsidP="00884DE7">
      <w:pPr>
        <w:pStyle w:val="Bibliography"/>
      </w:pPr>
      <w:r>
        <w:t>Bunn, S.E., Arthington, A.H., 2002. Basic Principles and Ecological Consequences of Altered Flow Regimes for Aquatic Biodiversity. Environ. Manage. 30, 492–507. https://doi.org/10.1007/s00267-002-2737-0</w:t>
      </w:r>
    </w:p>
    <w:p w14:paraId="5C225693" w14:textId="77777777" w:rsidR="00884DE7" w:rsidRDefault="00884DE7" w:rsidP="00884DE7">
      <w:pPr>
        <w:pStyle w:val="Bibliography"/>
      </w:pPr>
      <w:r>
        <w:t>Buschatzke, T., Hamby, J.B., Entsminger, J., 2024. Lower Basin Alternative for the Post-2026 Coordinated Operation of the Colorado River Basin.</w:t>
      </w:r>
    </w:p>
    <w:p w14:paraId="2C6030C7" w14:textId="77777777" w:rsidR="00884DE7" w:rsidRDefault="00884DE7" w:rsidP="00884DE7">
      <w:pPr>
        <w:pStyle w:val="Bibliography"/>
      </w:pPr>
      <w:r>
        <w:t>Chen, W., Olden, J.D., 2017. Designing flows to resolve human and environmental water needs in a dam-regulated river. Nat. Commun. 8, 2158. https://doi.org/10.1038/s41467-017-02226-4</w:t>
      </w:r>
    </w:p>
    <w:p w14:paraId="013C00F0" w14:textId="77777777" w:rsidR="00884DE7" w:rsidRDefault="00884DE7" w:rsidP="00884DE7">
      <w:pPr>
        <w:pStyle w:val="Bibliography"/>
      </w:pPr>
      <w:r>
        <w:t>CRB California, 2023. MONTHLY REPORT TO THE COLORADO RIVER BOARD OF CALIFORNIA.</w:t>
      </w:r>
    </w:p>
    <w:p w14:paraId="75FCA4F7" w14:textId="77777777" w:rsidR="00884DE7" w:rsidRDefault="00884DE7" w:rsidP="00884DE7">
      <w:pPr>
        <w:pStyle w:val="Bibliography"/>
      </w:pPr>
      <w:r>
        <w:t>Cross, W.F., Baxter, C.V., Donner, K.C., Rosi-Marshall, E.J., Kennedy, T.A., Hall Jr, R.O., Kelly, H.A.W., Rogers, R.S., 2011. Ecosystem ecology meets adaptive management: food web response to a controlled flood on the Colorado River, Glen Canyon. Ecol. Appl. 21, 2016–2033. https://doi.org/10.1890/10-1719.1</w:t>
      </w:r>
    </w:p>
    <w:p w14:paraId="78519742" w14:textId="77777777" w:rsidR="00884DE7" w:rsidRDefault="00884DE7" w:rsidP="00884DE7">
      <w:pPr>
        <w:pStyle w:val="Bibliography"/>
      </w:pPr>
      <w:r>
        <w:t>Cross, W.F., Baxter, C.V., Rosi-Marshall, E.J., Hall Jr., R.O., Kennedy, T.A., Donner, K.C., Wellard Kelly, H.A., Seegert, S.E.Z., Behn, K.E., Yard, M.D., 2013. Food-web dynamics in a large river discontinuum. Ecol. Monogr. 83, 311–337. https://doi.org/10.1890/12-1727.1</w:t>
      </w:r>
    </w:p>
    <w:p w14:paraId="6D24AA32" w14:textId="77777777" w:rsidR="00884DE7" w:rsidRDefault="00884DE7" w:rsidP="00884DE7">
      <w:pPr>
        <w:pStyle w:val="Bibliography"/>
      </w:pPr>
      <w:r>
        <w:t>Dalcin, A.P., Marques, G.F., Tilmant, A., Olivares, M., 2023. Dynamic Adaptive Environmental Flows (DAE-Flows) to Reconcile Long-Term Ecosystem Demands With Hydropower Objectives. Water Resour. Res. 59, e2022WR034064. https://doi.org/10.1029/2022WR034064</w:t>
      </w:r>
    </w:p>
    <w:p w14:paraId="32A23DAC" w14:textId="77777777" w:rsidR="00884DE7" w:rsidRDefault="00884DE7" w:rsidP="00884DE7">
      <w:pPr>
        <w:pStyle w:val="Bibliography"/>
      </w:pPr>
      <w:r>
        <w:t>Deemer, B.R., Yackulic, C.B., Hall, R.O., Jr, Dodrill, M.J., Kennedy, T.A., Muehlbauer, J.D., Topping, D.J., Voichick, N., Yard, M.D., 2022. Experimental reductions in subdaily flow fluctuations increased gross primary productivity for 425 river kilometers downstream. PNAS Nexus 1, pgac094. https://doi.org/10.1093/pnasnexus/pgac094</w:t>
      </w:r>
    </w:p>
    <w:p w14:paraId="1524AC8E" w14:textId="77777777" w:rsidR="00884DE7" w:rsidRDefault="00884DE7" w:rsidP="00884DE7">
      <w:pPr>
        <w:pStyle w:val="Bibliography"/>
      </w:pPr>
      <w:r>
        <w:t>DOI, 2016. Glen Canyon Dam Long-Term Experimental and Management Plan Final Environmental Impact Statement.</w:t>
      </w:r>
    </w:p>
    <w:p w14:paraId="3AFC787C" w14:textId="77777777" w:rsidR="00884DE7" w:rsidRDefault="00884DE7" w:rsidP="00884DE7">
      <w:pPr>
        <w:pStyle w:val="Bibliography"/>
      </w:pPr>
      <w:r>
        <w:t>Førsund, F.R., 2015. Hydropower Economics, International Series in Operations Research &amp; Management Science. Springer US, Boston, MA. https://doi.org/10.1007/978-1-4899-7519-5</w:t>
      </w:r>
    </w:p>
    <w:p w14:paraId="02A71008" w14:textId="77777777" w:rsidR="00884DE7" w:rsidRDefault="00884DE7" w:rsidP="00884DE7">
      <w:pPr>
        <w:pStyle w:val="Bibliography"/>
      </w:pPr>
      <w:r>
        <w:t>Gloss, S.P., Lovich, J.E., Melis, T.S., 2005. The State of the Colorado River  Ecosystem in Grand Canyon, USGS Circular 1282.</w:t>
      </w:r>
    </w:p>
    <w:p w14:paraId="5E1EB45B" w14:textId="77777777" w:rsidR="00884DE7" w:rsidRDefault="00884DE7" w:rsidP="00884DE7">
      <w:pPr>
        <w:pStyle w:val="Bibliography"/>
      </w:pPr>
      <w:r>
        <w:t>Hall Jr., R.O., Yackulic, C.B., Kennedy, T.A., Yard, M.D., Rosi-Marshall, E.J., Voichick, N., Behn, K.E., 2015. Turbidity, light, temperature, and hydropeaking control primary productivity in the Colorado River, Grand Canyon. Limnol. Oceanogr. 60, 512–526. https://doi.org/10.1002/lno.10031</w:t>
      </w:r>
    </w:p>
    <w:p w14:paraId="5AFA02C4" w14:textId="77777777" w:rsidR="00884DE7" w:rsidRDefault="00884DE7" w:rsidP="00884DE7">
      <w:pPr>
        <w:pStyle w:val="Bibliography"/>
      </w:pPr>
      <w:r>
        <w:t>Hansen, L.E., Yackulic, C.B., Dickson, B.G., Deemer, B.R., Best, R.J., 2023. Linking ecosystem processes to consumer growth rates: gross primary productivity as a driver of freshwater fish somatic growth in a resource-limited river. Can. J. Fish. Aquat. Sci. 80, 1456–1469. https://doi.org/10.1139/cjfas-2022-0229</w:t>
      </w:r>
    </w:p>
    <w:p w14:paraId="444905C6" w14:textId="77777777" w:rsidR="00884DE7" w:rsidRDefault="00884DE7" w:rsidP="00884DE7">
      <w:pPr>
        <w:pStyle w:val="Bibliography"/>
      </w:pPr>
      <w:r>
        <w:t>Hauer, C., Wagner, B., Aigner, J., Holzapfel, P., Flödl, P., Liedermann, M., Tritthart, M., Sindelar, C., Pulg, U., Klösch, M., Haimann, M., Donnum, B.O., Stickler, M., Habersack, H., 2018. State of the art, shortcomings and future challenges for a sustainable sediment management in hydropower: A review. Renew. Sustain. Energy Rev. 98, 40–55. https://doi.org/10.1016/j.rser.2018.08.031</w:t>
      </w:r>
    </w:p>
    <w:p w14:paraId="406F5E56" w14:textId="77777777" w:rsidR="00884DE7" w:rsidRDefault="00884DE7" w:rsidP="00884DE7">
      <w:pPr>
        <w:pStyle w:val="Bibliography"/>
      </w:pPr>
      <w:r>
        <w:t>Hegwood, M., Langendorf, R.E., Burgess, M.G., 2022. Why win-wins are rare in complex environmental management. Nat. Sustain. 5, 674–680. https://doi.org/10.1038/s41893-022-00866-z</w:t>
      </w:r>
    </w:p>
    <w:p w14:paraId="0B82E82E" w14:textId="77777777" w:rsidR="00884DE7" w:rsidRDefault="00884DE7" w:rsidP="00884DE7">
      <w:pPr>
        <w:pStyle w:val="Bibliography"/>
      </w:pPr>
      <w:r>
        <w:t>Hochbaum, D.S., 2007. Complexity and algorithms for nonlinear optimization problems. Ann. Oper. Res. 153, 257–296. https://doi.org/10.1007/s10479-007-0172-6</w:t>
      </w:r>
    </w:p>
    <w:p w14:paraId="3811E582" w14:textId="77777777" w:rsidR="00884DE7" w:rsidRDefault="00884DE7" w:rsidP="00884DE7">
      <w:pPr>
        <w:pStyle w:val="Bibliography"/>
      </w:pPr>
      <w:r>
        <w:t>Hoeting, J.A., 1998. Sandbars in the Colorado River: an Environmental Consulting Project. Stat. Sci. 9–13.</w:t>
      </w:r>
    </w:p>
    <w:p w14:paraId="219E79EE" w14:textId="77777777" w:rsidR="00884DE7" w:rsidRDefault="00884DE7" w:rsidP="00884DE7">
      <w:pPr>
        <w:pStyle w:val="Bibliography"/>
      </w:pPr>
      <w:r>
        <w:t>Horne, A., Szemis, J.M., Kaur, S., Webb, J.A., Stewardson, M.J., Costa, A., Boland, N., 2016. Optimization tools for environmental water decisions: A review of strengths, weaknesses, and opportunities to improve adoption. Environ. Model. Softw. 84, 326–338. https://doi.org/10.1016/j.envsoft.2016.06.028</w:t>
      </w:r>
    </w:p>
    <w:p w14:paraId="57B860CC" w14:textId="77777777" w:rsidR="00884DE7" w:rsidRDefault="00884DE7" w:rsidP="00884DE7">
      <w:pPr>
        <w:pStyle w:val="Bibliography"/>
      </w:pPr>
      <w:r>
        <w:t>Hozlar, E., 1990. Gams-General Algebraic Modeling System for Mathematical-Modeling. Ekonomicko-Matematicky Obzor 26, 96–99.</w:t>
      </w:r>
    </w:p>
    <w:p w14:paraId="57665AEF" w14:textId="77777777" w:rsidR="00884DE7" w:rsidRDefault="00884DE7" w:rsidP="00884DE7">
      <w:pPr>
        <w:pStyle w:val="Bibliography"/>
      </w:pPr>
      <w:r>
        <w:t>Jager, H.I., Smith, B.T., 2008. Sustainable reservoir operation: can we generate hydropower and preserve ecosystem values? River Res. Appl. 24, 340–352. https://doi.org/doi:10.1002/rra.1069</w:t>
      </w:r>
    </w:p>
    <w:p w14:paraId="0CBB6116" w14:textId="77777777" w:rsidR="00884DE7" w:rsidRDefault="00884DE7" w:rsidP="00884DE7">
      <w:pPr>
        <w:pStyle w:val="Bibliography"/>
      </w:pPr>
      <w:r>
        <w:t>Jager, H.I., Uria-Martinez, R., 2023. Finding middle ground: Flow regimes designed for salmon and energy value. Water Biol. Secur. 2, 100183. https://doi.org/10.1016/j.watbs.2023.100183</w:t>
      </w:r>
    </w:p>
    <w:p w14:paraId="0B884FCE" w14:textId="77777777" w:rsidR="00884DE7" w:rsidRDefault="00884DE7" w:rsidP="00884DE7">
      <w:pPr>
        <w:pStyle w:val="Bibliography"/>
      </w:pPr>
      <w:r>
        <w:t>Jones, N.E., 2014. The Dual Nature of Hydropeaking Rivers: Is Ecopeaking Possible? River Res. Appl. 30, 521–526. https://doi.org/10.1002/rra.2653</w:t>
      </w:r>
    </w:p>
    <w:p w14:paraId="076A37E7" w14:textId="77777777" w:rsidR="00884DE7" w:rsidRDefault="00884DE7" w:rsidP="00884DE7">
      <w:pPr>
        <w:pStyle w:val="Bibliography"/>
      </w:pPr>
      <w:r>
        <w:t>Kennedy, T.A., Muehlbauer, J.D., Yackulic, C.B., Lytle, D.A., Miller, S.W., Dibble, K.L., Kortenhoeven, E.W., Metcalfe, A.N., Baxter, C.V., 2016. Flow Management for Hydropower Extirpates Aquatic Insects, Undermining River Food Webs. BIOSCIENCE 66, 561–575. https://doi.org/10.1093/biosci/biw059</w:t>
      </w:r>
    </w:p>
    <w:p w14:paraId="10EF56E3" w14:textId="77777777" w:rsidR="00884DE7" w:rsidRDefault="00884DE7" w:rsidP="00884DE7">
      <w:pPr>
        <w:pStyle w:val="Bibliography"/>
      </w:pPr>
      <w:r>
        <w:t>Kennedy, T.R., Muehlbauer, J., Metcalfe, A., Deemer, B., Ford, M., Szydlo, C., Behn, K., Yackulic, C., 2023. Experimental Bug Flows Enhance Natural Processes That Sustain The Colorado River Ecosystem.</w:t>
      </w:r>
    </w:p>
    <w:p w14:paraId="48E4FE42" w14:textId="77777777" w:rsidR="00884DE7" w:rsidRDefault="00884DE7" w:rsidP="00884DE7">
      <w:pPr>
        <w:pStyle w:val="Bibliography"/>
      </w:pPr>
      <w:r>
        <w:t>Ko, S.-K., Fontane, D.G., Labadie, J.W., 1992. Multiobjectwe Optimization of Reservoir Systems Operation1. JAWRA J. Am. Water Resour. Assoc. 28, 111–127. https://doi.org/10.1111/j.1752-1688.1992.tb03158.x</w:t>
      </w:r>
    </w:p>
    <w:p w14:paraId="13FB01DF" w14:textId="77777777" w:rsidR="00884DE7" w:rsidRDefault="00884DE7" w:rsidP="00884DE7">
      <w:pPr>
        <w:pStyle w:val="Bibliography"/>
      </w:pPr>
      <w:r>
        <w:t>Kraft, M., Rosenberg, D.E., Null, S.E., 2019. Prioritizing Stream Barrier Removal to Maximize Connected Aquatic Habitat and Minimize Water Scarcity. JAWRA J. Am. Water Resour. Assoc. 55, 382–400. https://doi.org/10.1111/1752-1688.12718</w:t>
      </w:r>
    </w:p>
    <w:p w14:paraId="1F837DF6" w14:textId="77777777" w:rsidR="00884DE7" w:rsidRDefault="00884DE7" w:rsidP="00884DE7">
      <w:pPr>
        <w:pStyle w:val="Bibliography"/>
      </w:pPr>
      <w:r>
        <w:t>Langsdale, S., Beall, A., Bourget, E., Hagen, E., Kudlas, S., Palmer, R., Tate, D., Werick, W., 2013. Collaborative Modeling for Decision Support in Water Resources: Principles and Best Practices. JAWRA J. Am. Water Resour. Assoc. 49, 629–638. https://doi.org/10.1111/jawr.12065</w:t>
      </w:r>
    </w:p>
    <w:p w14:paraId="128417D1" w14:textId="77777777" w:rsidR="00884DE7" w:rsidRDefault="00884DE7" w:rsidP="00884DE7">
      <w:pPr>
        <w:pStyle w:val="Bibliography"/>
      </w:pPr>
      <w:r>
        <w:t>Liermann, C.R., Nilsson, C., Robertson, J., Ng, R.Y., 2012. Implications of Dam Obstruction for Global Freshwater Fish Diversity. BioScience 62, 539–548. https://doi.org/10.1525/bio.2012.62.6.5</w:t>
      </w:r>
    </w:p>
    <w:p w14:paraId="70927168" w14:textId="77777777" w:rsidR="00884DE7" w:rsidRDefault="00884DE7" w:rsidP="00884DE7">
      <w:pPr>
        <w:pStyle w:val="Bibliography"/>
      </w:pPr>
      <w:r>
        <w:t>LTEMP Team, 2022. Final Recommendation to Implement Experimental Macroinvertebrate Production Flow Releases (“Bug Flows”) at Glen Canyon Dam in Water Year 2022.</w:t>
      </w:r>
    </w:p>
    <w:p w14:paraId="3D15A3BC" w14:textId="77777777" w:rsidR="00884DE7" w:rsidRDefault="00884DE7" w:rsidP="00884DE7">
      <w:pPr>
        <w:pStyle w:val="Bibliography"/>
      </w:pPr>
      <w:r>
        <w:t>Lund, J.R., Guzman, J., 1999. Derived Operating Rules for Reservoirs in Series or in Parallel. J. Water Resour. Plan. Manag. 125, 143–153. https://doi.org/10.1061/(ASCE)0733-9496(1999)125:3(143)</w:t>
      </w:r>
    </w:p>
    <w:p w14:paraId="02372E01" w14:textId="77777777" w:rsidR="00884DE7" w:rsidRDefault="00884DE7" w:rsidP="00884DE7">
      <w:pPr>
        <w:pStyle w:val="Bibliography"/>
      </w:pPr>
      <w:r>
        <w:t>Melis, T.S., 2011. Effects of Three High-Flow Experiments  on the Colorado River Ecosystem  Downstream from Glen Canyon Dam, Arizona (No. U.S. Geological Survey Circular 1366). U.S. Geological Survey.</w:t>
      </w:r>
    </w:p>
    <w:p w14:paraId="19EC9383" w14:textId="77777777" w:rsidR="00884DE7" w:rsidRDefault="00884DE7" w:rsidP="00884DE7">
      <w:pPr>
        <w:pStyle w:val="Bibliography"/>
      </w:pPr>
      <w:r>
        <w:t>Moog, O., 1993. Quantification of daily peak hydropower effects on aquatic fauna and management to minimize environmental impacts. Regul. Rivers Res. Manag. 8, 5–14. https://doi.org/10.1002/rrr.3450080105</w:t>
      </w:r>
    </w:p>
    <w:p w14:paraId="23E3D672" w14:textId="77777777" w:rsidR="00884DE7" w:rsidRDefault="00884DE7" w:rsidP="00884DE7">
      <w:pPr>
        <w:pStyle w:val="Bibliography"/>
      </w:pPr>
      <w:r>
        <w:t>Null, S.E., Olivares, M.A., Cordera, F., Lund, J.R., 2021. Pareto Optimality and Compromise for Environmental Water Management. Water Resour. Res. 57, e2020WR028296. https://doi.org/10.1029/2020WR028296</w:t>
      </w:r>
    </w:p>
    <w:p w14:paraId="76A69353" w14:textId="77777777" w:rsidR="00884DE7" w:rsidRDefault="00884DE7" w:rsidP="00884DE7">
      <w:pPr>
        <w:pStyle w:val="Bibliography"/>
      </w:pPr>
      <w:r>
        <w:t>Owusu, A., Mul, M., van der Zaag, P., Slinger, J., 2022. May the Odds Be in Your Favor: Why Many Attempts to Reoperate Dams for the Environment Stall. J. WATER Resour. Plan. Manag. 148, 04022009. https://doi.org/10.1061/(ASCE)WR.1943-5452.0001521</w:t>
      </w:r>
    </w:p>
    <w:p w14:paraId="6F6ED508" w14:textId="77777777" w:rsidR="00884DE7" w:rsidRDefault="00884DE7" w:rsidP="00884DE7">
      <w:pPr>
        <w:pStyle w:val="Bibliography"/>
      </w:pPr>
      <w:r>
        <w:t>Palmer, R.N., Cardwell, H.E., Lorie, M.A., Werick, W., 2013. Disciplined Planning, Structured Participation, and Collaborative Modeling — Applying Shared Vision Planning to Water Resources. JAWRA J. Am. Water Resour. Assoc. 49, 614–628. https://doi.org/10.1111/jawr.12067</w:t>
      </w:r>
    </w:p>
    <w:p w14:paraId="09EF73BE" w14:textId="77777777" w:rsidR="00884DE7" w:rsidRDefault="00884DE7" w:rsidP="00884DE7">
      <w:pPr>
        <w:pStyle w:val="Bibliography"/>
      </w:pPr>
      <w:r>
        <w:t>Palmquist, E.C., Deemer, B.R., Metcalfe, A.N., Kennedy, T.A., Bair, L.S., Fairley, H.C., Grams, P.E., Sankey, J.B., Yackulic, C.B., 2024. eZ flow metrics: Using z-scores to estimate deviations from natural flow in the Colorado River below Glen Canyon Dam. River Res. Appl. https://doi.org/10.1002/rra.4360</w:t>
      </w:r>
    </w:p>
    <w:p w14:paraId="4237FFCA" w14:textId="77777777" w:rsidR="00884DE7" w:rsidRDefault="00884DE7" w:rsidP="00884DE7">
      <w:pPr>
        <w:pStyle w:val="Bibliography"/>
      </w:pPr>
      <w:r>
        <w:t>Pérez-Díaz, J.I., Wilhelmi, J.R., Arévalo, L.A., 2010. Optimal short-term operation schedule of a hydropower plant in a competitive electricity market. Energy Convers. Manag. 51, 2955–2966. https://doi.org/10.1016/j.enconman.2010.06.038</w:t>
      </w:r>
    </w:p>
    <w:p w14:paraId="795CB1F6" w14:textId="77777777" w:rsidR="00884DE7" w:rsidRDefault="00884DE7" w:rsidP="00884DE7">
      <w:pPr>
        <w:pStyle w:val="Bibliography"/>
      </w:pPr>
      <w:r>
        <w:t>Ploussard, Q., Veselka, T.D., 2020. Financial Analysis of the 2019 Glen Canyon Dam Bug Flow Experiment (No. ANL-20/81). Argonne National Lab. (ANL), Argonne, IL (United States). https://doi.org/10.2172/1734861</w:t>
      </w:r>
    </w:p>
    <w:p w14:paraId="74241271" w14:textId="77777777" w:rsidR="00884DE7" w:rsidRDefault="00884DE7" w:rsidP="00884DE7">
      <w:pPr>
        <w:pStyle w:val="Bibliography"/>
      </w:pPr>
      <w:r>
        <w:t>Ploussard, Q., Veselka, T.D., 2019. Financial Analysis of the 2018 Glen Canyon Dam Bug Flow Experiment (No. ANL-19/19, 1526634). https://doi.org/10.2172/1526634</w:t>
      </w:r>
    </w:p>
    <w:p w14:paraId="26E45E6E" w14:textId="77777777" w:rsidR="00884DE7" w:rsidRDefault="00884DE7" w:rsidP="00884DE7">
      <w:pPr>
        <w:pStyle w:val="Bibliography"/>
      </w:pPr>
      <w:r>
        <w:t>Poff, N.L., Olden, J.D., Merritt, D.M., Pepin, D.M., 2007. Homogenization of regional river dynamics by dams and global biodiversity implications. Proc. Natl. Acad. Sci. 104, 5732–5737. https://doi.org/10.1073/pnas.0609812104</w:t>
      </w:r>
    </w:p>
    <w:p w14:paraId="220772A9" w14:textId="77777777" w:rsidR="00884DE7" w:rsidRDefault="00884DE7" w:rsidP="00884DE7">
      <w:pPr>
        <w:pStyle w:val="Bibliography"/>
      </w:pPr>
      <w:r>
        <w:t>Poff, N.L., Zimmerman, J.K.H., 2010. Ecological responses to altered flow regimes: a literature review to inform the science and management of environmental flows. Freshw. Biol. 55, 194–205. https://doi.org/10.1111/j.1365-2427.2009.02272.x</w:t>
      </w:r>
    </w:p>
    <w:p w14:paraId="12C688ED" w14:textId="77777777" w:rsidR="00884DE7" w:rsidRDefault="00884DE7" w:rsidP="00884DE7">
      <w:pPr>
        <w:pStyle w:val="Bibliography"/>
      </w:pPr>
      <w:r>
        <w:t>Porse, E.C., Sandoval-Solis, S., Lane, B.A., 2015. Integrating Environmental Flows into Multi-Objective Reservoir Management for a Transboundary, Water-Scarce River Basin: Rio Grande/Bravo. Water Resour. Manag. 29, 2471–2484. https://doi.org/10.1007/s11269-015-0952-8</w:t>
      </w:r>
    </w:p>
    <w:p w14:paraId="657FA32B" w14:textId="77777777" w:rsidR="00884DE7" w:rsidRDefault="00884DE7" w:rsidP="00884DE7">
      <w:pPr>
        <w:pStyle w:val="Bibliography"/>
      </w:pPr>
      <w:r>
        <w:t>Rheinheimer, D.E., Null, S.E., Lund, J.R., 2015. Optimizing Selective Withdrawal from Reservoirs to Manage Downstream Temperatures with Climate Warming. J. Water Resour. Plan. Manag. 141, 04014063. https://doi.org/10.1061/(ASCE)WR.1943-5452.0000447</w:t>
      </w:r>
    </w:p>
    <w:p w14:paraId="6CA395DD" w14:textId="77777777" w:rsidR="00884DE7" w:rsidRDefault="00884DE7" w:rsidP="00884DE7">
      <w:pPr>
        <w:pStyle w:val="Bibliography"/>
      </w:pPr>
      <w:r>
        <w:t>Rind, M., Rosenberg, D., 2025. Bugs Pay for Days of Steady Reservoir Releases to Reduce Hydropeaking-Ecosystem Conflict. https://www.hydroshare.org/resource/209cf1b127b04806836345bf0f4b6c66/</w:t>
      </w:r>
    </w:p>
    <w:p w14:paraId="5AB9390B" w14:textId="77777777" w:rsidR="00884DE7" w:rsidRDefault="00884DE7" w:rsidP="00884DE7">
      <w:pPr>
        <w:pStyle w:val="Bibliography"/>
      </w:pPr>
      <w:r>
        <w:t>Robinson, C.T., Uehlinger, U., 2008. Experimental Floods Cause Ecosystem Regime Shift in a Regulated River. Ecol. Appl. 18, 511–526. https://doi.org/10.1890/07-0886.1</w:t>
      </w:r>
    </w:p>
    <w:p w14:paraId="0ECE3B48" w14:textId="77777777" w:rsidR="00884DE7" w:rsidRDefault="00884DE7" w:rsidP="00884DE7">
      <w:pPr>
        <w:pStyle w:val="Bibliography"/>
      </w:pPr>
      <w:r>
        <w:t>Root, J.C., Jones, D., 2022. Elevation-area-capacity relationships of Lake Powell in 2018 and estimated loss of storage capacity since 1963 (No. 2022–5017), Scientific Investigations Report. U.S. Geological Survey. https://doi.org/10.3133/sir20225017</w:t>
      </w:r>
    </w:p>
    <w:p w14:paraId="18C4FC4B" w14:textId="77777777" w:rsidR="00884DE7" w:rsidRDefault="00884DE7" w:rsidP="00884DE7">
      <w:pPr>
        <w:pStyle w:val="Bibliography"/>
      </w:pPr>
      <w:r>
        <w:t>Rosenberg, D.E., 2015. Blended near-optimal alternative generation, visualization, and interaction for water resources decision making. Water Resour. Res. 51, 2047–2063. https://doi.org/10.1002/2013WR014667</w:t>
      </w:r>
    </w:p>
    <w:p w14:paraId="580F997E" w14:textId="77777777" w:rsidR="00884DE7" w:rsidRDefault="00884DE7" w:rsidP="00884DE7">
      <w:pPr>
        <w:pStyle w:val="Bibliography"/>
      </w:pPr>
      <w:r>
        <w:t>Tilmant, A., Vanclooster, M., Duckstein, L., Persoons, E., 2002. Comparison of Fuzzy and Nonfuzzy Optimal Reservoir Operating Policies. J. Water Resour. Plan. Manag. 128, 390–398. https://doi.org/10.1061/(ASCE)0733-9496(2002)128:6(390)</w:t>
      </w:r>
    </w:p>
    <w:p w14:paraId="69806537" w14:textId="77777777" w:rsidR="00884DE7" w:rsidRDefault="00884DE7" w:rsidP="00884DE7">
      <w:pPr>
        <w:pStyle w:val="Bibliography"/>
      </w:pPr>
      <w:r>
        <w:t>Topping, D.J., Schmidt, J.C., Vierra Jr., L.E., 2003. Computation and analysis of the instantaneous-discharge record for the Colorado River at Lees Ferry, Arizona : May 8, 1921, through September 30, 2000 (USGS Numbered Series No. 1677), Computation and analysis of the instantaneous-discharge record for the Colorado River at Lees Ferry, Arizona : May 8, 1921, through September 30, 2000, Professional Paper. https://doi.org/10.3133/pp1677</w:t>
      </w:r>
    </w:p>
    <w:p w14:paraId="7DB7E524" w14:textId="77777777" w:rsidR="00884DE7" w:rsidRDefault="00884DE7" w:rsidP="00884DE7">
      <w:pPr>
        <w:pStyle w:val="Bibliography"/>
      </w:pPr>
      <w:r>
        <w:t>Unterhitzenberger, C., Wilson, H., James Bryde, D., Rost, M., Joby, R., 2021. The stakeholder challenge: dealing with challenging situations involving stakeholders. Prod. Plan. Control 32, 926–941. https://doi.org/10.1080/09537287.2020.1776907</w:t>
      </w:r>
    </w:p>
    <w:p w14:paraId="12DE8114" w14:textId="77777777" w:rsidR="00884DE7" w:rsidRDefault="00884DE7" w:rsidP="00884DE7">
      <w:pPr>
        <w:pStyle w:val="Bibliography"/>
      </w:pPr>
      <w:r>
        <w:t>USBR, 2024a. Glen Canyon Dam Long-Term Experimental and Management Plan | Upper Colorado Basin | Bureau of Reclamation [WWW Document]. URL https://www.usbr.gov/uc/progact/amp/ltemp.html (accessed 8.8.24).</w:t>
      </w:r>
    </w:p>
    <w:p w14:paraId="7D0A9E6D" w14:textId="77777777" w:rsidR="00884DE7" w:rsidRDefault="00884DE7" w:rsidP="00884DE7">
      <w:pPr>
        <w:pStyle w:val="Bibliography"/>
      </w:pPr>
      <w:r>
        <w:t>USBR, 2024b. Lake Powell and Lake Mead: End of Month Elevation charts.</w:t>
      </w:r>
    </w:p>
    <w:p w14:paraId="1B6CA45A" w14:textId="77777777" w:rsidR="00884DE7" w:rsidRDefault="00884DE7" w:rsidP="00884DE7">
      <w:pPr>
        <w:pStyle w:val="Bibliography"/>
      </w:pPr>
      <w:r>
        <w:t>USBR, 2023. Glen Canyon Dam | Upper Colorado Region | Bureau of Reclamation [WWW Document]. Glen Canyon Unit. URL https://www.usbr.gov/uc/rm/crsp/gc/ (accessed 12.9.23).</w:t>
      </w:r>
    </w:p>
    <w:p w14:paraId="31E9C1C6" w14:textId="77777777" w:rsidR="00884DE7" w:rsidRDefault="00884DE7" w:rsidP="00884DE7">
      <w:pPr>
        <w:pStyle w:val="Bibliography"/>
      </w:pPr>
      <w:r>
        <w:t>USBR, 2019. Drought Contingency Plans | Bureau of Reclamation [WWW Document]. URL https://www.usbr.gov/ColoradoRiverBasin/dcp/index.html (accessed 9.28.24).</w:t>
      </w:r>
    </w:p>
    <w:p w14:paraId="6FBBA1CB" w14:textId="77777777" w:rsidR="00884DE7" w:rsidRDefault="00884DE7" w:rsidP="00884DE7">
      <w:pPr>
        <w:pStyle w:val="Bibliography"/>
      </w:pPr>
      <w:r>
        <w:t>USBR, 2016. LTEMP 2016 [WWW Document]. Integrating LTEMP GCDAMP Process. URL https://www.usbr.gov/uc/progact/amp/twg/2016-10-18-twg-meeting/Attach_08.pdf (accessed 12.9.23).</w:t>
      </w:r>
    </w:p>
    <w:p w14:paraId="0C3AD2EC" w14:textId="77777777" w:rsidR="00884DE7" w:rsidRDefault="00884DE7" w:rsidP="00884DE7">
      <w:pPr>
        <w:pStyle w:val="Bibliography"/>
      </w:pPr>
      <w:r>
        <w:t>USBR, 2007. Record of Decision: Colorado River Interim Guidelines for Lower Basin Shortages and Coordinated Operations for Lakes Powell and Mead.</w:t>
      </w:r>
    </w:p>
    <w:p w14:paraId="47BA6A0C" w14:textId="77777777" w:rsidR="00884DE7" w:rsidRDefault="00884DE7" w:rsidP="00884DE7">
      <w:pPr>
        <w:pStyle w:val="Bibliography"/>
      </w:pPr>
      <w:r>
        <w:t>USGS, 2015. Rebuilding Sandbars in the Grand Canyon. URL https://www.usgs.gov/news/featured-story/rebuilding-sandbars-grand-canyon (accessed 8.18.24).</w:t>
      </w:r>
    </w:p>
    <w:p w14:paraId="55831EAE" w14:textId="77777777" w:rsidR="00884DE7" w:rsidRDefault="00884DE7" w:rsidP="00884DE7">
      <w:pPr>
        <w:pStyle w:val="Bibliography"/>
      </w:pPr>
      <w:r>
        <w:t>Vericat, D., Ville, F., Palau-Ibars, A., Batalla, R.J., 2020. Effects of Hydropeaking on Bed Mobility: Evidence from a Pyrenean River. Water 12, 178. https://doi.org/10.3390/w12010178</w:t>
      </w:r>
    </w:p>
    <w:p w14:paraId="223CEEA0" w14:textId="77777777" w:rsidR="00884DE7" w:rsidRDefault="00884DE7" w:rsidP="00884DE7">
      <w:pPr>
        <w:pStyle w:val="Bibliography"/>
      </w:pPr>
      <w:r>
        <w:t>Voinov, A., Kolagani, N., McCall, M.K., Glynn, P.D., Kragt, M.E., Ostermann, F.O., Pierce, S.A., Ramu, P., 2016. Modelling with stakeholders – Next generation. Environ. Model. Softw. 77, 196–220. https://doi.org/10.1016/j.envsoft.2015.11.016</w:t>
      </w:r>
    </w:p>
    <w:p w14:paraId="169B3BCE" w14:textId="77777777" w:rsidR="00884DE7" w:rsidRDefault="00884DE7" w:rsidP="00884DE7">
      <w:pPr>
        <w:pStyle w:val="Bibliography"/>
      </w:pPr>
      <w:r>
        <w:t>Vörösmarty, C.J., McIntyre, P.B., Gessner, M.O., Dudgeon, D., Prusevich, A., Green, P., Glidden, S., Bunn, S.E., Sullivan, C.A., Liermann, C.R., Davies, P.M., 2010. Global threats to human water security and river biodiversity. Nature 467, 555–561. https://doi.org/10.1038/nature09440</w:t>
      </w:r>
    </w:p>
    <w:p w14:paraId="5C5212D8" w14:textId="77777777" w:rsidR="00884DE7" w:rsidRDefault="00884DE7" w:rsidP="00884DE7">
      <w:pPr>
        <w:pStyle w:val="Bibliography"/>
      </w:pPr>
      <w:r>
        <w:t>Wang, H., Brill, E.D., Ranjithan, R.S., Sankarasubramanian, A., 2015. A framework for incorporating ecological releases in single reservoir operation. Adv. Water Resour. 78, 9–21. https://doi.org/10.1016/j.advwatres.2015.01.006</w:t>
      </w:r>
    </w:p>
    <w:p w14:paraId="53A9CD79" w14:textId="77777777" w:rsidR="00884DE7" w:rsidRDefault="00884DE7" w:rsidP="00884DE7">
      <w:pPr>
        <w:pStyle w:val="Bibliography"/>
      </w:pPr>
      <w:r>
        <w:t>Wheeler, K.G., Hall, J.W., Abdo, G.M., Dadson, S.J., Kasprzyk, J.R., Smith, R., Zagona, E.A., 2018. Exploring Cooperative Transboundary River Management Strategies for the Eastern Nile Basin. Water Resour. Res. 54, 9224–9254. https://doi.org/10.1029/2017WR022149</w:t>
      </w:r>
    </w:p>
    <w:p w14:paraId="343C6F1A" w14:textId="77777777" w:rsidR="00884DE7" w:rsidRDefault="00884DE7" w:rsidP="00884DE7">
      <w:pPr>
        <w:pStyle w:val="Bibliography"/>
      </w:pPr>
      <w:r>
        <w:t>Wild, T.B., Reed, P.M., Loucks, D.P., Mallen-Cooper, M., Jensen, E.D., 2019. Balancing Hydropower Development and Ecological Impacts in the Mekong: Tradeoffs for Sambor Mega Dam. J. Water Resour. Plan. Manag. 145, 05018019. https://doi.org/10.1061/(ASCE)WR.1943-5452.0001036</w:t>
      </w:r>
    </w:p>
    <w:p w14:paraId="0D7F119D" w14:textId="77777777" w:rsidR="00884DE7" w:rsidRDefault="00884DE7" w:rsidP="00884DE7">
      <w:pPr>
        <w:pStyle w:val="Bibliography"/>
      </w:pPr>
      <w:r>
        <w:t>Winemiller, K.O., McIntyre, P.B., Castello, L., Fluet-Chouinard, E., Giarrizzo, T., Nam, S., Baird, I.G., Darwall, W., Lujan, N.K., Harrison, I., Stiassny, M.L.J., Silvano, R.A.M., Fitzgerald, D.B., Pelicice, F.M., Agostinho, A.A., Gomes, L.C., Albert, J.S., Baran, E., Petrere, M., Zarfl, C., Mulligan, M., Sullivan, J.P., Arantes, C.C., Sousa, L.M., Koning, A.A., Hoeinghaus, D.J., Sabaj, M., Lundberg, J.G., Armbruster, J., Thieme, M.L., Petry, P., Zuanon, J., Vilara, G.T., Snoeks, J., Ou, C., Rainboth, W., Pavanelli, C.S., Akama, A., Soesbergen, A. van, Sáenz, L., 2016. Balancing hydropower and biodiversity in the Amazon, Congo, and Mekong. Science 351, 128–129. https://doi.org/10.1126/science.aac7082</w:t>
      </w:r>
    </w:p>
    <w:p w14:paraId="5ED36D5B" w14:textId="77777777" w:rsidR="00884DE7" w:rsidRDefault="00884DE7" w:rsidP="00884DE7">
      <w:pPr>
        <w:pStyle w:val="Bibliography"/>
      </w:pPr>
      <w:r>
        <w:t>Wright, S.A., Anderson, C.R., Voichick, N., 2009. A simplified water temperature model for the Colorado River below Glen Canyon Dam. River Res. Appl. 25, 675–686. https://doi.org/10.1002/rra.1179</w:t>
      </w:r>
    </w:p>
    <w:p w14:paraId="7017142C" w14:textId="77777777" w:rsidR="00884DE7" w:rsidRDefault="00884DE7" w:rsidP="00884DE7">
      <w:pPr>
        <w:pStyle w:val="Bibliography"/>
      </w:pPr>
      <w:r>
        <w:t>Yakowitz, S., 1982. Dynamic programming applications in water resources. Water Resour. Res. 18, 673–696. https://doi.org/10.1029/WR018i004p00673</w:t>
      </w:r>
    </w:p>
    <w:p w14:paraId="406DCD34" w14:textId="77777777" w:rsidR="00884DE7" w:rsidRDefault="00884DE7" w:rsidP="00884DE7">
      <w:pPr>
        <w:pStyle w:val="Bibliography"/>
      </w:pPr>
      <w:r>
        <w:t>Yoo, J.-H., 2009. Maximization of hydropower generation through the application of a linear programming model. J. Hydrol. 376, 182–187. https://doi.org/10.1016/j.jhydrol.2009.07.026</w:t>
      </w:r>
    </w:p>
    <w:p w14:paraId="4F66090C" w14:textId="77777777" w:rsidR="00884DE7" w:rsidRDefault="00884DE7" w:rsidP="00884DE7">
      <w:pPr>
        <w:pStyle w:val="Bibliography"/>
      </w:pPr>
      <w:r>
        <w:t>Young, P.S., Cech, J.J., Thompson, L.C., 2011. Hydropower-related pulsed-flow impacts on stream fishes: a brief review, conceptual model, knowledge gaps, and research needs. Rev. Fish Biol. Fish. 21, 713–731. https://doi.org/10.1007/s11160-011-9211-0</w:t>
      </w:r>
    </w:p>
    <w:p w14:paraId="52506504" w14:textId="1876044D" w:rsidR="00905E12" w:rsidRPr="00485519" w:rsidRDefault="00CF6E6E" w:rsidP="00733F83">
      <w:pPr>
        <w:suppressLineNumbers/>
        <w:spacing w:line="480" w:lineRule="auto"/>
        <w:rPr>
          <w:rFonts w:ascii="Times New Roman" w:hAnsi="Times New Roman" w:cs="Times New Roman"/>
          <w:sz w:val="28"/>
          <w:szCs w:val="28"/>
        </w:rPr>
      </w:pPr>
      <w:r w:rsidRPr="00C51F33">
        <w:rPr>
          <w:rFonts w:ascii="Times New Roman" w:hAnsi="Times New Roman" w:cs="Times New Roman"/>
          <w:sz w:val="24"/>
          <w:szCs w:val="24"/>
        </w:rPr>
        <w:fldChar w:fldCharType="end"/>
      </w:r>
    </w:p>
    <w:sectPr w:rsidR="00905E12" w:rsidRPr="00485519" w:rsidSect="00BA551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9A879" w14:textId="77777777" w:rsidR="00B1539F" w:rsidRDefault="00B1539F" w:rsidP="007E29AA">
      <w:pPr>
        <w:spacing w:after="0" w:line="240" w:lineRule="auto"/>
      </w:pPr>
      <w:r>
        <w:separator/>
      </w:r>
    </w:p>
  </w:endnote>
  <w:endnote w:type="continuationSeparator" w:id="0">
    <w:p w14:paraId="6468FC55" w14:textId="77777777" w:rsidR="00B1539F" w:rsidRDefault="00B1539F" w:rsidP="007E29AA">
      <w:pPr>
        <w:spacing w:after="0" w:line="240" w:lineRule="auto"/>
      </w:pPr>
      <w:r>
        <w:continuationSeparator/>
      </w:r>
    </w:p>
  </w:endnote>
  <w:endnote w:type="continuationNotice" w:id="1">
    <w:p w14:paraId="1DC9EC27" w14:textId="77777777" w:rsidR="00B1539F" w:rsidRDefault="00B153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ED81" w14:textId="77777777" w:rsidR="00F83A23" w:rsidRDefault="00F83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472B8" w14:textId="77777777" w:rsidR="00F83A23" w:rsidRDefault="00F83A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2F387" w14:textId="77777777" w:rsidR="00F83A23" w:rsidRDefault="00F83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84767" w14:textId="77777777" w:rsidR="00B1539F" w:rsidRDefault="00B1539F" w:rsidP="007E29AA">
      <w:pPr>
        <w:spacing w:after="0" w:line="240" w:lineRule="auto"/>
      </w:pPr>
      <w:r>
        <w:separator/>
      </w:r>
    </w:p>
  </w:footnote>
  <w:footnote w:type="continuationSeparator" w:id="0">
    <w:p w14:paraId="00876683" w14:textId="77777777" w:rsidR="00B1539F" w:rsidRDefault="00B1539F" w:rsidP="007E29AA">
      <w:pPr>
        <w:spacing w:after="0" w:line="240" w:lineRule="auto"/>
      </w:pPr>
      <w:r>
        <w:continuationSeparator/>
      </w:r>
    </w:p>
  </w:footnote>
  <w:footnote w:type="continuationNotice" w:id="1">
    <w:p w14:paraId="3D8D8EE6" w14:textId="77777777" w:rsidR="00B1539F" w:rsidRDefault="00B153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4BC65" w14:textId="77777777" w:rsidR="00F83A23" w:rsidRDefault="00F83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39" w:author="Mooz" w:date="2025-01-28T11:47:00Z"/>
  <w:sdt>
    <w:sdtPr>
      <w:id w:val="-1190831770"/>
      <w:docPartObj>
        <w:docPartGallery w:val="Watermarks"/>
        <w:docPartUnique/>
      </w:docPartObj>
    </w:sdtPr>
    <w:sdtEndPr/>
    <w:sdtContent>
      <w:customXmlInsRangeEnd w:id="39"/>
      <w:p w14:paraId="1D259513" w14:textId="42601011" w:rsidR="00F83A23" w:rsidRDefault="00286A23">
        <w:pPr>
          <w:pStyle w:val="Header"/>
        </w:pPr>
        <w:ins w:id="40" w:author="Mooz" w:date="2025-01-28T11:47:00Z">
          <w:r>
            <w:rPr>
              <w:noProof/>
            </w:rPr>
            <w:pict w14:anchorId="3520E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562877" o:spid="_x0000_s1025" type="#_x0000_t136" style="position:absolute;margin-left:0;margin-top:0;width:412.4pt;height:247.45pt;rotation:315;z-index:-251658752;mso-position-horizontal:center;mso-position-horizontal-relative:margin;mso-position-vertical:center;mso-position-vertical-relative:margin" o:allowincell="f" fillcolor="#2e74b5 [2404]" stroked="f">
                <v:fill opacity=".5"/>
                <v:textpath style="font-family:&quot;Calibri&quot;;font-size:1pt" string="DRAFT"/>
                <w10:wrap anchorx="margin" anchory="margin"/>
              </v:shape>
            </w:pict>
          </w:r>
        </w:ins>
      </w:p>
      <w:customXmlInsRangeStart w:id="41" w:author="Mooz" w:date="2025-01-28T11:47:00Z"/>
    </w:sdtContent>
  </w:sdt>
  <w:customXmlInsRangeEnd w:id="4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55305" w14:textId="77777777" w:rsidR="00F83A23" w:rsidRDefault="00F83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09D"/>
    <w:multiLevelType w:val="hybridMultilevel"/>
    <w:tmpl w:val="E60A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4EB7"/>
    <w:multiLevelType w:val="hybridMultilevel"/>
    <w:tmpl w:val="F1724838"/>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 w15:restartNumberingAfterBreak="0">
    <w:nsid w:val="12D40FB2"/>
    <w:multiLevelType w:val="hybridMultilevel"/>
    <w:tmpl w:val="EC46DCF0"/>
    <w:lvl w:ilvl="0" w:tplc="C8B0A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A557E"/>
    <w:multiLevelType w:val="hybridMultilevel"/>
    <w:tmpl w:val="35904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2499D"/>
    <w:multiLevelType w:val="hybridMultilevel"/>
    <w:tmpl w:val="E1EA9334"/>
    <w:lvl w:ilvl="0" w:tplc="BA387B74">
      <w:start w:val="1"/>
      <w:numFmt w:val="decimal"/>
      <w:lvlText w:val="%1."/>
      <w:lvlJc w:val="left"/>
      <w:pPr>
        <w:ind w:left="720" w:hanging="360"/>
      </w:pPr>
      <w:rPr>
        <w:rFonts w:ascii="Times New Roman" w:hAnsi="Times New Roman" w:cs="Times New Roman" w:hint="default"/>
        <w:b w:val="0"/>
        <w:bCs w:val="0"/>
        <w:i w:val="0"/>
        <w:iCs w:val="0"/>
        <w:spacing w:val="-2"/>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B7138"/>
    <w:multiLevelType w:val="multilevel"/>
    <w:tmpl w:val="DDCA29D0"/>
    <w:lvl w:ilvl="0">
      <w:start w:val="4"/>
      <w:numFmt w:val="decimal"/>
      <w:lvlText w:val="%1."/>
      <w:lvlJc w:val="left"/>
      <w:pPr>
        <w:ind w:left="360" w:hanging="360"/>
      </w:pPr>
      <w:rPr>
        <w:rFonts w:ascii="Times New Roman" w:eastAsia="Times New Roman" w:hAnsi="Times New Roman" w:cs="Times New Roman" w:hint="default"/>
        <w:color w:val="000000"/>
        <w:sz w:val="28"/>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C46D1B"/>
    <w:multiLevelType w:val="multilevel"/>
    <w:tmpl w:val="D17E5478"/>
    <w:lvl w:ilvl="0">
      <w:start w:val="3"/>
      <w:numFmt w:val="decimal"/>
      <w:lvlText w:val="%1."/>
      <w:lvlJc w:val="left"/>
      <w:pPr>
        <w:tabs>
          <w:tab w:val="num" w:pos="720"/>
        </w:tabs>
        <w:ind w:left="720" w:hanging="360"/>
      </w:pPr>
      <w:rPr>
        <w:rFonts w:ascii="Times New Roman" w:hAnsi="Times New Roman" w:cs="Times New Roman"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603F3"/>
    <w:multiLevelType w:val="multilevel"/>
    <w:tmpl w:val="65527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D2C4C"/>
    <w:multiLevelType w:val="hybridMultilevel"/>
    <w:tmpl w:val="8A5A4AC2"/>
    <w:lvl w:ilvl="0" w:tplc="4158403E">
      <w:start w:val="1"/>
      <w:numFmt w:val="bullet"/>
      <w:lvlText w:val=""/>
      <w:lvlJc w:val="left"/>
      <w:pPr>
        <w:ind w:left="720" w:hanging="360"/>
      </w:pPr>
      <w:rPr>
        <w:rFonts w:ascii="Symbol" w:hAnsi="Symbol" w:hint="default"/>
        <w:b w:val="0"/>
        <w:bCs/>
      </w:rPr>
    </w:lvl>
    <w:lvl w:ilvl="1" w:tplc="C7D6FD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37F33"/>
    <w:multiLevelType w:val="multilevel"/>
    <w:tmpl w:val="431E3D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E1CC4"/>
    <w:multiLevelType w:val="hybridMultilevel"/>
    <w:tmpl w:val="7BC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316F4"/>
    <w:multiLevelType w:val="multilevel"/>
    <w:tmpl w:val="93A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67B5A"/>
    <w:multiLevelType w:val="hybridMultilevel"/>
    <w:tmpl w:val="59D2325E"/>
    <w:lvl w:ilvl="0" w:tplc="FFFFFFF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DCC419C"/>
    <w:multiLevelType w:val="hybridMultilevel"/>
    <w:tmpl w:val="5A0ABE76"/>
    <w:lvl w:ilvl="0" w:tplc="FFFFFFF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06E55FB"/>
    <w:multiLevelType w:val="hybridMultilevel"/>
    <w:tmpl w:val="3380FDB0"/>
    <w:lvl w:ilvl="0" w:tplc="8F820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513B42"/>
    <w:multiLevelType w:val="multilevel"/>
    <w:tmpl w:val="0A5A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F57AA"/>
    <w:multiLevelType w:val="multilevel"/>
    <w:tmpl w:val="9C06F910"/>
    <w:lvl w:ilvl="0">
      <w:start w:val="1"/>
      <w:numFmt w:val="bullet"/>
      <w:lvlText w:val=""/>
      <w:lvlJc w:val="left"/>
      <w:pPr>
        <w:tabs>
          <w:tab w:val="num" w:pos="432"/>
        </w:tabs>
        <w:ind w:left="432" w:hanging="360"/>
      </w:pPr>
      <w:rPr>
        <w:rFonts w:ascii="Symbol" w:hAnsi="Symbol" w:hint="default"/>
        <w:sz w:val="20"/>
      </w:rPr>
    </w:lvl>
    <w:lvl w:ilvl="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17" w15:restartNumberingAfterBreak="0">
    <w:nsid w:val="5DF9678B"/>
    <w:multiLevelType w:val="hybridMultilevel"/>
    <w:tmpl w:val="2D1250BC"/>
    <w:lvl w:ilvl="0" w:tplc="9224EA48">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41BFA"/>
    <w:multiLevelType w:val="hybridMultilevel"/>
    <w:tmpl w:val="1F042678"/>
    <w:lvl w:ilvl="0" w:tplc="04090001">
      <w:start w:val="1"/>
      <w:numFmt w:val="bullet"/>
      <w:lvlText w:val=""/>
      <w:lvlJc w:val="left"/>
      <w:pPr>
        <w:ind w:left="720" w:hanging="360"/>
      </w:pPr>
      <w:rPr>
        <w:rFonts w:ascii="Symbol" w:hAnsi="Symbol" w:hint="default"/>
        <w:b w:val="0"/>
        <w:bCs/>
      </w:rPr>
    </w:lvl>
    <w:lvl w:ilvl="1" w:tplc="C7D6FD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62B4A"/>
    <w:multiLevelType w:val="hybridMultilevel"/>
    <w:tmpl w:val="222AEE16"/>
    <w:lvl w:ilvl="0" w:tplc="0409000F">
      <w:start w:val="1"/>
      <w:numFmt w:val="decimal"/>
      <w:lvlText w:val="%1."/>
      <w:lvlJc w:val="left"/>
      <w:pPr>
        <w:ind w:left="720" w:hanging="360"/>
      </w:pPr>
      <w:rPr>
        <w:rFonts w:hint="default"/>
        <w:b w:val="0"/>
        <w:bCs/>
      </w:rPr>
    </w:lvl>
    <w:lvl w:ilvl="1" w:tplc="C7D6FD8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476F7D"/>
    <w:multiLevelType w:val="hybridMultilevel"/>
    <w:tmpl w:val="8FE25294"/>
    <w:lvl w:ilvl="0" w:tplc="38D8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881659"/>
    <w:multiLevelType w:val="hybridMultilevel"/>
    <w:tmpl w:val="E8AC99D6"/>
    <w:lvl w:ilvl="0" w:tplc="465C84D6">
      <w:start w:val="1"/>
      <w:numFmt w:val="decimal"/>
      <w:pStyle w:val="Heading1"/>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4"/>
  </w:num>
  <w:num w:numId="3">
    <w:abstractNumId w:val="20"/>
  </w:num>
  <w:num w:numId="4">
    <w:abstractNumId w:val="0"/>
  </w:num>
  <w:num w:numId="5">
    <w:abstractNumId w:val="21"/>
  </w:num>
  <w:num w:numId="6">
    <w:abstractNumId w:val="15"/>
  </w:num>
  <w:num w:numId="7">
    <w:abstractNumId w:val="7"/>
  </w:num>
  <w:num w:numId="8">
    <w:abstractNumId w:val="6"/>
  </w:num>
  <w:num w:numId="9">
    <w:abstractNumId w:val="9"/>
  </w:num>
  <w:num w:numId="10">
    <w:abstractNumId w:val="16"/>
  </w:num>
  <w:num w:numId="11">
    <w:abstractNumId w:val="11"/>
  </w:num>
  <w:num w:numId="12">
    <w:abstractNumId w:val="1"/>
  </w:num>
  <w:num w:numId="13">
    <w:abstractNumId w:val="17"/>
  </w:num>
  <w:num w:numId="14">
    <w:abstractNumId w:val="2"/>
  </w:num>
  <w:num w:numId="15">
    <w:abstractNumId w:val="4"/>
  </w:num>
  <w:num w:numId="16">
    <w:abstractNumId w:val="3"/>
  </w:num>
  <w:num w:numId="17">
    <w:abstractNumId w:val="8"/>
  </w:num>
  <w:num w:numId="18">
    <w:abstractNumId w:val="12"/>
  </w:num>
  <w:num w:numId="19">
    <w:abstractNumId w:val="5"/>
  </w:num>
  <w:num w:numId="20">
    <w:abstractNumId w:val="19"/>
  </w:num>
  <w:num w:numId="21">
    <w:abstractNumId w:val="18"/>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azzam Rind">
    <w15:presenceInfo w15:providerId="None" w15:userId="Moazzam Rind"/>
  </w15:person>
  <w15:person w15:author="Mooz">
    <w15:presenceInfo w15:providerId="Windows Live" w15:userId="eb9946557d9e1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23"/>
    <w:rsid w:val="00005193"/>
    <w:rsid w:val="00010104"/>
    <w:rsid w:val="00010D17"/>
    <w:rsid w:val="0001224D"/>
    <w:rsid w:val="00012257"/>
    <w:rsid w:val="00014576"/>
    <w:rsid w:val="000146A9"/>
    <w:rsid w:val="00015868"/>
    <w:rsid w:val="00015C41"/>
    <w:rsid w:val="00016FF8"/>
    <w:rsid w:val="00023BFB"/>
    <w:rsid w:val="00024DC1"/>
    <w:rsid w:val="00025039"/>
    <w:rsid w:val="00025531"/>
    <w:rsid w:val="0002633E"/>
    <w:rsid w:val="00030536"/>
    <w:rsid w:val="00030547"/>
    <w:rsid w:val="000353A7"/>
    <w:rsid w:val="0003551A"/>
    <w:rsid w:val="00037AB2"/>
    <w:rsid w:val="000403E1"/>
    <w:rsid w:val="00040DB5"/>
    <w:rsid w:val="00043AE1"/>
    <w:rsid w:val="0004412A"/>
    <w:rsid w:val="0004690E"/>
    <w:rsid w:val="00047D3D"/>
    <w:rsid w:val="000501C8"/>
    <w:rsid w:val="00051B11"/>
    <w:rsid w:val="00052A4B"/>
    <w:rsid w:val="0005373C"/>
    <w:rsid w:val="00056E2F"/>
    <w:rsid w:val="0006146C"/>
    <w:rsid w:val="00062149"/>
    <w:rsid w:val="00063812"/>
    <w:rsid w:val="00063DAB"/>
    <w:rsid w:val="00064CA7"/>
    <w:rsid w:val="000655A9"/>
    <w:rsid w:val="00065D60"/>
    <w:rsid w:val="000662E8"/>
    <w:rsid w:val="000724A9"/>
    <w:rsid w:val="00073B41"/>
    <w:rsid w:val="00074533"/>
    <w:rsid w:val="0007533F"/>
    <w:rsid w:val="000756A2"/>
    <w:rsid w:val="0008322F"/>
    <w:rsid w:val="00084127"/>
    <w:rsid w:val="00084263"/>
    <w:rsid w:val="00084A27"/>
    <w:rsid w:val="0008504B"/>
    <w:rsid w:val="00085D48"/>
    <w:rsid w:val="00093015"/>
    <w:rsid w:val="000958F3"/>
    <w:rsid w:val="000A1761"/>
    <w:rsid w:val="000A197D"/>
    <w:rsid w:val="000A5680"/>
    <w:rsid w:val="000B1F37"/>
    <w:rsid w:val="000B21D6"/>
    <w:rsid w:val="000B6315"/>
    <w:rsid w:val="000B7DC0"/>
    <w:rsid w:val="000C1F9C"/>
    <w:rsid w:val="000C37C5"/>
    <w:rsid w:val="000C4CA5"/>
    <w:rsid w:val="000C738F"/>
    <w:rsid w:val="000C7BA2"/>
    <w:rsid w:val="000D3E61"/>
    <w:rsid w:val="000E0BE4"/>
    <w:rsid w:val="000E0C22"/>
    <w:rsid w:val="000E3457"/>
    <w:rsid w:val="000E519B"/>
    <w:rsid w:val="000E713A"/>
    <w:rsid w:val="000F1A13"/>
    <w:rsid w:val="000F4CE1"/>
    <w:rsid w:val="000F6EE0"/>
    <w:rsid w:val="000F7D06"/>
    <w:rsid w:val="00100139"/>
    <w:rsid w:val="00100514"/>
    <w:rsid w:val="001005C8"/>
    <w:rsid w:val="001005F5"/>
    <w:rsid w:val="00101093"/>
    <w:rsid w:val="001025EC"/>
    <w:rsid w:val="00103EDB"/>
    <w:rsid w:val="00105E41"/>
    <w:rsid w:val="00110C23"/>
    <w:rsid w:val="00111995"/>
    <w:rsid w:val="00111EC7"/>
    <w:rsid w:val="001127FC"/>
    <w:rsid w:val="001129D6"/>
    <w:rsid w:val="0011671A"/>
    <w:rsid w:val="00117751"/>
    <w:rsid w:val="00120834"/>
    <w:rsid w:val="00122301"/>
    <w:rsid w:val="00123387"/>
    <w:rsid w:val="00123DD4"/>
    <w:rsid w:val="001244B6"/>
    <w:rsid w:val="001244EA"/>
    <w:rsid w:val="00124C55"/>
    <w:rsid w:val="001265B4"/>
    <w:rsid w:val="0012763D"/>
    <w:rsid w:val="00130090"/>
    <w:rsid w:val="00132F76"/>
    <w:rsid w:val="00133894"/>
    <w:rsid w:val="00134F66"/>
    <w:rsid w:val="001359CA"/>
    <w:rsid w:val="0013651C"/>
    <w:rsid w:val="0013698A"/>
    <w:rsid w:val="00137C55"/>
    <w:rsid w:val="001408B6"/>
    <w:rsid w:val="00145B4A"/>
    <w:rsid w:val="00146758"/>
    <w:rsid w:val="00146B8F"/>
    <w:rsid w:val="00147843"/>
    <w:rsid w:val="00147E87"/>
    <w:rsid w:val="001500E2"/>
    <w:rsid w:val="00150AEE"/>
    <w:rsid w:val="00151091"/>
    <w:rsid w:val="00152B6A"/>
    <w:rsid w:val="0015328B"/>
    <w:rsid w:val="0015377A"/>
    <w:rsid w:val="0015459C"/>
    <w:rsid w:val="00155741"/>
    <w:rsid w:val="00160971"/>
    <w:rsid w:val="001623C0"/>
    <w:rsid w:val="00162A39"/>
    <w:rsid w:val="00165964"/>
    <w:rsid w:val="001670EB"/>
    <w:rsid w:val="001678C8"/>
    <w:rsid w:val="00170BCE"/>
    <w:rsid w:val="0017135F"/>
    <w:rsid w:val="00171838"/>
    <w:rsid w:val="00171F28"/>
    <w:rsid w:val="00173138"/>
    <w:rsid w:val="001757C0"/>
    <w:rsid w:val="00176072"/>
    <w:rsid w:val="00176A2B"/>
    <w:rsid w:val="001777D0"/>
    <w:rsid w:val="00177F4B"/>
    <w:rsid w:val="001809D1"/>
    <w:rsid w:val="00181CA6"/>
    <w:rsid w:val="00184384"/>
    <w:rsid w:val="0018664E"/>
    <w:rsid w:val="00191CDC"/>
    <w:rsid w:val="00192338"/>
    <w:rsid w:val="001929DF"/>
    <w:rsid w:val="00192D08"/>
    <w:rsid w:val="00192FA6"/>
    <w:rsid w:val="00194A6A"/>
    <w:rsid w:val="00194B86"/>
    <w:rsid w:val="00195AFB"/>
    <w:rsid w:val="00197228"/>
    <w:rsid w:val="001A129C"/>
    <w:rsid w:val="001A34FA"/>
    <w:rsid w:val="001A3639"/>
    <w:rsid w:val="001A3D2D"/>
    <w:rsid w:val="001A52C1"/>
    <w:rsid w:val="001A5495"/>
    <w:rsid w:val="001A59DA"/>
    <w:rsid w:val="001A5C95"/>
    <w:rsid w:val="001B03A5"/>
    <w:rsid w:val="001C0DFA"/>
    <w:rsid w:val="001C10B6"/>
    <w:rsid w:val="001C1FFC"/>
    <w:rsid w:val="001C3E0B"/>
    <w:rsid w:val="001C4032"/>
    <w:rsid w:val="001C4AEA"/>
    <w:rsid w:val="001D1325"/>
    <w:rsid w:val="001D1B71"/>
    <w:rsid w:val="001D53CE"/>
    <w:rsid w:val="001E204F"/>
    <w:rsid w:val="001E2351"/>
    <w:rsid w:val="001E5D6E"/>
    <w:rsid w:val="001E6987"/>
    <w:rsid w:val="001E69B8"/>
    <w:rsid w:val="001F0075"/>
    <w:rsid w:val="001F3796"/>
    <w:rsid w:val="001F6D9D"/>
    <w:rsid w:val="001F7173"/>
    <w:rsid w:val="00201372"/>
    <w:rsid w:val="00211276"/>
    <w:rsid w:val="002129FB"/>
    <w:rsid w:val="00213474"/>
    <w:rsid w:val="00215DF3"/>
    <w:rsid w:val="002160C0"/>
    <w:rsid w:val="0021617A"/>
    <w:rsid w:val="00217581"/>
    <w:rsid w:val="002205CD"/>
    <w:rsid w:val="00221D15"/>
    <w:rsid w:val="002229C3"/>
    <w:rsid w:val="002246E5"/>
    <w:rsid w:val="00231B13"/>
    <w:rsid w:val="00231D17"/>
    <w:rsid w:val="00232C5A"/>
    <w:rsid w:val="002335A6"/>
    <w:rsid w:val="00233D62"/>
    <w:rsid w:val="0023415D"/>
    <w:rsid w:val="002362A1"/>
    <w:rsid w:val="0023792A"/>
    <w:rsid w:val="00241268"/>
    <w:rsid w:val="00242228"/>
    <w:rsid w:val="002432EA"/>
    <w:rsid w:val="0024398F"/>
    <w:rsid w:val="00243CF2"/>
    <w:rsid w:val="00244B50"/>
    <w:rsid w:val="00245CA8"/>
    <w:rsid w:val="00246672"/>
    <w:rsid w:val="00253F22"/>
    <w:rsid w:val="0025521A"/>
    <w:rsid w:val="00256FDB"/>
    <w:rsid w:val="00261516"/>
    <w:rsid w:val="00261DEB"/>
    <w:rsid w:val="00261F22"/>
    <w:rsid w:val="00263C4F"/>
    <w:rsid w:val="00264898"/>
    <w:rsid w:val="002663A9"/>
    <w:rsid w:val="002668F9"/>
    <w:rsid w:val="00267557"/>
    <w:rsid w:val="0027087C"/>
    <w:rsid w:val="002708BC"/>
    <w:rsid w:val="00275A08"/>
    <w:rsid w:val="00276208"/>
    <w:rsid w:val="002802C5"/>
    <w:rsid w:val="0028077D"/>
    <w:rsid w:val="00281060"/>
    <w:rsid w:val="0028135D"/>
    <w:rsid w:val="002815C4"/>
    <w:rsid w:val="00286A23"/>
    <w:rsid w:val="00290AD3"/>
    <w:rsid w:val="00294776"/>
    <w:rsid w:val="002A07E6"/>
    <w:rsid w:val="002A0A43"/>
    <w:rsid w:val="002A0E29"/>
    <w:rsid w:val="002A18DF"/>
    <w:rsid w:val="002A2917"/>
    <w:rsid w:val="002A30CB"/>
    <w:rsid w:val="002A4162"/>
    <w:rsid w:val="002A656E"/>
    <w:rsid w:val="002A6D90"/>
    <w:rsid w:val="002B04D5"/>
    <w:rsid w:val="002B0B27"/>
    <w:rsid w:val="002B1CA8"/>
    <w:rsid w:val="002B2396"/>
    <w:rsid w:val="002B26FC"/>
    <w:rsid w:val="002B54D9"/>
    <w:rsid w:val="002B6058"/>
    <w:rsid w:val="002B6867"/>
    <w:rsid w:val="002B6B53"/>
    <w:rsid w:val="002B73E3"/>
    <w:rsid w:val="002C0392"/>
    <w:rsid w:val="002C26D0"/>
    <w:rsid w:val="002C285D"/>
    <w:rsid w:val="002C45F9"/>
    <w:rsid w:val="002C6426"/>
    <w:rsid w:val="002C787D"/>
    <w:rsid w:val="002C7963"/>
    <w:rsid w:val="002D038F"/>
    <w:rsid w:val="002D1040"/>
    <w:rsid w:val="002D1F75"/>
    <w:rsid w:val="002D3432"/>
    <w:rsid w:val="002D50D0"/>
    <w:rsid w:val="002D5790"/>
    <w:rsid w:val="002D6C35"/>
    <w:rsid w:val="002D763C"/>
    <w:rsid w:val="002E126A"/>
    <w:rsid w:val="002E4FC9"/>
    <w:rsid w:val="002E53D2"/>
    <w:rsid w:val="002E7F88"/>
    <w:rsid w:val="002F0B67"/>
    <w:rsid w:val="002F10B8"/>
    <w:rsid w:val="002F54F0"/>
    <w:rsid w:val="002F7F33"/>
    <w:rsid w:val="00301A82"/>
    <w:rsid w:val="003025EE"/>
    <w:rsid w:val="003045F1"/>
    <w:rsid w:val="0030663C"/>
    <w:rsid w:val="0031042B"/>
    <w:rsid w:val="00310968"/>
    <w:rsid w:val="00311460"/>
    <w:rsid w:val="0031165A"/>
    <w:rsid w:val="003118E7"/>
    <w:rsid w:val="00312C0E"/>
    <w:rsid w:val="003135C4"/>
    <w:rsid w:val="003137EC"/>
    <w:rsid w:val="00314790"/>
    <w:rsid w:val="003159C1"/>
    <w:rsid w:val="00316873"/>
    <w:rsid w:val="0031772E"/>
    <w:rsid w:val="00317793"/>
    <w:rsid w:val="00321888"/>
    <w:rsid w:val="00322772"/>
    <w:rsid w:val="00323CC8"/>
    <w:rsid w:val="00323ECE"/>
    <w:rsid w:val="00327311"/>
    <w:rsid w:val="0032753A"/>
    <w:rsid w:val="003275F7"/>
    <w:rsid w:val="00330B08"/>
    <w:rsid w:val="00330E93"/>
    <w:rsid w:val="003326A2"/>
    <w:rsid w:val="003327DC"/>
    <w:rsid w:val="00333F34"/>
    <w:rsid w:val="00335D24"/>
    <w:rsid w:val="00335D80"/>
    <w:rsid w:val="00336C12"/>
    <w:rsid w:val="00341021"/>
    <w:rsid w:val="00341022"/>
    <w:rsid w:val="003419F0"/>
    <w:rsid w:val="00342081"/>
    <w:rsid w:val="00342CEB"/>
    <w:rsid w:val="00342F7C"/>
    <w:rsid w:val="00343224"/>
    <w:rsid w:val="003437E0"/>
    <w:rsid w:val="00344D2A"/>
    <w:rsid w:val="003464AA"/>
    <w:rsid w:val="00346A0A"/>
    <w:rsid w:val="00352973"/>
    <w:rsid w:val="00355BBA"/>
    <w:rsid w:val="0036012B"/>
    <w:rsid w:val="0036061D"/>
    <w:rsid w:val="003621CA"/>
    <w:rsid w:val="0036280B"/>
    <w:rsid w:val="003677B2"/>
    <w:rsid w:val="00371414"/>
    <w:rsid w:val="00371DDB"/>
    <w:rsid w:val="00374411"/>
    <w:rsid w:val="00374589"/>
    <w:rsid w:val="00377C30"/>
    <w:rsid w:val="00380517"/>
    <w:rsid w:val="0038163C"/>
    <w:rsid w:val="00382908"/>
    <w:rsid w:val="00383421"/>
    <w:rsid w:val="003851EB"/>
    <w:rsid w:val="003853A4"/>
    <w:rsid w:val="00385ADD"/>
    <w:rsid w:val="00390D67"/>
    <w:rsid w:val="003913B3"/>
    <w:rsid w:val="00393C9B"/>
    <w:rsid w:val="00393DB9"/>
    <w:rsid w:val="0039660C"/>
    <w:rsid w:val="00396658"/>
    <w:rsid w:val="00396F5C"/>
    <w:rsid w:val="003A235E"/>
    <w:rsid w:val="003A2BD3"/>
    <w:rsid w:val="003A2F87"/>
    <w:rsid w:val="003A2F94"/>
    <w:rsid w:val="003A338E"/>
    <w:rsid w:val="003A4025"/>
    <w:rsid w:val="003A5010"/>
    <w:rsid w:val="003A70E7"/>
    <w:rsid w:val="003B37B1"/>
    <w:rsid w:val="003B5319"/>
    <w:rsid w:val="003C015D"/>
    <w:rsid w:val="003C0735"/>
    <w:rsid w:val="003C13E4"/>
    <w:rsid w:val="003C168E"/>
    <w:rsid w:val="003C31A6"/>
    <w:rsid w:val="003C3A91"/>
    <w:rsid w:val="003C3DC7"/>
    <w:rsid w:val="003C637A"/>
    <w:rsid w:val="003D0F3C"/>
    <w:rsid w:val="003D20C3"/>
    <w:rsid w:val="003D5381"/>
    <w:rsid w:val="003D6228"/>
    <w:rsid w:val="003D6A4F"/>
    <w:rsid w:val="003E0325"/>
    <w:rsid w:val="003E3B3C"/>
    <w:rsid w:val="003E4DD8"/>
    <w:rsid w:val="003E59AD"/>
    <w:rsid w:val="003E5EAF"/>
    <w:rsid w:val="003E626C"/>
    <w:rsid w:val="003E7AB6"/>
    <w:rsid w:val="003E7E58"/>
    <w:rsid w:val="003E7F09"/>
    <w:rsid w:val="003F03D4"/>
    <w:rsid w:val="003F05DA"/>
    <w:rsid w:val="003F341D"/>
    <w:rsid w:val="003F3968"/>
    <w:rsid w:val="003F445A"/>
    <w:rsid w:val="003F46EF"/>
    <w:rsid w:val="003F5DB8"/>
    <w:rsid w:val="003F7C92"/>
    <w:rsid w:val="00404EE9"/>
    <w:rsid w:val="00406A80"/>
    <w:rsid w:val="00410511"/>
    <w:rsid w:val="00412DEA"/>
    <w:rsid w:val="004135C2"/>
    <w:rsid w:val="00414FAE"/>
    <w:rsid w:val="00425EF6"/>
    <w:rsid w:val="00426FE9"/>
    <w:rsid w:val="00427610"/>
    <w:rsid w:val="00432182"/>
    <w:rsid w:val="00433F34"/>
    <w:rsid w:val="004460D9"/>
    <w:rsid w:val="0045493C"/>
    <w:rsid w:val="00455070"/>
    <w:rsid w:val="00460636"/>
    <w:rsid w:val="004607BA"/>
    <w:rsid w:val="00462ACE"/>
    <w:rsid w:val="00465336"/>
    <w:rsid w:val="00465B28"/>
    <w:rsid w:val="00465DEF"/>
    <w:rsid w:val="0046646F"/>
    <w:rsid w:val="00466C0A"/>
    <w:rsid w:val="00467D18"/>
    <w:rsid w:val="004710A8"/>
    <w:rsid w:val="00471166"/>
    <w:rsid w:val="00471203"/>
    <w:rsid w:val="00471E86"/>
    <w:rsid w:val="00473AD1"/>
    <w:rsid w:val="004761BA"/>
    <w:rsid w:val="004763B8"/>
    <w:rsid w:val="00476752"/>
    <w:rsid w:val="00477F0B"/>
    <w:rsid w:val="00480608"/>
    <w:rsid w:val="00482E1D"/>
    <w:rsid w:val="004834DC"/>
    <w:rsid w:val="00484C5D"/>
    <w:rsid w:val="00484D62"/>
    <w:rsid w:val="00485519"/>
    <w:rsid w:val="00486064"/>
    <w:rsid w:val="00487BD5"/>
    <w:rsid w:val="00487D4F"/>
    <w:rsid w:val="0049085C"/>
    <w:rsid w:val="004927EF"/>
    <w:rsid w:val="00492EA9"/>
    <w:rsid w:val="004938FF"/>
    <w:rsid w:val="0049444D"/>
    <w:rsid w:val="00495121"/>
    <w:rsid w:val="004A0B18"/>
    <w:rsid w:val="004A13D3"/>
    <w:rsid w:val="004A4A81"/>
    <w:rsid w:val="004A5B84"/>
    <w:rsid w:val="004A62C8"/>
    <w:rsid w:val="004B02AC"/>
    <w:rsid w:val="004B04EF"/>
    <w:rsid w:val="004B0572"/>
    <w:rsid w:val="004B199C"/>
    <w:rsid w:val="004B372E"/>
    <w:rsid w:val="004B52C9"/>
    <w:rsid w:val="004C19BB"/>
    <w:rsid w:val="004C1AE0"/>
    <w:rsid w:val="004C3565"/>
    <w:rsid w:val="004C548D"/>
    <w:rsid w:val="004C689A"/>
    <w:rsid w:val="004C7A25"/>
    <w:rsid w:val="004D1132"/>
    <w:rsid w:val="004D1E12"/>
    <w:rsid w:val="004D2481"/>
    <w:rsid w:val="004D3257"/>
    <w:rsid w:val="004D3387"/>
    <w:rsid w:val="004D4CE3"/>
    <w:rsid w:val="004D5830"/>
    <w:rsid w:val="004D5DC4"/>
    <w:rsid w:val="004D66FD"/>
    <w:rsid w:val="004E2351"/>
    <w:rsid w:val="004E2876"/>
    <w:rsid w:val="004E2941"/>
    <w:rsid w:val="004E4680"/>
    <w:rsid w:val="004E79BB"/>
    <w:rsid w:val="004F3336"/>
    <w:rsid w:val="004F596C"/>
    <w:rsid w:val="004F7ECD"/>
    <w:rsid w:val="005017AA"/>
    <w:rsid w:val="00502CA5"/>
    <w:rsid w:val="00502E15"/>
    <w:rsid w:val="00504395"/>
    <w:rsid w:val="005055E0"/>
    <w:rsid w:val="00506533"/>
    <w:rsid w:val="00510503"/>
    <w:rsid w:val="00511449"/>
    <w:rsid w:val="005127B6"/>
    <w:rsid w:val="00514DF2"/>
    <w:rsid w:val="005153A3"/>
    <w:rsid w:val="00516299"/>
    <w:rsid w:val="005202F5"/>
    <w:rsid w:val="0052386C"/>
    <w:rsid w:val="005238C3"/>
    <w:rsid w:val="00523CD2"/>
    <w:rsid w:val="00524B0B"/>
    <w:rsid w:val="00525AA2"/>
    <w:rsid w:val="0052612E"/>
    <w:rsid w:val="005267A5"/>
    <w:rsid w:val="0053010B"/>
    <w:rsid w:val="00530E8F"/>
    <w:rsid w:val="00531D44"/>
    <w:rsid w:val="005347E6"/>
    <w:rsid w:val="005349CC"/>
    <w:rsid w:val="00535211"/>
    <w:rsid w:val="00542F59"/>
    <w:rsid w:val="00543077"/>
    <w:rsid w:val="005435D5"/>
    <w:rsid w:val="00543976"/>
    <w:rsid w:val="00543A41"/>
    <w:rsid w:val="00545908"/>
    <w:rsid w:val="00545DE1"/>
    <w:rsid w:val="00547847"/>
    <w:rsid w:val="00552EC3"/>
    <w:rsid w:val="005537DB"/>
    <w:rsid w:val="00554314"/>
    <w:rsid w:val="00554423"/>
    <w:rsid w:val="00554522"/>
    <w:rsid w:val="00555BE0"/>
    <w:rsid w:val="005561C7"/>
    <w:rsid w:val="005565CD"/>
    <w:rsid w:val="00557A88"/>
    <w:rsid w:val="00562D59"/>
    <w:rsid w:val="00563A92"/>
    <w:rsid w:val="00566BC7"/>
    <w:rsid w:val="00570A27"/>
    <w:rsid w:val="00572388"/>
    <w:rsid w:val="005725B9"/>
    <w:rsid w:val="0057352E"/>
    <w:rsid w:val="00575374"/>
    <w:rsid w:val="00576038"/>
    <w:rsid w:val="005773E0"/>
    <w:rsid w:val="005807DB"/>
    <w:rsid w:val="0058228F"/>
    <w:rsid w:val="005829E6"/>
    <w:rsid w:val="00585319"/>
    <w:rsid w:val="00587260"/>
    <w:rsid w:val="00590429"/>
    <w:rsid w:val="00591530"/>
    <w:rsid w:val="00592D1E"/>
    <w:rsid w:val="00592F3E"/>
    <w:rsid w:val="00593F60"/>
    <w:rsid w:val="0059458D"/>
    <w:rsid w:val="00594F26"/>
    <w:rsid w:val="00595B4C"/>
    <w:rsid w:val="00596520"/>
    <w:rsid w:val="00596D57"/>
    <w:rsid w:val="005A05E0"/>
    <w:rsid w:val="005A5B72"/>
    <w:rsid w:val="005A62C8"/>
    <w:rsid w:val="005A6773"/>
    <w:rsid w:val="005B5689"/>
    <w:rsid w:val="005B7B66"/>
    <w:rsid w:val="005C3CDB"/>
    <w:rsid w:val="005C4E79"/>
    <w:rsid w:val="005C4ED1"/>
    <w:rsid w:val="005C60EE"/>
    <w:rsid w:val="005C62E8"/>
    <w:rsid w:val="005D0EC3"/>
    <w:rsid w:val="005D295D"/>
    <w:rsid w:val="005D59C0"/>
    <w:rsid w:val="005D5D54"/>
    <w:rsid w:val="005D67D4"/>
    <w:rsid w:val="005E07AE"/>
    <w:rsid w:val="005E0941"/>
    <w:rsid w:val="005E1F65"/>
    <w:rsid w:val="005E62EF"/>
    <w:rsid w:val="005E68DF"/>
    <w:rsid w:val="005E6E50"/>
    <w:rsid w:val="005E7030"/>
    <w:rsid w:val="005F1850"/>
    <w:rsid w:val="005F19A9"/>
    <w:rsid w:val="00602183"/>
    <w:rsid w:val="00603E7E"/>
    <w:rsid w:val="00604F54"/>
    <w:rsid w:val="00605BE6"/>
    <w:rsid w:val="00606CDD"/>
    <w:rsid w:val="00611EEA"/>
    <w:rsid w:val="00613192"/>
    <w:rsid w:val="00616493"/>
    <w:rsid w:val="00616AA6"/>
    <w:rsid w:val="00616FB1"/>
    <w:rsid w:val="006208D6"/>
    <w:rsid w:val="00621A3D"/>
    <w:rsid w:val="00624CED"/>
    <w:rsid w:val="00625A14"/>
    <w:rsid w:val="006273E4"/>
    <w:rsid w:val="00631718"/>
    <w:rsid w:val="00632D93"/>
    <w:rsid w:val="00632E0D"/>
    <w:rsid w:val="006333E9"/>
    <w:rsid w:val="0063360F"/>
    <w:rsid w:val="00634F43"/>
    <w:rsid w:val="00635174"/>
    <w:rsid w:val="0063523F"/>
    <w:rsid w:val="0063530D"/>
    <w:rsid w:val="00635CF4"/>
    <w:rsid w:val="0063644E"/>
    <w:rsid w:val="00642F63"/>
    <w:rsid w:val="0064379B"/>
    <w:rsid w:val="006438A4"/>
    <w:rsid w:val="00644456"/>
    <w:rsid w:val="00644735"/>
    <w:rsid w:val="00646280"/>
    <w:rsid w:val="006479B3"/>
    <w:rsid w:val="00651458"/>
    <w:rsid w:val="006515C3"/>
    <w:rsid w:val="0065176B"/>
    <w:rsid w:val="00656209"/>
    <w:rsid w:val="006565AF"/>
    <w:rsid w:val="00656650"/>
    <w:rsid w:val="00660255"/>
    <w:rsid w:val="00662F26"/>
    <w:rsid w:val="0066321B"/>
    <w:rsid w:val="00666C02"/>
    <w:rsid w:val="00667FF8"/>
    <w:rsid w:val="00672EFD"/>
    <w:rsid w:val="00673BBF"/>
    <w:rsid w:val="00674CD7"/>
    <w:rsid w:val="00676FA4"/>
    <w:rsid w:val="00677607"/>
    <w:rsid w:val="00680618"/>
    <w:rsid w:val="00683015"/>
    <w:rsid w:val="006846F1"/>
    <w:rsid w:val="00687330"/>
    <w:rsid w:val="0069132A"/>
    <w:rsid w:val="00691EFD"/>
    <w:rsid w:val="0069207B"/>
    <w:rsid w:val="006923AE"/>
    <w:rsid w:val="00693359"/>
    <w:rsid w:val="00693EE9"/>
    <w:rsid w:val="00694358"/>
    <w:rsid w:val="00694520"/>
    <w:rsid w:val="00696F9B"/>
    <w:rsid w:val="006A1036"/>
    <w:rsid w:val="006A3D87"/>
    <w:rsid w:val="006A3E4D"/>
    <w:rsid w:val="006A44AB"/>
    <w:rsid w:val="006A6A15"/>
    <w:rsid w:val="006A6E62"/>
    <w:rsid w:val="006A77AB"/>
    <w:rsid w:val="006B248A"/>
    <w:rsid w:val="006B30AF"/>
    <w:rsid w:val="006B3883"/>
    <w:rsid w:val="006B4482"/>
    <w:rsid w:val="006B5CE0"/>
    <w:rsid w:val="006B6153"/>
    <w:rsid w:val="006B61B2"/>
    <w:rsid w:val="006B68B4"/>
    <w:rsid w:val="006B7F6C"/>
    <w:rsid w:val="006C03E8"/>
    <w:rsid w:val="006C0873"/>
    <w:rsid w:val="006C5F2A"/>
    <w:rsid w:val="006C6030"/>
    <w:rsid w:val="006D250C"/>
    <w:rsid w:val="006D2B9A"/>
    <w:rsid w:val="006D3D2C"/>
    <w:rsid w:val="006D3F2C"/>
    <w:rsid w:val="006D4609"/>
    <w:rsid w:val="006D4624"/>
    <w:rsid w:val="006D4704"/>
    <w:rsid w:val="006D4D63"/>
    <w:rsid w:val="006D5AEE"/>
    <w:rsid w:val="006D62E1"/>
    <w:rsid w:val="006D75D4"/>
    <w:rsid w:val="006E0BB1"/>
    <w:rsid w:val="006E0E91"/>
    <w:rsid w:val="006E10A9"/>
    <w:rsid w:val="006E266A"/>
    <w:rsid w:val="006E3A38"/>
    <w:rsid w:val="006E433D"/>
    <w:rsid w:val="006F111A"/>
    <w:rsid w:val="006F138F"/>
    <w:rsid w:val="006F2677"/>
    <w:rsid w:val="006F40BB"/>
    <w:rsid w:val="006F41BF"/>
    <w:rsid w:val="006F6581"/>
    <w:rsid w:val="006F6D94"/>
    <w:rsid w:val="006F6FD5"/>
    <w:rsid w:val="00702582"/>
    <w:rsid w:val="00702A7D"/>
    <w:rsid w:val="00702A98"/>
    <w:rsid w:val="00703298"/>
    <w:rsid w:val="00704909"/>
    <w:rsid w:val="00706D28"/>
    <w:rsid w:val="00707EDF"/>
    <w:rsid w:val="0071126B"/>
    <w:rsid w:val="007146B0"/>
    <w:rsid w:val="00715D31"/>
    <w:rsid w:val="00716523"/>
    <w:rsid w:val="00716D27"/>
    <w:rsid w:val="007200A0"/>
    <w:rsid w:val="00720A57"/>
    <w:rsid w:val="0072184B"/>
    <w:rsid w:val="00725834"/>
    <w:rsid w:val="007265E0"/>
    <w:rsid w:val="00730FA4"/>
    <w:rsid w:val="00731017"/>
    <w:rsid w:val="007314FB"/>
    <w:rsid w:val="00731A13"/>
    <w:rsid w:val="007326C4"/>
    <w:rsid w:val="00732EA8"/>
    <w:rsid w:val="00733377"/>
    <w:rsid w:val="0073353A"/>
    <w:rsid w:val="00733A8B"/>
    <w:rsid w:val="00733F83"/>
    <w:rsid w:val="00735BAD"/>
    <w:rsid w:val="007422E6"/>
    <w:rsid w:val="00742A8C"/>
    <w:rsid w:val="007435B5"/>
    <w:rsid w:val="00743F19"/>
    <w:rsid w:val="0074632A"/>
    <w:rsid w:val="00746729"/>
    <w:rsid w:val="007518C8"/>
    <w:rsid w:val="00751C63"/>
    <w:rsid w:val="00755E8B"/>
    <w:rsid w:val="00756746"/>
    <w:rsid w:val="007576DE"/>
    <w:rsid w:val="00763BB2"/>
    <w:rsid w:val="007640AB"/>
    <w:rsid w:val="00770AEC"/>
    <w:rsid w:val="00770E9C"/>
    <w:rsid w:val="00773E1D"/>
    <w:rsid w:val="00776A2E"/>
    <w:rsid w:val="00776DD5"/>
    <w:rsid w:val="00780169"/>
    <w:rsid w:val="00782A81"/>
    <w:rsid w:val="00782E77"/>
    <w:rsid w:val="0078307D"/>
    <w:rsid w:val="00783098"/>
    <w:rsid w:val="00783981"/>
    <w:rsid w:val="00785D4D"/>
    <w:rsid w:val="007874F8"/>
    <w:rsid w:val="00790AC4"/>
    <w:rsid w:val="0079143B"/>
    <w:rsid w:val="0079219F"/>
    <w:rsid w:val="007A0E35"/>
    <w:rsid w:val="007A2F84"/>
    <w:rsid w:val="007A4823"/>
    <w:rsid w:val="007A5F72"/>
    <w:rsid w:val="007A69F6"/>
    <w:rsid w:val="007B0A2A"/>
    <w:rsid w:val="007B1738"/>
    <w:rsid w:val="007B1CBB"/>
    <w:rsid w:val="007B413E"/>
    <w:rsid w:val="007B6775"/>
    <w:rsid w:val="007C086D"/>
    <w:rsid w:val="007C1F5E"/>
    <w:rsid w:val="007C29AF"/>
    <w:rsid w:val="007C3CBA"/>
    <w:rsid w:val="007C46E1"/>
    <w:rsid w:val="007C4961"/>
    <w:rsid w:val="007C4CF0"/>
    <w:rsid w:val="007C6A71"/>
    <w:rsid w:val="007C751C"/>
    <w:rsid w:val="007D00A7"/>
    <w:rsid w:val="007D0439"/>
    <w:rsid w:val="007D1217"/>
    <w:rsid w:val="007D1B23"/>
    <w:rsid w:val="007D2C42"/>
    <w:rsid w:val="007D6C7F"/>
    <w:rsid w:val="007D6E6A"/>
    <w:rsid w:val="007D7835"/>
    <w:rsid w:val="007E0949"/>
    <w:rsid w:val="007E0BBF"/>
    <w:rsid w:val="007E11D9"/>
    <w:rsid w:val="007E24C5"/>
    <w:rsid w:val="007E29AA"/>
    <w:rsid w:val="007E2BD0"/>
    <w:rsid w:val="007E4264"/>
    <w:rsid w:val="007E528D"/>
    <w:rsid w:val="007E5AD1"/>
    <w:rsid w:val="007E5CCF"/>
    <w:rsid w:val="007E7925"/>
    <w:rsid w:val="007F05C5"/>
    <w:rsid w:val="007F0AB8"/>
    <w:rsid w:val="007F24B9"/>
    <w:rsid w:val="007F32CD"/>
    <w:rsid w:val="007F401D"/>
    <w:rsid w:val="007F4E61"/>
    <w:rsid w:val="007F637F"/>
    <w:rsid w:val="00802569"/>
    <w:rsid w:val="00805891"/>
    <w:rsid w:val="00806162"/>
    <w:rsid w:val="008109A8"/>
    <w:rsid w:val="00810C09"/>
    <w:rsid w:val="0081204C"/>
    <w:rsid w:val="00812FEA"/>
    <w:rsid w:val="00813EFE"/>
    <w:rsid w:val="00814FA1"/>
    <w:rsid w:val="00820D52"/>
    <w:rsid w:val="008221A0"/>
    <w:rsid w:val="0082617C"/>
    <w:rsid w:val="00833DB0"/>
    <w:rsid w:val="0083418C"/>
    <w:rsid w:val="00836E30"/>
    <w:rsid w:val="008401D4"/>
    <w:rsid w:val="00841AC1"/>
    <w:rsid w:val="00843D27"/>
    <w:rsid w:val="0085172F"/>
    <w:rsid w:val="00856ACF"/>
    <w:rsid w:val="0085785C"/>
    <w:rsid w:val="0086397D"/>
    <w:rsid w:val="00870E84"/>
    <w:rsid w:val="00873989"/>
    <w:rsid w:val="00876563"/>
    <w:rsid w:val="008772C9"/>
    <w:rsid w:val="008805C0"/>
    <w:rsid w:val="0088118C"/>
    <w:rsid w:val="00884093"/>
    <w:rsid w:val="00884DE7"/>
    <w:rsid w:val="00886703"/>
    <w:rsid w:val="00887F95"/>
    <w:rsid w:val="008911E1"/>
    <w:rsid w:val="0089141C"/>
    <w:rsid w:val="00892893"/>
    <w:rsid w:val="00894AFA"/>
    <w:rsid w:val="00895C6A"/>
    <w:rsid w:val="008965DD"/>
    <w:rsid w:val="00896631"/>
    <w:rsid w:val="00896CEA"/>
    <w:rsid w:val="008A073A"/>
    <w:rsid w:val="008A21A3"/>
    <w:rsid w:val="008A3213"/>
    <w:rsid w:val="008A346A"/>
    <w:rsid w:val="008A35A7"/>
    <w:rsid w:val="008A3AC9"/>
    <w:rsid w:val="008A437F"/>
    <w:rsid w:val="008A529E"/>
    <w:rsid w:val="008A5EA1"/>
    <w:rsid w:val="008A6139"/>
    <w:rsid w:val="008A658A"/>
    <w:rsid w:val="008A6B1E"/>
    <w:rsid w:val="008A703B"/>
    <w:rsid w:val="008A7D70"/>
    <w:rsid w:val="008B470D"/>
    <w:rsid w:val="008B6679"/>
    <w:rsid w:val="008B6B13"/>
    <w:rsid w:val="008C1EB3"/>
    <w:rsid w:val="008C2039"/>
    <w:rsid w:val="008C26C4"/>
    <w:rsid w:val="008C3120"/>
    <w:rsid w:val="008C5C67"/>
    <w:rsid w:val="008C6E04"/>
    <w:rsid w:val="008D0CB5"/>
    <w:rsid w:val="008D1C43"/>
    <w:rsid w:val="008D4B07"/>
    <w:rsid w:val="008D58CC"/>
    <w:rsid w:val="008D597C"/>
    <w:rsid w:val="008D5A62"/>
    <w:rsid w:val="008E0010"/>
    <w:rsid w:val="008E07A3"/>
    <w:rsid w:val="008E088D"/>
    <w:rsid w:val="008E0E17"/>
    <w:rsid w:val="008E16CC"/>
    <w:rsid w:val="008E24FA"/>
    <w:rsid w:val="008E2A58"/>
    <w:rsid w:val="008E2FB8"/>
    <w:rsid w:val="008E50EA"/>
    <w:rsid w:val="008E65D7"/>
    <w:rsid w:val="008F14AB"/>
    <w:rsid w:val="008F2AB8"/>
    <w:rsid w:val="008F34D7"/>
    <w:rsid w:val="008F3AEE"/>
    <w:rsid w:val="008F657C"/>
    <w:rsid w:val="009009F0"/>
    <w:rsid w:val="00900CB6"/>
    <w:rsid w:val="00901B1E"/>
    <w:rsid w:val="00901CBD"/>
    <w:rsid w:val="00902BF0"/>
    <w:rsid w:val="00904290"/>
    <w:rsid w:val="00905B26"/>
    <w:rsid w:val="00905E12"/>
    <w:rsid w:val="00907AD0"/>
    <w:rsid w:val="00911B5D"/>
    <w:rsid w:val="00913416"/>
    <w:rsid w:val="00914FFF"/>
    <w:rsid w:val="00915760"/>
    <w:rsid w:val="00916297"/>
    <w:rsid w:val="0091636C"/>
    <w:rsid w:val="0091744C"/>
    <w:rsid w:val="00917D51"/>
    <w:rsid w:val="00920219"/>
    <w:rsid w:val="00920223"/>
    <w:rsid w:val="009213AC"/>
    <w:rsid w:val="00922200"/>
    <w:rsid w:val="00923D5C"/>
    <w:rsid w:val="00923F0F"/>
    <w:rsid w:val="00924057"/>
    <w:rsid w:val="009255E2"/>
    <w:rsid w:val="009259F2"/>
    <w:rsid w:val="00926D08"/>
    <w:rsid w:val="0092710D"/>
    <w:rsid w:val="009278DC"/>
    <w:rsid w:val="0093099A"/>
    <w:rsid w:val="00931683"/>
    <w:rsid w:val="00931983"/>
    <w:rsid w:val="00931D50"/>
    <w:rsid w:val="00931DD4"/>
    <w:rsid w:val="00937F0C"/>
    <w:rsid w:val="0094040B"/>
    <w:rsid w:val="009408FA"/>
    <w:rsid w:val="00943DC8"/>
    <w:rsid w:val="00946B69"/>
    <w:rsid w:val="009500AF"/>
    <w:rsid w:val="00952326"/>
    <w:rsid w:val="0095285C"/>
    <w:rsid w:val="00955DC9"/>
    <w:rsid w:val="00956D28"/>
    <w:rsid w:val="009635E1"/>
    <w:rsid w:val="00963AFE"/>
    <w:rsid w:val="009656AD"/>
    <w:rsid w:val="00966EAC"/>
    <w:rsid w:val="00970021"/>
    <w:rsid w:val="00971DB2"/>
    <w:rsid w:val="00972E78"/>
    <w:rsid w:val="00974068"/>
    <w:rsid w:val="00982282"/>
    <w:rsid w:val="009837E6"/>
    <w:rsid w:val="0098396A"/>
    <w:rsid w:val="00985013"/>
    <w:rsid w:val="00985394"/>
    <w:rsid w:val="00985BFB"/>
    <w:rsid w:val="0099096C"/>
    <w:rsid w:val="00990FF4"/>
    <w:rsid w:val="00993407"/>
    <w:rsid w:val="009948BA"/>
    <w:rsid w:val="00994A31"/>
    <w:rsid w:val="00994B12"/>
    <w:rsid w:val="009955C2"/>
    <w:rsid w:val="00996DA0"/>
    <w:rsid w:val="00997D47"/>
    <w:rsid w:val="009A08B7"/>
    <w:rsid w:val="009A0A52"/>
    <w:rsid w:val="009A0C86"/>
    <w:rsid w:val="009A159C"/>
    <w:rsid w:val="009A39F4"/>
    <w:rsid w:val="009A50A5"/>
    <w:rsid w:val="009A5525"/>
    <w:rsid w:val="009A71ED"/>
    <w:rsid w:val="009A728A"/>
    <w:rsid w:val="009B0025"/>
    <w:rsid w:val="009B0A89"/>
    <w:rsid w:val="009B18FC"/>
    <w:rsid w:val="009B5AC0"/>
    <w:rsid w:val="009B6C18"/>
    <w:rsid w:val="009C0257"/>
    <w:rsid w:val="009C0C97"/>
    <w:rsid w:val="009C2820"/>
    <w:rsid w:val="009C529D"/>
    <w:rsid w:val="009C7044"/>
    <w:rsid w:val="009D0194"/>
    <w:rsid w:val="009D1DAC"/>
    <w:rsid w:val="009D25D8"/>
    <w:rsid w:val="009D2938"/>
    <w:rsid w:val="009D3C46"/>
    <w:rsid w:val="009D51D1"/>
    <w:rsid w:val="009D56F4"/>
    <w:rsid w:val="009D7F25"/>
    <w:rsid w:val="009E0A8F"/>
    <w:rsid w:val="009E116C"/>
    <w:rsid w:val="009E174D"/>
    <w:rsid w:val="009E4144"/>
    <w:rsid w:val="009E46A2"/>
    <w:rsid w:val="009E5519"/>
    <w:rsid w:val="009E7421"/>
    <w:rsid w:val="009F0E7A"/>
    <w:rsid w:val="009F1113"/>
    <w:rsid w:val="009F5B22"/>
    <w:rsid w:val="00A0100C"/>
    <w:rsid w:val="00A0155E"/>
    <w:rsid w:val="00A046E1"/>
    <w:rsid w:val="00A04FE7"/>
    <w:rsid w:val="00A0557C"/>
    <w:rsid w:val="00A10BA4"/>
    <w:rsid w:val="00A138B8"/>
    <w:rsid w:val="00A144A1"/>
    <w:rsid w:val="00A23374"/>
    <w:rsid w:val="00A246F5"/>
    <w:rsid w:val="00A26446"/>
    <w:rsid w:val="00A2703B"/>
    <w:rsid w:val="00A27E4A"/>
    <w:rsid w:val="00A3083E"/>
    <w:rsid w:val="00A30B29"/>
    <w:rsid w:val="00A32381"/>
    <w:rsid w:val="00A33F81"/>
    <w:rsid w:val="00A34AD8"/>
    <w:rsid w:val="00A35A76"/>
    <w:rsid w:val="00A40BF7"/>
    <w:rsid w:val="00A4297D"/>
    <w:rsid w:val="00A42FD1"/>
    <w:rsid w:val="00A50FFF"/>
    <w:rsid w:val="00A52DF5"/>
    <w:rsid w:val="00A53ED7"/>
    <w:rsid w:val="00A55025"/>
    <w:rsid w:val="00A57C7B"/>
    <w:rsid w:val="00A60097"/>
    <w:rsid w:val="00A6025E"/>
    <w:rsid w:val="00A60785"/>
    <w:rsid w:val="00A62692"/>
    <w:rsid w:val="00A635BA"/>
    <w:rsid w:val="00A658EF"/>
    <w:rsid w:val="00A65B35"/>
    <w:rsid w:val="00A66404"/>
    <w:rsid w:val="00A67F62"/>
    <w:rsid w:val="00A71C1A"/>
    <w:rsid w:val="00A71EBB"/>
    <w:rsid w:val="00A73CBC"/>
    <w:rsid w:val="00A74E6E"/>
    <w:rsid w:val="00A76306"/>
    <w:rsid w:val="00A80119"/>
    <w:rsid w:val="00A812D3"/>
    <w:rsid w:val="00A82533"/>
    <w:rsid w:val="00A85397"/>
    <w:rsid w:val="00A85CB6"/>
    <w:rsid w:val="00A87289"/>
    <w:rsid w:val="00A9230B"/>
    <w:rsid w:val="00A92A98"/>
    <w:rsid w:val="00A95885"/>
    <w:rsid w:val="00A95965"/>
    <w:rsid w:val="00A9748D"/>
    <w:rsid w:val="00AA2735"/>
    <w:rsid w:val="00AA302F"/>
    <w:rsid w:val="00AA50FB"/>
    <w:rsid w:val="00AA56BD"/>
    <w:rsid w:val="00AB0A81"/>
    <w:rsid w:val="00AB12DA"/>
    <w:rsid w:val="00AB35FF"/>
    <w:rsid w:val="00AB3A9E"/>
    <w:rsid w:val="00AB4534"/>
    <w:rsid w:val="00AB65AC"/>
    <w:rsid w:val="00AC0928"/>
    <w:rsid w:val="00AC1D41"/>
    <w:rsid w:val="00AC1E3B"/>
    <w:rsid w:val="00AC2987"/>
    <w:rsid w:val="00AC443C"/>
    <w:rsid w:val="00AD140C"/>
    <w:rsid w:val="00AE363B"/>
    <w:rsid w:val="00AE4539"/>
    <w:rsid w:val="00AE454B"/>
    <w:rsid w:val="00AE5327"/>
    <w:rsid w:val="00AE554B"/>
    <w:rsid w:val="00AE734D"/>
    <w:rsid w:val="00AE7547"/>
    <w:rsid w:val="00AF0137"/>
    <w:rsid w:val="00AF0C40"/>
    <w:rsid w:val="00AF28D3"/>
    <w:rsid w:val="00AF28F7"/>
    <w:rsid w:val="00AF3A8B"/>
    <w:rsid w:val="00B002C0"/>
    <w:rsid w:val="00B0035A"/>
    <w:rsid w:val="00B01109"/>
    <w:rsid w:val="00B01D1C"/>
    <w:rsid w:val="00B0350D"/>
    <w:rsid w:val="00B03E18"/>
    <w:rsid w:val="00B05C1D"/>
    <w:rsid w:val="00B060A2"/>
    <w:rsid w:val="00B06346"/>
    <w:rsid w:val="00B0750B"/>
    <w:rsid w:val="00B07FE8"/>
    <w:rsid w:val="00B10F4C"/>
    <w:rsid w:val="00B113D9"/>
    <w:rsid w:val="00B1197D"/>
    <w:rsid w:val="00B1523C"/>
    <w:rsid w:val="00B1539F"/>
    <w:rsid w:val="00B2189E"/>
    <w:rsid w:val="00B21FB8"/>
    <w:rsid w:val="00B23FBE"/>
    <w:rsid w:val="00B24093"/>
    <w:rsid w:val="00B2457E"/>
    <w:rsid w:val="00B24AB3"/>
    <w:rsid w:val="00B26565"/>
    <w:rsid w:val="00B27A1B"/>
    <w:rsid w:val="00B34F09"/>
    <w:rsid w:val="00B4026E"/>
    <w:rsid w:val="00B4083F"/>
    <w:rsid w:val="00B411F6"/>
    <w:rsid w:val="00B442E1"/>
    <w:rsid w:val="00B45252"/>
    <w:rsid w:val="00B45562"/>
    <w:rsid w:val="00B45EC6"/>
    <w:rsid w:val="00B521CF"/>
    <w:rsid w:val="00B53939"/>
    <w:rsid w:val="00B541CE"/>
    <w:rsid w:val="00B54A24"/>
    <w:rsid w:val="00B6021A"/>
    <w:rsid w:val="00B6047C"/>
    <w:rsid w:val="00B616AB"/>
    <w:rsid w:val="00B63CAD"/>
    <w:rsid w:val="00B654C8"/>
    <w:rsid w:val="00B71F12"/>
    <w:rsid w:val="00B7437F"/>
    <w:rsid w:val="00B747F6"/>
    <w:rsid w:val="00B74B11"/>
    <w:rsid w:val="00B74BBA"/>
    <w:rsid w:val="00B762F2"/>
    <w:rsid w:val="00B8021B"/>
    <w:rsid w:val="00B804D4"/>
    <w:rsid w:val="00B80571"/>
    <w:rsid w:val="00B81363"/>
    <w:rsid w:val="00B818E5"/>
    <w:rsid w:val="00B8586B"/>
    <w:rsid w:val="00B86796"/>
    <w:rsid w:val="00B87CA4"/>
    <w:rsid w:val="00B90C08"/>
    <w:rsid w:val="00B91770"/>
    <w:rsid w:val="00B95BA9"/>
    <w:rsid w:val="00B963AA"/>
    <w:rsid w:val="00BA074F"/>
    <w:rsid w:val="00BA306D"/>
    <w:rsid w:val="00BA3884"/>
    <w:rsid w:val="00BA5514"/>
    <w:rsid w:val="00BA563E"/>
    <w:rsid w:val="00BA6386"/>
    <w:rsid w:val="00BB46AB"/>
    <w:rsid w:val="00BC0FD7"/>
    <w:rsid w:val="00BC4289"/>
    <w:rsid w:val="00BC52F3"/>
    <w:rsid w:val="00BC63A0"/>
    <w:rsid w:val="00BC7CD9"/>
    <w:rsid w:val="00BD283A"/>
    <w:rsid w:val="00BD381F"/>
    <w:rsid w:val="00BD413D"/>
    <w:rsid w:val="00BD6662"/>
    <w:rsid w:val="00BD7DE1"/>
    <w:rsid w:val="00BE0027"/>
    <w:rsid w:val="00BE04C2"/>
    <w:rsid w:val="00BE0D40"/>
    <w:rsid w:val="00BE2E67"/>
    <w:rsid w:val="00BE3FC0"/>
    <w:rsid w:val="00BE519C"/>
    <w:rsid w:val="00BF33EB"/>
    <w:rsid w:val="00BF5016"/>
    <w:rsid w:val="00C0081A"/>
    <w:rsid w:val="00C02574"/>
    <w:rsid w:val="00C030B2"/>
    <w:rsid w:val="00C0390D"/>
    <w:rsid w:val="00C04970"/>
    <w:rsid w:val="00C0586E"/>
    <w:rsid w:val="00C05D6E"/>
    <w:rsid w:val="00C10268"/>
    <w:rsid w:val="00C12DFF"/>
    <w:rsid w:val="00C14029"/>
    <w:rsid w:val="00C16EF6"/>
    <w:rsid w:val="00C17017"/>
    <w:rsid w:val="00C21E7F"/>
    <w:rsid w:val="00C22004"/>
    <w:rsid w:val="00C26CB0"/>
    <w:rsid w:val="00C26FD6"/>
    <w:rsid w:val="00C27632"/>
    <w:rsid w:val="00C30B34"/>
    <w:rsid w:val="00C32B2E"/>
    <w:rsid w:val="00C33C82"/>
    <w:rsid w:val="00C36F31"/>
    <w:rsid w:val="00C37D13"/>
    <w:rsid w:val="00C40A67"/>
    <w:rsid w:val="00C41EFD"/>
    <w:rsid w:val="00C437F4"/>
    <w:rsid w:val="00C46E0E"/>
    <w:rsid w:val="00C51F33"/>
    <w:rsid w:val="00C53BB7"/>
    <w:rsid w:val="00C57761"/>
    <w:rsid w:val="00C60762"/>
    <w:rsid w:val="00C642A6"/>
    <w:rsid w:val="00C64A64"/>
    <w:rsid w:val="00C66345"/>
    <w:rsid w:val="00C70441"/>
    <w:rsid w:val="00C70ED9"/>
    <w:rsid w:val="00C733FE"/>
    <w:rsid w:val="00C73BBE"/>
    <w:rsid w:val="00C741FB"/>
    <w:rsid w:val="00C76AB6"/>
    <w:rsid w:val="00C80750"/>
    <w:rsid w:val="00C812C4"/>
    <w:rsid w:val="00C84091"/>
    <w:rsid w:val="00C85154"/>
    <w:rsid w:val="00C857C2"/>
    <w:rsid w:val="00C8662F"/>
    <w:rsid w:val="00C86BAF"/>
    <w:rsid w:val="00C912DA"/>
    <w:rsid w:val="00C91F59"/>
    <w:rsid w:val="00C9354F"/>
    <w:rsid w:val="00C97862"/>
    <w:rsid w:val="00CA0846"/>
    <w:rsid w:val="00CA0F10"/>
    <w:rsid w:val="00CA264F"/>
    <w:rsid w:val="00CA34BF"/>
    <w:rsid w:val="00CA56FD"/>
    <w:rsid w:val="00CA6A9D"/>
    <w:rsid w:val="00CA6C6C"/>
    <w:rsid w:val="00CA79CA"/>
    <w:rsid w:val="00CB1FF7"/>
    <w:rsid w:val="00CB25DA"/>
    <w:rsid w:val="00CB301F"/>
    <w:rsid w:val="00CB3068"/>
    <w:rsid w:val="00CB30BD"/>
    <w:rsid w:val="00CB4785"/>
    <w:rsid w:val="00CB6902"/>
    <w:rsid w:val="00CB6E91"/>
    <w:rsid w:val="00CC1072"/>
    <w:rsid w:val="00CC15A8"/>
    <w:rsid w:val="00CC2982"/>
    <w:rsid w:val="00CC35E4"/>
    <w:rsid w:val="00CC4DAE"/>
    <w:rsid w:val="00CC6C9A"/>
    <w:rsid w:val="00CC6CC1"/>
    <w:rsid w:val="00CD118F"/>
    <w:rsid w:val="00CD491F"/>
    <w:rsid w:val="00CD576F"/>
    <w:rsid w:val="00CE2D0E"/>
    <w:rsid w:val="00CE4873"/>
    <w:rsid w:val="00CE5120"/>
    <w:rsid w:val="00CF2D7D"/>
    <w:rsid w:val="00CF611C"/>
    <w:rsid w:val="00CF6E6E"/>
    <w:rsid w:val="00CF786F"/>
    <w:rsid w:val="00CF7AC7"/>
    <w:rsid w:val="00D00A28"/>
    <w:rsid w:val="00D017DD"/>
    <w:rsid w:val="00D0474F"/>
    <w:rsid w:val="00D0707F"/>
    <w:rsid w:val="00D104FD"/>
    <w:rsid w:val="00D10727"/>
    <w:rsid w:val="00D114D9"/>
    <w:rsid w:val="00D11CB5"/>
    <w:rsid w:val="00D12B02"/>
    <w:rsid w:val="00D14445"/>
    <w:rsid w:val="00D155FF"/>
    <w:rsid w:val="00D165A8"/>
    <w:rsid w:val="00D205D5"/>
    <w:rsid w:val="00D2079F"/>
    <w:rsid w:val="00D2308D"/>
    <w:rsid w:val="00D23EA4"/>
    <w:rsid w:val="00D265D5"/>
    <w:rsid w:val="00D34F11"/>
    <w:rsid w:val="00D36C74"/>
    <w:rsid w:val="00D43233"/>
    <w:rsid w:val="00D43EE9"/>
    <w:rsid w:val="00D454F8"/>
    <w:rsid w:val="00D4584D"/>
    <w:rsid w:val="00D50033"/>
    <w:rsid w:val="00D51C40"/>
    <w:rsid w:val="00D55D98"/>
    <w:rsid w:val="00D621A6"/>
    <w:rsid w:val="00D63407"/>
    <w:rsid w:val="00D6411C"/>
    <w:rsid w:val="00D64E54"/>
    <w:rsid w:val="00D726C3"/>
    <w:rsid w:val="00D8374E"/>
    <w:rsid w:val="00D84D43"/>
    <w:rsid w:val="00D87C6D"/>
    <w:rsid w:val="00D90994"/>
    <w:rsid w:val="00D91D30"/>
    <w:rsid w:val="00D92463"/>
    <w:rsid w:val="00D92D73"/>
    <w:rsid w:val="00D9672A"/>
    <w:rsid w:val="00D96C94"/>
    <w:rsid w:val="00DA078A"/>
    <w:rsid w:val="00DA0EE8"/>
    <w:rsid w:val="00DA2B4C"/>
    <w:rsid w:val="00DA4697"/>
    <w:rsid w:val="00DA4BCB"/>
    <w:rsid w:val="00DA6A0C"/>
    <w:rsid w:val="00DA7447"/>
    <w:rsid w:val="00DB129E"/>
    <w:rsid w:val="00DB317B"/>
    <w:rsid w:val="00DB4FBC"/>
    <w:rsid w:val="00DB5C07"/>
    <w:rsid w:val="00DB72A8"/>
    <w:rsid w:val="00DC08C0"/>
    <w:rsid w:val="00DC1B5C"/>
    <w:rsid w:val="00DC2EB1"/>
    <w:rsid w:val="00DC518B"/>
    <w:rsid w:val="00DC53E0"/>
    <w:rsid w:val="00DD1513"/>
    <w:rsid w:val="00DD2174"/>
    <w:rsid w:val="00DD3DC8"/>
    <w:rsid w:val="00DD4123"/>
    <w:rsid w:val="00DD4417"/>
    <w:rsid w:val="00DD4D90"/>
    <w:rsid w:val="00DD4F34"/>
    <w:rsid w:val="00DD61DE"/>
    <w:rsid w:val="00DE232E"/>
    <w:rsid w:val="00DE3953"/>
    <w:rsid w:val="00DE5C1B"/>
    <w:rsid w:val="00DE5E05"/>
    <w:rsid w:val="00DE6663"/>
    <w:rsid w:val="00DE7F62"/>
    <w:rsid w:val="00DF26C2"/>
    <w:rsid w:val="00DF2C70"/>
    <w:rsid w:val="00DF2DBB"/>
    <w:rsid w:val="00DF487C"/>
    <w:rsid w:val="00DF5E2F"/>
    <w:rsid w:val="00E001D5"/>
    <w:rsid w:val="00E002C9"/>
    <w:rsid w:val="00E060AB"/>
    <w:rsid w:val="00E12D16"/>
    <w:rsid w:val="00E16B8D"/>
    <w:rsid w:val="00E2023F"/>
    <w:rsid w:val="00E214AE"/>
    <w:rsid w:val="00E242F1"/>
    <w:rsid w:val="00E24B59"/>
    <w:rsid w:val="00E25DC4"/>
    <w:rsid w:val="00E27C27"/>
    <w:rsid w:val="00E306B3"/>
    <w:rsid w:val="00E30F42"/>
    <w:rsid w:val="00E31A26"/>
    <w:rsid w:val="00E34663"/>
    <w:rsid w:val="00E37782"/>
    <w:rsid w:val="00E406F2"/>
    <w:rsid w:val="00E43462"/>
    <w:rsid w:val="00E45241"/>
    <w:rsid w:val="00E4697B"/>
    <w:rsid w:val="00E46C23"/>
    <w:rsid w:val="00E519E0"/>
    <w:rsid w:val="00E5237E"/>
    <w:rsid w:val="00E55082"/>
    <w:rsid w:val="00E55758"/>
    <w:rsid w:val="00E56DF1"/>
    <w:rsid w:val="00E648A8"/>
    <w:rsid w:val="00E67B6B"/>
    <w:rsid w:val="00E67BA1"/>
    <w:rsid w:val="00E7079B"/>
    <w:rsid w:val="00E70AA1"/>
    <w:rsid w:val="00E71498"/>
    <w:rsid w:val="00E71B43"/>
    <w:rsid w:val="00E722F9"/>
    <w:rsid w:val="00E7273F"/>
    <w:rsid w:val="00E738E2"/>
    <w:rsid w:val="00E8062A"/>
    <w:rsid w:val="00E837EC"/>
    <w:rsid w:val="00E8395E"/>
    <w:rsid w:val="00E8564E"/>
    <w:rsid w:val="00E8573C"/>
    <w:rsid w:val="00E8591B"/>
    <w:rsid w:val="00E87700"/>
    <w:rsid w:val="00E9399A"/>
    <w:rsid w:val="00E93F16"/>
    <w:rsid w:val="00E95205"/>
    <w:rsid w:val="00EA0280"/>
    <w:rsid w:val="00EA181A"/>
    <w:rsid w:val="00EA1A79"/>
    <w:rsid w:val="00EA4647"/>
    <w:rsid w:val="00EA4A4E"/>
    <w:rsid w:val="00EA4F27"/>
    <w:rsid w:val="00EA60BE"/>
    <w:rsid w:val="00EA7DA4"/>
    <w:rsid w:val="00EB57F0"/>
    <w:rsid w:val="00EB7A15"/>
    <w:rsid w:val="00EC3180"/>
    <w:rsid w:val="00EC489E"/>
    <w:rsid w:val="00EC4FC2"/>
    <w:rsid w:val="00EC6707"/>
    <w:rsid w:val="00ED113F"/>
    <w:rsid w:val="00ED2A44"/>
    <w:rsid w:val="00ED3124"/>
    <w:rsid w:val="00ED475B"/>
    <w:rsid w:val="00ED61D3"/>
    <w:rsid w:val="00ED6936"/>
    <w:rsid w:val="00ED6EA6"/>
    <w:rsid w:val="00EE104C"/>
    <w:rsid w:val="00EE3029"/>
    <w:rsid w:val="00EE46F2"/>
    <w:rsid w:val="00EE7091"/>
    <w:rsid w:val="00EF2A29"/>
    <w:rsid w:val="00EF39BE"/>
    <w:rsid w:val="00EF5071"/>
    <w:rsid w:val="00EF5B4B"/>
    <w:rsid w:val="00EF5E76"/>
    <w:rsid w:val="00EF643D"/>
    <w:rsid w:val="00EF64FB"/>
    <w:rsid w:val="00F00F21"/>
    <w:rsid w:val="00F0440E"/>
    <w:rsid w:val="00F05E9F"/>
    <w:rsid w:val="00F0635A"/>
    <w:rsid w:val="00F072C3"/>
    <w:rsid w:val="00F0732F"/>
    <w:rsid w:val="00F10180"/>
    <w:rsid w:val="00F110CA"/>
    <w:rsid w:val="00F1525A"/>
    <w:rsid w:val="00F265BC"/>
    <w:rsid w:val="00F27408"/>
    <w:rsid w:val="00F30763"/>
    <w:rsid w:val="00F33D9C"/>
    <w:rsid w:val="00F350DE"/>
    <w:rsid w:val="00F40236"/>
    <w:rsid w:val="00F40E1B"/>
    <w:rsid w:val="00F45E39"/>
    <w:rsid w:val="00F47873"/>
    <w:rsid w:val="00F47ED9"/>
    <w:rsid w:val="00F50C7F"/>
    <w:rsid w:val="00F55EFC"/>
    <w:rsid w:val="00F60A71"/>
    <w:rsid w:val="00F6264B"/>
    <w:rsid w:val="00F64C89"/>
    <w:rsid w:val="00F64D4B"/>
    <w:rsid w:val="00F65C1F"/>
    <w:rsid w:val="00F7076D"/>
    <w:rsid w:val="00F71786"/>
    <w:rsid w:val="00F72034"/>
    <w:rsid w:val="00F73D5B"/>
    <w:rsid w:val="00F74BA1"/>
    <w:rsid w:val="00F766D1"/>
    <w:rsid w:val="00F8054F"/>
    <w:rsid w:val="00F81595"/>
    <w:rsid w:val="00F815C0"/>
    <w:rsid w:val="00F83A23"/>
    <w:rsid w:val="00F87B88"/>
    <w:rsid w:val="00F91A9D"/>
    <w:rsid w:val="00F93C9E"/>
    <w:rsid w:val="00F9480D"/>
    <w:rsid w:val="00F95766"/>
    <w:rsid w:val="00F97A4E"/>
    <w:rsid w:val="00FA15F3"/>
    <w:rsid w:val="00FA3AC0"/>
    <w:rsid w:val="00FA6976"/>
    <w:rsid w:val="00FB0233"/>
    <w:rsid w:val="00FB2683"/>
    <w:rsid w:val="00FB2CF1"/>
    <w:rsid w:val="00FB4A2D"/>
    <w:rsid w:val="00FC024C"/>
    <w:rsid w:val="00FC0B75"/>
    <w:rsid w:val="00FC0C33"/>
    <w:rsid w:val="00FC326E"/>
    <w:rsid w:val="00FC47E8"/>
    <w:rsid w:val="00FC68CE"/>
    <w:rsid w:val="00FC6AF2"/>
    <w:rsid w:val="00FC6BC6"/>
    <w:rsid w:val="00FD1CD2"/>
    <w:rsid w:val="00FD299B"/>
    <w:rsid w:val="00FD2A17"/>
    <w:rsid w:val="00FD3363"/>
    <w:rsid w:val="00FD55A4"/>
    <w:rsid w:val="00FD5851"/>
    <w:rsid w:val="00FD5AF0"/>
    <w:rsid w:val="00FE2B6E"/>
    <w:rsid w:val="00FE31CF"/>
    <w:rsid w:val="00FE5C4E"/>
    <w:rsid w:val="00FE5DC2"/>
    <w:rsid w:val="00FF1301"/>
    <w:rsid w:val="00FF2137"/>
    <w:rsid w:val="00FF23C9"/>
    <w:rsid w:val="00FF4B7E"/>
    <w:rsid w:val="00FF5C64"/>
    <w:rsid w:val="00FF7AA0"/>
    <w:rsid w:val="01DD0455"/>
    <w:rsid w:val="027C6249"/>
    <w:rsid w:val="1A3A9242"/>
    <w:rsid w:val="1DDDB983"/>
    <w:rsid w:val="2392575F"/>
    <w:rsid w:val="2D41C726"/>
    <w:rsid w:val="2E2106E4"/>
    <w:rsid w:val="33A904DA"/>
    <w:rsid w:val="34EA4CBC"/>
    <w:rsid w:val="43CFEF53"/>
    <w:rsid w:val="48A253B3"/>
    <w:rsid w:val="4D0EDAE5"/>
    <w:rsid w:val="539102B4"/>
    <w:rsid w:val="5707B27E"/>
    <w:rsid w:val="58432F11"/>
    <w:rsid w:val="715B7B72"/>
    <w:rsid w:val="73CFA0AD"/>
    <w:rsid w:val="7DB4463F"/>
    <w:rsid w:val="7E22D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8EB354"/>
  <w15:chartTrackingRefBased/>
  <w15:docId w15:val="{436C648B-5D62-4C3C-B269-4060F03B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paragraph"/>
    <w:next w:val="Normal"/>
    <w:link w:val="Heading1Char"/>
    <w:uiPriority w:val="9"/>
    <w:qFormat/>
    <w:rsid w:val="00D63407"/>
    <w:pPr>
      <w:keepNext/>
      <w:numPr>
        <w:numId w:val="5"/>
      </w:numPr>
      <w:spacing w:before="0" w:beforeAutospacing="0" w:after="0" w:afterAutospacing="0" w:line="480" w:lineRule="auto"/>
      <w:textAlignment w:val="baseline"/>
      <w:outlineLvl w:val="0"/>
    </w:pPr>
    <w:rPr>
      <w:sz w:val="28"/>
      <w:szCs w:val="28"/>
    </w:rPr>
  </w:style>
  <w:style w:type="paragraph" w:styleId="Heading2">
    <w:name w:val="heading 2"/>
    <w:basedOn w:val="Normal"/>
    <w:link w:val="Heading2Char"/>
    <w:uiPriority w:val="9"/>
    <w:qFormat/>
    <w:rsid w:val="00CF6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5E12"/>
  </w:style>
  <w:style w:type="paragraph" w:styleId="ListParagraph">
    <w:name w:val="List Paragraph"/>
    <w:basedOn w:val="Normal"/>
    <w:qFormat/>
    <w:rsid w:val="00905E12"/>
    <w:pPr>
      <w:ind w:left="720"/>
      <w:contextualSpacing/>
    </w:pPr>
  </w:style>
  <w:style w:type="character" w:styleId="Hyperlink">
    <w:name w:val="Hyperlink"/>
    <w:basedOn w:val="DefaultParagraphFont"/>
    <w:uiPriority w:val="99"/>
    <w:unhideWhenUsed/>
    <w:rsid w:val="00AF0C40"/>
    <w:rPr>
      <w:color w:val="0563C1" w:themeColor="hyperlink"/>
      <w:u w:val="single"/>
    </w:rPr>
  </w:style>
  <w:style w:type="paragraph" w:customStyle="1" w:styleId="paragraph">
    <w:name w:val="paragraph"/>
    <w:basedOn w:val="Normal"/>
    <w:link w:val="paragraphChar"/>
    <w:rsid w:val="00D92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92463"/>
  </w:style>
  <w:style w:type="paragraph" w:styleId="Bibliography">
    <w:name w:val="Bibliography"/>
    <w:basedOn w:val="Normal"/>
    <w:next w:val="Normal"/>
    <w:uiPriority w:val="37"/>
    <w:unhideWhenUsed/>
    <w:rsid w:val="00CF6E6E"/>
  </w:style>
  <w:style w:type="character" w:customStyle="1" w:styleId="Heading2Char">
    <w:name w:val="Heading 2 Char"/>
    <w:basedOn w:val="DefaultParagraphFont"/>
    <w:link w:val="Heading2"/>
    <w:uiPriority w:val="9"/>
    <w:rsid w:val="00CF6E6E"/>
    <w:rPr>
      <w:rFonts w:ascii="Times New Roman" w:eastAsia="Times New Roman" w:hAnsi="Times New Roman" w:cs="Times New Roman"/>
      <w:b/>
      <w:bCs/>
      <w:sz w:val="36"/>
      <w:szCs w:val="36"/>
    </w:rPr>
  </w:style>
  <w:style w:type="paragraph" w:styleId="NormalWeb">
    <w:name w:val="Normal (Web)"/>
    <w:basedOn w:val="Normal"/>
    <w:uiPriority w:val="99"/>
    <w:unhideWhenUsed/>
    <w:rsid w:val="00CF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CB4785"/>
  </w:style>
  <w:style w:type="character" w:customStyle="1" w:styleId="scxw202501713">
    <w:name w:val="scxw202501713"/>
    <w:basedOn w:val="DefaultParagraphFont"/>
    <w:rsid w:val="00A23374"/>
  </w:style>
  <w:style w:type="character" w:customStyle="1" w:styleId="mi">
    <w:name w:val="mi"/>
    <w:basedOn w:val="DefaultParagraphFont"/>
    <w:rsid w:val="00A23374"/>
  </w:style>
  <w:style w:type="character" w:customStyle="1" w:styleId="mo">
    <w:name w:val="mo"/>
    <w:basedOn w:val="DefaultParagraphFont"/>
    <w:rsid w:val="00A23374"/>
  </w:style>
  <w:style w:type="character" w:customStyle="1" w:styleId="mn">
    <w:name w:val="mn"/>
    <w:basedOn w:val="DefaultParagraphFont"/>
    <w:rsid w:val="00A23374"/>
  </w:style>
  <w:style w:type="character" w:customStyle="1" w:styleId="mjxassistivemathml">
    <w:name w:val="mjx_assistive_mathml"/>
    <w:basedOn w:val="DefaultParagraphFont"/>
    <w:rsid w:val="00A23374"/>
  </w:style>
  <w:style w:type="character" w:customStyle="1" w:styleId="paragraphChar">
    <w:name w:val="paragraph Char"/>
    <w:basedOn w:val="DefaultParagraphFont"/>
    <w:link w:val="paragraph"/>
    <w:rsid w:val="00425EF6"/>
    <w:rPr>
      <w:rFonts w:ascii="Times New Roman" w:eastAsia="Times New Roman" w:hAnsi="Times New Roman" w:cs="Times New Roman"/>
      <w:sz w:val="24"/>
      <w:szCs w:val="24"/>
    </w:rPr>
  </w:style>
  <w:style w:type="paragraph" w:styleId="Caption">
    <w:name w:val="caption"/>
    <w:basedOn w:val="Normal"/>
    <w:next w:val="Normal"/>
    <w:unhideWhenUsed/>
    <w:qFormat/>
    <w:rsid w:val="00E27C27"/>
    <w:pPr>
      <w:spacing w:after="200" w:line="240" w:lineRule="auto"/>
    </w:pPr>
    <w:rPr>
      <w:i/>
      <w:iCs/>
      <w:color w:val="44546A" w:themeColor="text2"/>
      <w:sz w:val="18"/>
      <w:szCs w:val="18"/>
    </w:rPr>
  </w:style>
  <w:style w:type="paragraph" w:customStyle="1" w:styleId="Default">
    <w:name w:val="Default"/>
    <w:rsid w:val="00596D5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Heading-Secondary">
    <w:name w:val="Heading-Secondary"/>
    <w:basedOn w:val="Normal"/>
    <w:qFormat/>
    <w:rsid w:val="00596D57"/>
    <w:pPr>
      <w:keepNext/>
      <w:spacing w:before="240" w:after="120" w:line="240" w:lineRule="auto"/>
      <w:ind w:left="720"/>
      <w:outlineLvl w:val="0"/>
    </w:pPr>
    <w:rPr>
      <w:rFonts w:ascii="Times New Roman" w:eastAsia="Times New Roman" w:hAnsi="Times New Roman" w:cs="Times New Roman"/>
      <w:sz w:val="24"/>
      <w:szCs w:val="24"/>
    </w:rPr>
  </w:style>
  <w:style w:type="table" w:styleId="PlainTable2">
    <w:name w:val="Plain Table 2"/>
    <w:basedOn w:val="TableNormal"/>
    <w:uiPriority w:val="42"/>
    <w:rsid w:val="00596D57"/>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unhideWhenUsed/>
    <w:rsid w:val="00756746"/>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756746"/>
    <w:rPr>
      <w:kern w:val="2"/>
      <w:sz w:val="20"/>
      <w:szCs w:val="20"/>
      <w14:ligatures w14:val="standardContextual"/>
    </w:rPr>
  </w:style>
  <w:style w:type="character" w:styleId="CommentReference">
    <w:name w:val="annotation reference"/>
    <w:basedOn w:val="DefaultParagraphFont"/>
    <w:uiPriority w:val="99"/>
    <w:semiHidden/>
    <w:unhideWhenUsed/>
    <w:rsid w:val="00756746"/>
    <w:rPr>
      <w:sz w:val="16"/>
      <w:szCs w:val="16"/>
    </w:rPr>
  </w:style>
  <w:style w:type="paragraph" w:styleId="BalloonText">
    <w:name w:val="Balloon Text"/>
    <w:basedOn w:val="Normal"/>
    <w:link w:val="BalloonTextChar"/>
    <w:uiPriority w:val="99"/>
    <w:semiHidden/>
    <w:unhideWhenUsed/>
    <w:rsid w:val="00756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746"/>
    <w:rPr>
      <w:rFonts w:ascii="Segoe UI" w:hAnsi="Segoe UI" w:cs="Segoe UI"/>
      <w:sz w:val="18"/>
      <w:szCs w:val="18"/>
    </w:rPr>
  </w:style>
  <w:style w:type="paragraph" w:styleId="BodyText">
    <w:name w:val="Body Text"/>
    <w:basedOn w:val="Normal"/>
    <w:link w:val="BodyTextChar"/>
    <w:qFormat/>
    <w:rsid w:val="00756746"/>
    <w:pPr>
      <w:widowControl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rsid w:val="00756746"/>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E2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9AA"/>
  </w:style>
  <w:style w:type="paragraph" w:styleId="Footer">
    <w:name w:val="footer"/>
    <w:basedOn w:val="Normal"/>
    <w:link w:val="FooterChar"/>
    <w:uiPriority w:val="99"/>
    <w:unhideWhenUsed/>
    <w:rsid w:val="007E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9AA"/>
  </w:style>
  <w:style w:type="paragraph" w:customStyle="1" w:styleId="Heading-Main">
    <w:name w:val="Heading-Main"/>
    <w:basedOn w:val="Normal"/>
    <w:rsid w:val="00547847"/>
    <w:pPr>
      <w:keepNext/>
      <w:spacing w:before="240" w:after="120" w:line="240" w:lineRule="auto"/>
      <w:outlineLvl w:val="0"/>
    </w:pPr>
    <w:rPr>
      <w:rFonts w:ascii="Times New Roman" w:eastAsia="Times New Roman" w:hAnsi="Times New Roman" w:cs="Times New Roman"/>
      <w:b/>
      <w:bCs/>
      <w:sz w:val="24"/>
      <w:szCs w:val="24"/>
    </w:rPr>
  </w:style>
  <w:style w:type="paragraph" w:styleId="Revision">
    <w:name w:val="Revision"/>
    <w:hidden/>
    <w:uiPriority w:val="99"/>
    <w:semiHidden/>
    <w:rsid w:val="00CC4DAE"/>
    <w:pPr>
      <w:spacing w:after="0" w:line="240" w:lineRule="auto"/>
    </w:pPr>
  </w:style>
  <w:style w:type="paragraph" w:styleId="CommentSubject">
    <w:name w:val="annotation subject"/>
    <w:basedOn w:val="CommentText"/>
    <w:next w:val="CommentText"/>
    <w:link w:val="CommentSubjectChar"/>
    <w:uiPriority w:val="99"/>
    <w:semiHidden/>
    <w:unhideWhenUsed/>
    <w:rsid w:val="00743F19"/>
    <w:rPr>
      <w:b/>
      <w:bCs/>
      <w:kern w:val="0"/>
      <w14:ligatures w14:val="none"/>
    </w:rPr>
  </w:style>
  <w:style w:type="character" w:customStyle="1" w:styleId="CommentSubjectChar">
    <w:name w:val="Comment Subject Char"/>
    <w:basedOn w:val="CommentTextChar"/>
    <w:link w:val="CommentSubject"/>
    <w:uiPriority w:val="99"/>
    <w:semiHidden/>
    <w:rsid w:val="00743F19"/>
    <w:rPr>
      <w:b/>
      <w:bCs/>
      <w:kern w:val="2"/>
      <w:sz w:val="20"/>
      <w:szCs w:val="20"/>
      <w14:ligatures w14:val="standardContextual"/>
    </w:rPr>
  </w:style>
  <w:style w:type="character" w:customStyle="1" w:styleId="cf01">
    <w:name w:val="cf01"/>
    <w:basedOn w:val="DefaultParagraphFont"/>
    <w:rsid w:val="00C642A6"/>
    <w:rPr>
      <w:rFonts w:ascii="Segoe UI" w:hAnsi="Segoe UI" w:cs="Segoe UI" w:hint="default"/>
      <w:sz w:val="18"/>
      <w:szCs w:val="18"/>
    </w:rPr>
  </w:style>
  <w:style w:type="character" w:customStyle="1" w:styleId="cf11">
    <w:name w:val="cf11"/>
    <w:basedOn w:val="DefaultParagraphFont"/>
    <w:rsid w:val="00F350DE"/>
    <w:rPr>
      <w:rFonts w:ascii="Segoe UI" w:hAnsi="Segoe UI" w:cs="Segoe UI" w:hint="default"/>
      <w:color w:val="262626"/>
      <w:sz w:val="18"/>
      <w:szCs w:val="18"/>
    </w:rPr>
  </w:style>
  <w:style w:type="character" w:styleId="LineNumber">
    <w:name w:val="line number"/>
    <w:basedOn w:val="DefaultParagraphFont"/>
    <w:uiPriority w:val="99"/>
    <w:semiHidden/>
    <w:unhideWhenUsed/>
    <w:rsid w:val="00BA5514"/>
  </w:style>
  <w:style w:type="character" w:customStyle="1" w:styleId="UnresolvedMention1">
    <w:name w:val="Unresolved Mention1"/>
    <w:basedOn w:val="DefaultParagraphFont"/>
    <w:uiPriority w:val="99"/>
    <w:semiHidden/>
    <w:unhideWhenUsed/>
    <w:rsid w:val="009A0A52"/>
    <w:rPr>
      <w:color w:val="605E5C"/>
      <w:shd w:val="clear" w:color="auto" w:fill="E1DFDD"/>
    </w:rPr>
  </w:style>
  <w:style w:type="table" w:styleId="GridTable1Light-Accent3">
    <w:name w:val="Grid Table 1 Light Accent 3"/>
    <w:basedOn w:val="TableNormal"/>
    <w:uiPriority w:val="46"/>
    <w:rsid w:val="00FA15F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3C0735"/>
    <w:rPr>
      <w:color w:val="605E5C"/>
      <w:shd w:val="clear" w:color="auto" w:fill="E1DFDD"/>
    </w:rPr>
  </w:style>
  <w:style w:type="character" w:customStyle="1" w:styleId="UnresolvedMention3">
    <w:name w:val="Unresolved Mention3"/>
    <w:basedOn w:val="DefaultParagraphFont"/>
    <w:uiPriority w:val="99"/>
    <w:semiHidden/>
    <w:unhideWhenUsed/>
    <w:rsid w:val="0064379B"/>
    <w:rPr>
      <w:color w:val="605E5C"/>
      <w:shd w:val="clear" w:color="auto" w:fill="E1DFDD"/>
    </w:rPr>
  </w:style>
  <w:style w:type="character" w:customStyle="1" w:styleId="UnresolvedMention4">
    <w:name w:val="Unresolved Mention4"/>
    <w:basedOn w:val="DefaultParagraphFont"/>
    <w:uiPriority w:val="99"/>
    <w:semiHidden/>
    <w:unhideWhenUsed/>
    <w:rsid w:val="00AD140C"/>
    <w:rPr>
      <w:color w:val="605E5C"/>
      <w:shd w:val="clear" w:color="auto" w:fill="E1DFDD"/>
    </w:rPr>
  </w:style>
  <w:style w:type="character" w:styleId="FollowedHyperlink">
    <w:name w:val="FollowedHyperlink"/>
    <w:basedOn w:val="DefaultParagraphFont"/>
    <w:uiPriority w:val="99"/>
    <w:semiHidden/>
    <w:unhideWhenUsed/>
    <w:rsid w:val="002C45F9"/>
    <w:rPr>
      <w:color w:val="954F72" w:themeColor="followedHyperlink"/>
      <w:u w:val="single"/>
    </w:rPr>
  </w:style>
  <w:style w:type="character" w:styleId="PlaceholderText">
    <w:name w:val="Placeholder Text"/>
    <w:basedOn w:val="DefaultParagraphFont"/>
    <w:uiPriority w:val="99"/>
    <w:semiHidden/>
    <w:rsid w:val="008E2FB8"/>
    <w:rPr>
      <w:color w:val="808080"/>
    </w:rPr>
  </w:style>
  <w:style w:type="character" w:customStyle="1" w:styleId="UnresolvedMention5">
    <w:name w:val="Unresolved Mention5"/>
    <w:basedOn w:val="DefaultParagraphFont"/>
    <w:uiPriority w:val="99"/>
    <w:semiHidden/>
    <w:unhideWhenUsed/>
    <w:rsid w:val="00084263"/>
    <w:rPr>
      <w:color w:val="605E5C"/>
      <w:shd w:val="clear" w:color="auto" w:fill="E1DFDD"/>
    </w:rPr>
  </w:style>
  <w:style w:type="table" w:styleId="TableGrid">
    <w:name w:val="Table Grid"/>
    <w:basedOn w:val="TableNormal"/>
    <w:uiPriority w:val="39"/>
    <w:rsid w:val="00B45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2B686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AA302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D63407"/>
    <w:rPr>
      <w:rFonts w:ascii="Times New Roman" w:eastAsia="Times New Roman" w:hAnsi="Times New Roman" w:cs="Times New Roman"/>
      <w:sz w:val="28"/>
      <w:szCs w:val="28"/>
    </w:rPr>
  </w:style>
  <w:style w:type="paragraph" w:styleId="NoSpacing">
    <w:name w:val="No Spacing"/>
    <w:uiPriority w:val="1"/>
    <w:qFormat/>
    <w:rsid w:val="00D634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3263">
      <w:bodyDiv w:val="1"/>
      <w:marLeft w:val="0"/>
      <w:marRight w:val="0"/>
      <w:marTop w:val="0"/>
      <w:marBottom w:val="0"/>
      <w:divBdr>
        <w:top w:val="none" w:sz="0" w:space="0" w:color="auto"/>
        <w:left w:val="none" w:sz="0" w:space="0" w:color="auto"/>
        <w:bottom w:val="none" w:sz="0" w:space="0" w:color="auto"/>
        <w:right w:val="none" w:sz="0" w:space="0" w:color="auto"/>
      </w:divBdr>
      <w:divsChild>
        <w:div w:id="130757462">
          <w:marLeft w:val="0"/>
          <w:marRight w:val="0"/>
          <w:marTop w:val="0"/>
          <w:marBottom w:val="0"/>
          <w:divBdr>
            <w:top w:val="none" w:sz="0" w:space="0" w:color="auto"/>
            <w:left w:val="none" w:sz="0" w:space="0" w:color="auto"/>
            <w:bottom w:val="none" w:sz="0" w:space="0" w:color="auto"/>
            <w:right w:val="none" w:sz="0" w:space="0" w:color="auto"/>
          </w:divBdr>
          <w:divsChild>
            <w:div w:id="2079550478">
              <w:marLeft w:val="0"/>
              <w:marRight w:val="0"/>
              <w:marTop w:val="0"/>
              <w:marBottom w:val="0"/>
              <w:divBdr>
                <w:top w:val="none" w:sz="0" w:space="0" w:color="auto"/>
                <w:left w:val="none" w:sz="0" w:space="0" w:color="auto"/>
                <w:bottom w:val="none" w:sz="0" w:space="0" w:color="auto"/>
                <w:right w:val="none" w:sz="0" w:space="0" w:color="auto"/>
              </w:divBdr>
              <w:divsChild>
                <w:div w:id="253711826">
                  <w:marLeft w:val="0"/>
                  <w:marRight w:val="0"/>
                  <w:marTop w:val="0"/>
                  <w:marBottom w:val="0"/>
                  <w:divBdr>
                    <w:top w:val="none" w:sz="0" w:space="0" w:color="auto"/>
                    <w:left w:val="none" w:sz="0" w:space="0" w:color="auto"/>
                    <w:bottom w:val="none" w:sz="0" w:space="0" w:color="auto"/>
                    <w:right w:val="none" w:sz="0" w:space="0" w:color="auto"/>
                  </w:divBdr>
                  <w:divsChild>
                    <w:div w:id="1210455539">
                      <w:marLeft w:val="0"/>
                      <w:marRight w:val="0"/>
                      <w:marTop w:val="0"/>
                      <w:marBottom w:val="0"/>
                      <w:divBdr>
                        <w:top w:val="none" w:sz="0" w:space="0" w:color="auto"/>
                        <w:left w:val="none" w:sz="0" w:space="0" w:color="auto"/>
                        <w:bottom w:val="none" w:sz="0" w:space="0" w:color="auto"/>
                        <w:right w:val="none" w:sz="0" w:space="0" w:color="auto"/>
                      </w:divBdr>
                      <w:divsChild>
                        <w:div w:id="1793402698">
                          <w:marLeft w:val="0"/>
                          <w:marRight w:val="0"/>
                          <w:marTop w:val="0"/>
                          <w:marBottom w:val="0"/>
                          <w:divBdr>
                            <w:top w:val="none" w:sz="0" w:space="0" w:color="auto"/>
                            <w:left w:val="none" w:sz="0" w:space="0" w:color="auto"/>
                            <w:bottom w:val="none" w:sz="0" w:space="0" w:color="auto"/>
                            <w:right w:val="none" w:sz="0" w:space="0" w:color="auto"/>
                          </w:divBdr>
                          <w:divsChild>
                            <w:div w:id="11424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7620">
      <w:bodyDiv w:val="1"/>
      <w:marLeft w:val="0"/>
      <w:marRight w:val="0"/>
      <w:marTop w:val="0"/>
      <w:marBottom w:val="0"/>
      <w:divBdr>
        <w:top w:val="none" w:sz="0" w:space="0" w:color="auto"/>
        <w:left w:val="none" w:sz="0" w:space="0" w:color="auto"/>
        <w:bottom w:val="none" w:sz="0" w:space="0" w:color="auto"/>
        <w:right w:val="none" w:sz="0" w:space="0" w:color="auto"/>
      </w:divBdr>
    </w:div>
    <w:div w:id="287586887">
      <w:bodyDiv w:val="1"/>
      <w:marLeft w:val="0"/>
      <w:marRight w:val="0"/>
      <w:marTop w:val="0"/>
      <w:marBottom w:val="0"/>
      <w:divBdr>
        <w:top w:val="none" w:sz="0" w:space="0" w:color="auto"/>
        <w:left w:val="none" w:sz="0" w:space="0" w:color="auto"/>
        <w:bottom w:val="none" w:sz="0" w:space="0" w:color="auto"/>
        <w:right w:val="none" w:sz="0" w:space="0" w:color="auto"/>
      </w:divBdr>
      <w:divsChild>
        <w:div w:id="1165126671">
          <w:marLeft w:val="0"/>
          <w:marRight w:val="0"/>
          <w:marTop w:val="0"/>
          <w:marBottom w:val="0"/>
          <w:divBdr>
            <w:top w:val="none" w:sz="0" w:space="0" w:color="auto"/>
            <w:left w:val="none" w:sz="0" w:space="0" w:color="auto"/>
            <w:bottom w:val="none" w:sz="0" w:space="0" w:color="auto"/>
            <w:right w:val="none" w:sz="0" w:space="0" w:color="auto"/>
          </w:divBdr>
        </w:div>
        <w:div w:id="513155521">
          <w:marLeft w:val="0"/>
          <w:marRight w:val="0"/>
          <w:marTop w:val="0"/>
          <w:marBottom w:val="0"/>
          <w:divBdr>
            <w:top w:val="none" w:sz="0" w:space="0" w:color="auto"/>
            <w:left w:val="none" w:sz="0" w:space="0" w:color="auto"/>
            <w:bottom w:val="none" w:sz="0" w:space="0" w:color="auto"/>
            <w:right w:val="none" w:sz="0" w:space="0" w:color="auto"/>
          </w:divBdr>
        </w:div>
        <w:div w:id="2029990831">
          <w:marLeft w:val="0"/>
          <w:marRight w:val="0"/>
          <w:marTop w:val="0"/>
          <w:marBottom w:val="0"/>
          <w:divBdr>
            <w:top w:val="none" w:sz="0" w:space="0" w:color="auto"/>
            <w:left w:val="none" w:sz="0" w:space="0" w:color="auto"/>
            <w:bottom w:val="none" w:sz="0" w:space="0" w:color="auto"/>
            <w:right w:val="none" w:sz="0" w:space="0" w:color="auto"/>
          </w:divBdr>
        </w:div>
        <w:div w:id="1184201969">
          <w:marLeft w:val="0"/>
          <w:marRight w:val="0"/>
          <w:marTop w:val="0"/>
          <w:marBottom w:val="0"/>
          <w:divBdr>
            <w:top w:val="none" w:sz="0" w:space="0" w:color="auto"/>
            <w:left w:val="none" w:sz="0" w:space="0" w:color="auto"/>
            <w:bottom w:val="none" w:sz="0" w:space="0" w:color="auto"/>
            <w:right w:val="none" w:sz="0" w:space="0" w:color="auto"/>
          </w:divBdr>
        </w:div>
        <w:div w:id="2015257150">
          <w:marLeft w:val="0"/>
          <w:marRight w:val="0"/>
          <w:marTop w:val="0"/>
          <w:marBottom w:val="0"/>
          <w:divBdr>
            <w:top w:val="none" w:sz="0" w:space="0" w:color="auto"/>
            <w:left w:val="none" w:sz="0" w:space="0" w:color="auto"/>
            <w:bottom w:val="none" w:sz="0" w:space="0" w:color="auto"/>
            <w:right w:val="none" w:sz="0" w:space="0" w:color="auto"/>
          </w:divBdr>
        </w:div>
      </w:divsChild>
    </w:div>
    <w:div w:id="354156914">
      <w:bodyDiv w:val="1"/>
      <w:marLeft w:val="0"/>
      <w:marRight w:val="0"/>
      <w:marTop w:val="0"/>
      <w:marBottom w:val="0"/>
      <w:divBdr>
        <w:top w:val="none" w:sz="0" w:space="0" w:color="auto"/>
        <w:left w:val="none" w:sz="0" w:space="0" w:color="auto"/>
        <w:bottom w:val="none" w:sz="0" w:space="0" w:color="auto"/>
        <w:right w:val="none" w:sz="0" w:space="0" w:color="auto"/>
      </w:divBdr>
      <w:divsChild>
        <w:div w:id="1158226683">
          <w:marLeft w:val="0"/>
          <w:marRight w:val="0"/>
          <w:marTop w:val="0"/>
          <w:marBottom w:val="0"/>
          <w:divBdr>
            <w:top w:val="none" w:sz="0" w:space="0" w:color="auto"/>
            <w:left w:val="none" w:sz="0" w:space="0" w:color="auto"/>
            <w:bottom w:val="none" w:sz="0" w:space="0" w:color="auto"/>
            <w:right w:val="none" w:sz="0" w:space="0" w:color="auto"/>
          </w:divBdr>
          <w:divsChild>
            <w:div w:id="1737432154">
              <w:marLeft w:val="0"/>
              <w:marRight w:val="0"/>
              <w:marTop w:val="0"/>
              <w:marBottom w:val="0"/>
              <w:divBdr>
                <w:top w:val="none" w:sz="0" w:space="0" w:color="auto"/>
                <w:left w:val="none" w:sz="0" w:space="0" w:color="auto"/>
                <w:bottom w:val="none" w:sz="0" w:space="0" w:color="auto"/>
                <w:right w:val="none" w:sz="0" w:space="0" w:color="auto"/>
              </w:divBdr>
              <w:divsChild>
                <w:div w:id="485827756">
                  <w:marLeft w:val="0"/>
                  <w:marRight w:val="0"/>
                  <w:marTop w:val="0"/>
                  <w:marBottom w:val="0"/>
                  <w:divBdr>
                    <w:top w:val="none" w:sz="0" w:space="0" w:color="auto"/>
                    <w:left w:val="none" w:sz="0" w:space="0" w:color="auto"/>
                    <w:bottom w:val="none" w:sz="0" w:space="0" w:color="auto"/>
                    <w:right w:val="none" w:sz="0" w:space="0" w:color="auto"/>
                  </w:divBdr>
                  <w:divsChild>
                    <w:div w:id="102657876">
                      <w:marLeft w:val="0"/>
                      <w:marRight w:val="0"/>
                      <w:marTop w:val="0"/>
                      <w:marBottom w:val="0"/>
                      <w:divBdr>
                        <w:top w:val="none" w:sz="0" w:space="0" w:color="auto"/>
                        <w:left w:val="none" w:sz="0" w:space="0" w:color="auto"/>
                        <w:bottom w:val="none" w:sz="0" w:space="0" w:color="auto"/>
                        <w:right w:val="none" w:sz="0" w:space="0" w:color="auto"/>
                      </w:divBdr>
                      <w:divsChild>
                        <w:div w:id="1404717498">
                          <w:marLeft w:val="0"/>
                          <w:marRight w:val="0"/>
                          <w:marTop w:val="0"/>
                          <w:marBottom w:val="0"/>
                          <w:divBdr>
                            <w:top w:val="none" w:sz="0" w:space="0" w:color="auto"/>
                            <w:left w:val="none" w:sz="0" w:space="0" w:color="auto"/>
                            <w:bottom w:val="none" w:sz="0" w:space="0" w:color="auto"/>
                            <w:right w:val="none" w:sz="0" w:space="0" w:color="auto"/>
                          </w:divBdr>
                          <w:divsChild>
                            <w:div w:id="12992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32223">
      <w:bodyDiv w:val="1"/>
      <w:marLeft w:val="0"/>
      <w:marRight w:val="0"/>
      <w:marTop w:val="0"/>
      <w:marBottom w:val="0"/>
      <w:divBdr>
        <w:top w:val="none" w:sz="0" w:space="0" w:color="auto"/>
        <w:left w:val="none" w:sz="0" w:space="0" w:color="auto"/>
        <w:bottom w:val="none" w:sz="0" w:space="0" w:color="auto"/>
        <w:right w:val="none" w:sz="0" w:space="0" w:color="auto"/>
      </w:divBdr>
      <w:divsChild>
        <w:div w:id="1606186850">
          <w:marLeft w:val="0"/>
          <w:marRight w:val="0"/>
          <w:marTop w:val="0"/>
          <w:marBottom w:val="0"/>
          <w:divBdr>
            <w:top w:val="none" w:sz="0" w:space="0" w:color="auto"/>
            <w:left w:val="none" w:sz="0" w:space="0" w:color="auto"/>
            <w:bottom w:val="none" w:sz="0" w:space="0" w:color="auto"/>
            <w:right w:val="none" w:sz="0" w:space="0" w:color="auto"/>
          </w:divBdr>
          <w:divsChild>
            <w:div w:id="165290723">
              <w:marLeft w:val="0"/>
              <w:marRight w:val="0"/>
              <w:marTop w:val="0"/>
              <w:marBottom w:val="0"/>
              <w:divBdr>
                <w:top w:val="none" w:sz="0" w:space="0" w:color="auto"/>
                <w:left w:val="none" w:sz="0" w:space="0" w:color="auto"/>
                <w:bottom w:val="none" w:sz="0" w:space="0" w:color="auto"/>
                <w:right w:val="none" w:sz="0" w:space="0" w:color="auto"/>
              </w:divBdr>
              <w:divsChild>
                <w:div w:id="1947421882">
                  <w:marLeft w:val="0"/>
                  <w:marRight w:val="0"/>
                  <w:marTop w:val="0"/>
                  <w:marBottom w:val="0"/>
                  <w:divBdr>
                    <w:top w:val="none" w:sz="0" w:space="0" w:color="auto"/>
                    <w:left w:val="none" w:sz="0" w:space="0" w:color="auto"/>
                    <w:bottom w:val="none" w:sz="0" w:space="0" w:color="auto"/>
                    <w:right w:val="none" w:sz="0" w:space="0" w:color="auto"/>
                  </w:divBdr>
                  <w:divsChild>
                    <w:div w:id="1928994701">
                      <w:marLeft w:val="0"/>
                      <w:marRight w:val="0"/>
                      <w:marTop w:val="0"/>
                      <w:marBottom w:val="0"/>
                      <w:divBdr>
                        <w:top w:val="none" w:sz="0" w:space="0" w:color="auto"/>
                        <w:left w:val="none" w:sz="0" w:space="0" w:color="auto"/>
                        <w:bottom w:val="none" w:sz="0" w:space="0" w:color="auto"/>
                        <w:right w:val="none" w:sz="0" w:space="0" w:color="auto"/>
                      </w:divBdr>
                      <w:divsChild>
                        <w:div w:id="716903235">
                          <w:marLeft w:val="0"/>
                          <w:marRight w:val="0"/>
                          <w:marTop w:val="0"/>
                          <w:marBottom w:val="0"/>
                          <w:divBdr>
                            <w:top w:val="none" w:sz="0" w:space="0" w:color="auto"/>
                            <w:left w:val="none" w:sz="0" w:space="0" w:color="auto"/>
                            <w:bottom w:val="none" w:sz="0" w:space="0" w:color="auto"/>
                            <w:right w:val="none" w:sz="0" w:space="0" w:color="auto"/>
                          </w:divBdr>
                          <w:divsChild>
                            <w:div w:id="1325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468464">
      <w:bodyDiv w:val="1"/>
      <w:marLeft w:val="0"/>
      <w:marRight w:val="0"/>
      <w:marTop w:val="0"/>
      <w:marBottom w:val="0"/>
      <w:divBdr>
        <w:top w:val="none" w:sz="0" w:space="0" w:color="auto"/>
        <w:left w:val="none" w:sz="0" w:space="0" w:color="auto"/>
        <w:bottom w:val="none" w:sz="0" w:space="0" w:color="auto"/>
        <w:right w:val="none" w:sz="0" w:space="0" w:color="auto"/>
      </w:divBdr>
      <w:divsChild>
        <w:div w:id="710881834">
          <w:marLeft w:val="0"/>
          <w:marRight w:val="0"/>
          <w:marTop w:val="0"/>
          <w:marBottom w:val="0"/>
          <w:divBdr>
            <w:top w:val="none" w:sz="0" w:space="0" w:color="auto"/>
            <w:left w:val="none" w:sz="0" w:space="0" w:color="auto"/>
            <w:bottom w:val="none" w:sz="0" w:space="0" w:color="auto"/>
            <w:right w:val="none" w:sz="0" w:space="0" w:color="auto"/>
          </w:divBdr>
          <w:divsChild>
            <w:div w:id="1318343096">
              <w:marLeft w:val="0"/>
              <w:marRight w:val="0"/>
              <w:marTop w:val="0"/>
              <w:marBottom w:val="0"/>
              <w:divBdr>
                <w:top w:val="none" w:sz="0" w:space="0" w:color="auto"/>
                <w:left w:val="none" w:sz="0" w:space="0" w:color="auto"/>
                <w:bottom w:val="none" w:sz="0" w:space="0" w:color="auto"/>
                <w:right w:val="none" w:sz="0" w:space="0" w:color="auto"/>
              </w:divBdr>
              <w:divsChild>
                <w:div w:id="966787491">
                  <w:marLeft w:val="0"/>
                  <w:marRight w:val="0"/>
                  <w:marTop w:val="0"/>
                  <w:marBottom w:val="0"/>
                  <w:divBdr>
                    <w:top w:val="none" w:sz="0" w:space="0" w:color="auto"/>
                    <w:left w:val="none" w:sz="0" w:space="0" w:color="auto"/>
                    <w:bottom w:val="none" w:sz="0" w:space="0" w:color="auto"/>
                    <w:right w:val="none" w:sz="0" w:space="0" w:color="auto"/>
                  </w:divBdr>
                  <w:divsChild>
                    <w:div w:id="35929828">
                      <w:marLeft w:val="0"/>
                      <w:marRight w:val="0"/>
                      <w:marTop w:val="0"/>
                      <w:marBottom w:val="0"/>
                      <w:divBdr>
                        <w:top w:val="none" w:sz="0" w:space="0" w:color="auto"/>
                        <w:left w:val="none" w:sz="0" w:space="0" w:color="auto"/>
                        <w:bottom w:val="none" w:sz="0" w:space="0" w:color="auto"/>
                        <w:right w:val="none" w:sz="0" w:space="0" w:color="auto"/>
                      </w:divBdr>
                      <w:divsChild>
                        <w:div w:id="760755220">
                          <w:marLeft w:val="0"/>
                          <w:marRight w:val="0"/>
                          <w:marTop w:val="0"/>
                          <w:marBottom w:val="0"/>
                          <w:divBdr>
                            <w:top w:val="none" w:sz="0" w:space="0" w:color="auto"/>
                            <w:left w:val="none" w:sz="0" w:space="0" w:color="auto"/>
                            <w:bottom w:val="none" w:sz="0" w:space="0" w:color="auto"/>
                            <w:right w:val="none" w:sz="0" w:space="0" w:color="auto"/>
                          </w:divBdr>
                          <w:divsChild>
                            <w:div w:id="188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54428">
      <w:bodyDiv w:val="1"/>
      <w:marLeft w:val="0"/>
      <w:marRight w:val="0"/>
      <w:marTop w:val="0"/>
      <w:marBottom w:val="0"/>
      <w:divBdr>
        <w:top w:val="none" w:sz="0" w:space="0" w:color="auto"/>
        <w:left w:val="none" w:sz="0" w:space="0" w:color="auto"/>
        <w:bottom w:val="none" w:sz="0" w:space="0" w:color="auto"/>
        <w:right w:val="none" w:sz="0" w:space="0" w:color="auto"/>
      </w:divBdr>
    </w:div>
    <w:div w:id="459153116">
      <w:bodyDiv w:val="1"/>
      <w:marLeft w:val="0"/>
      <w:marRight w:val="0"/>
      <w:marTop w:val="0"/>
      <w:marBottom w:val="0"/>
      <w:divBdr>
        <w:top w:val="none" w:sz="0" w:space="0" w:color="auto"/>
        <w:left w:val="none" w:sz="0" w:space="0" w:color="auto"/>
        <w:bottom w:val="none" w:sz="0" w:space="0" w:color="auto"/>
        <w:right w:val="none" w:sz="0" w:space="0" w:color="auto"/>
      </w:divBdr>
      <w:divsChild>
        <w:div w:id="727724900">
          <w:marLeft w:val="0"/>
          <w:marRight w:val="0"/>
          <w:marTop w:val="0"/>
          <w:marBottom w:val="0"/>
          <w:divBdr>
            <w:top w:val="none" w:sz="0" w:space="0" w:color="auto"/>
            <w:left w:val="none" w:sz="0" w:space="0" w:color="auto"/>
            <w:bottom w:val="none" w:sz="0" w:space="0" w:color="auto"/>
            <w:right w:val="none" w:sz="0" w:space="0" w:color="auto"/>
          </w:divBdr>
          <w:divsChild>
            <w:div w:id="1730499651">
              <w:marLeft w:val="0"/>
              <w:marRight w:val="0"/>
              <w:marTop w:val="0"/>
              <w:marBottom w:val="0"/>
              <w:divBdr>
                <w:top w:val="none" w:sz="0" w:space="0" w:color="auto"/>
                <w:left w:val="none" w:sz="0" w:space="0" w:color="auto"/>
                <w:bottom w:val="none" w:sz="0" w:space="0" w:color="auto"/>
                <w:right w:val="none" w:sz="0" w:space="0" w:color="auto"/>
              </w:divBdr>
              <w:divsChild>
                <w:div w:id="1737238066">
                  <w:marLeft w:val="0"/>
                  <w:marRight w:val="0"/>
                  <w:marTop w:val="0"/>
                  <w:marBottom w:val="0"/>
                  <w:divBdr>
                    <w:top w:val="none" w:sz="0" w:space="0" w:color="auto"/>
                    <w:left w:val="none" w:sz="0" w:space="0" w:color="auto"/>
                    <w:bottom w:val="none" w:sz="0" w:space="0" w:color="auto"/>
                    <w:right w:val="none" w:sz="0" w:space="0" w:color="auto"/>
                  </w:divBdr>
                  <w:divsChild>
                    <w:div w:id="724135856">
                      <w:marLeft w:val="0"/>
                      <w:marRight w:val="0"/>
                      <w:marTop w:val="0"/>
                      <w:marBottom w:val="0"/>
                      <w:divBdr>
                        <w:top w:val="none" w:sz="0" w:space="0" w:color="auto"/>
                        <w:left w:val="none" w:sz="0" w:space="0" w:color="auto"/>
                        <w:bottom w:val="none" w:sz="0" w:space="0" w:color="auto"/>
                        <w:right w:val="none" w:sz="0" w:space="0" w:color="auto"/>
                      </w:divBdr>
                      <w:divsChild>
                        <w:div w:id="2006277625">
                          <w:marLeft w:val="0"/>
                          <w:marRight w:val="0"/>
                          <w:marTop w:val="0"/>
                          <w:marBottom w:val="0"/>
                          <w:divBdr>
                            <w:top w:val="none" w:sz="0" w:space="0" w:color="auto"/>
                            <w:left w:val="none" w:sz="0" w:space="0" w:color="auto"/>
                            <w:bottom w:val="none" w:sz="0" w:space="0" w:color="auto"/>
                            <w:right w:val="none" w:sz="0" w:space="0" w:color="auto"/>
                          </w:divBdr>
                          <w:divsChild>
                            <w:div w:id="2158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99261">
      <w:bodyDiv w:val="1"/>
      <w:marLeft w:val="0"/>
      <w:marRight w:val="0"/>
      <w:marTop w:val="0"/>
      <w:marBottom w:val="0"/>
      <w:divBdr>
        <w:top w:val="none" w:sz="0" w:space="0" w:color="auto"/>
        <w:left w:val="none" w:sz="0" w:space="0" w:color="auto"/>
        <w:bottom w:val="none" w:sz="0" w:space="0" w:color="auto"/>
        <w:right w:val="none" w:sz="0" w:space="0" w:color="auto"/>
      </w:divBdr>
      <w:divsChild>
        <w:div w:id="1058818334">
          <w:marLeft w:val="0"/>
          <w:marRight w:val="0"/>
          <w:marTop w:val="0"/>
          <w:marBottom w:val="0"/>
          <w:divBdr>
            <w:top w:val="none" w:sz="0" w:space="0" w:color="auto"/>
            <w:left w:val="none" w:sz="0" w:space="0" w:color="auto"/>
            <w:bottom w:val="none" w:sz="0" w:space="0" w:color="auto"/>
            <w:right w:val="none" w:sz="0" w:space="0" w:color="auto"/>
          </w:divBdr>
        </w:div>
        <w:div w:id="600913711">
          <w:marLeft w:val="0"/>
          <w:marRight w:val="0"/>
          <w:marTop w:val="0"/>
          <w:marBottom w:val="0"/>
          <w:divBdr>
            <w:top w:val="none" w:sz="0" w:space="0" w:color="auto"/>
            <w:left w:val="none" w:sz="0" w:space="0" w:color="auto"/>
            <w:bottom w:val="none" w:sz="0" w:space="0" w:color="auto"/>
            <w:right w:val="none" w:sz="0" w:space="0" w:color="auto"/>
          </w:divBdr>
        </w:div>
        <w:div w:id="657735863">
          <w:marLeft w:val="0"/>
          <w:marRight w:val="0"/>
          <w:marTop w:val="0"/>
          <w:marBottom w:val="0"/>
          <w:divBdr>
            <w:top w:val="none" w:sz="0" w:space="0" w:color="auto"/>
            <w:left w:val="none" w:sz="0" w:space="0" w:color="auto"/>
            <w:bottom w:val="none" w:sz="0" w:space="0" w:color="auto"/>
            <w:right w:val="none" w:sz="0" w:space="0" w:color="auto"/>
          </w:divBdr>
        </w:div>
        <w:div w:id="920021530">
          <w:marLeft w:val="0"/>
          <w:marRight w:val="0"/>
          <w:marTop w:val="0"/>
          <w:marBottom w:val="0"/>
          <w:divBdr>
            <w:top w:val="none" w:sz="0" w:space="0" w:color="auto"/>
            <w:left w:val="none" w:sz="0" w:space="0" w:color="auto"/>
            <w:bottom w:val="none" w:sz="0" w:space="0" w:color="auto"/>
            <w:right w:val="none" w:sz="0" w:space="0" w:color="auto"/>
          </w:divBdr>
        </w:div>
        <w:div w:id="433286851">
          <w:marLeft w:val="0"/>
          <w:marRight w:val="0"/>
          <w:marTop w:val="0"/>
          <w:marBottom w:val="0"/>
          <w:divBdr>
            <w:top w:val="none" w:sz="0" w:space="0" w:color="auto"/>
            <w:left w:val="none" w:sz="0" w:space="0" w:color="auto"/>
            <w:bottom w:val="none" w:sz="0" w:space="0" w:color="auto"/>
            <w:right w:val="none" w:sz="0" w:space="0" w:color="auto"/>
          </w:divBdr>
        </w:div>
        <w:div w:id="1739353914">
          <w:marLeft w:val="0"/>
          <w:marRight w:val="0"/>
          <w:marTop w:val="0"/>
          <w:marBottom w:val="0"/>
          <w:divBdr>
            <w:top w:val="none" w:sz="0" w:space="0" w:color="auto"/>
            <w:left w:val="none" w:sz="0" w:space="0" w:color="auto"/>
            <w:bottom w:val="none" w:sz="0" w:space="0" w:color="auto"/>
            <w:right w:val="none" w:sz="0" w:space="0" w:color="auto"/>
          </w:divBdr>
        </w:div>
        <w:div w:id="563369629">
          <w:marLeft w:val="0"/>
          <w:marRight w:val="0"/>
          <w:marTop w:val="0"/>
          <w:marBottom w:val="0"/>
          <w:divBdr>
            <w:top w:val="none" w:sz="0" w:space="0" w:color="auto"/>
            <w:left w:val="none" w:sz="0" w:space="0" w:color="auto"/>
            <w:bottom w:val="none" w:sz="0" w:space="0" w:color="auto"/>
            <w:right w:val="none" w:sz="0" w:space="0" w:color="auto"/>
          </w:divBdr>
        </w:div>
        <w:div w:id="1825465919">
          <w:marLeft w:val="0"/>
          <w:marRight w:val="0"/>
          <w:marTop w:val="0"/>
          <w:marBottom w:val="0"/>
          <w:divBdr>
            <w:top w:val="none" w:sz="0" w:space="0" w:color="auto"/>
            <w:left w:val="none" w:sz="0" w:space="0" w:color="auto"/>
            <w:bottom w:val="none" w:sz="0" w:space="0" w:color="auto"/>
            <w:right w:val="none" w:sz="0" w:space="0" w:color="auto"/>
          </w:divBdr>
        </w:div>
      </w:divsChild>
    </w:div>
    <w:div w:id="589236907">
      <w:bodyDiv w:val="1"/>
      <w:marLeft w:val="0"/>
      <w:marRight w:val="0"/>
      <w:marTop w:val="0"/>
      <w:marBottom w:val="0"/>
      <w:divBdr>
        <w:top w:val="none" w:sz="0" w:space="0" w:color="auto"/>
        <w:left w:val="none" w:sz="0" w:space="0" w:color="auto"/>
        <w:bottom w:val="none" w:sz="0" w:space="0" w:color="auto"/>
        <w:right w:val="none" w:sz="0" w:space="0" w:color="auto"/>
      </w:divBdr>
    </w:div>
    <w:div w:id="635523046">
      <w:bodyDiv w:val="1"/>
      <w:marLeft w:val="0"/>
      <w:marRight w:val="0"/>
      <w:marTop w:val="0"/>
      <w:marBottom w:val="0"/>
      <w:divBdr>
        <w:top w:val="none" w:sz="0" w:space="0" w:color="auto"/>
        <w:left w:val="none" w:sz="0" w:space="0" w:color="auto"/>
        <w:bottom w:val="none" w:sz="0" w:space="0" w:color="auto"/>
        <w:right w:val="none" w:sz="0" w:space="0" w:color="auto"/>
      </w:divBdr>
      <w:divsChild>
        <w:div w:id="1374380957">
          <w:marLeft w:val="0"/>
          <w:marRight w:val="0"/>
          <w:marTop w:val="0"/>
          <w:marBottom w:val="0"/>
          <w:divBdr>
            <w:top w:val="none" w:sz="0" w:space="0" w:color="auto"/>
            <w:left w:val="none" w:sz="0" w:space="0" w:color="auto"/>
            <w:bottom w:val="none" w:sz="0" w:space="0" w:color="auto"/>
            <w:right w:val="none" w:sz="0" w:space="0" w:color="auto"/>
          </w:divBdr>
          <w:divsChild>
            <w:div w:id="2058696506">
              <w:marLeft w:val="0"/>
              <w:marRight w:val="0"/>
              <w:marTop w:val="0"/>
              <w:marBottom w:val="0"/>
              <w:divBdr>
                <w:top w:val="none" w:sz="0" w:space="0" w:color="auto"/>
                <w:left w:val="none" w:sz="0" w:space="0" w:color="auto"/>
                <w:bottom w:val="none" w:sz="0" w:space="0" w:color="auto"/>
                <w:right w:val="none" w:sz="0" w:space="0" w:color="auto"/>
              </w:divBdr>
              <w:divsChild>
                <w:div w:id="1703019407">
                  <w:marLeft w:val="0"/>
                  <w:marRight w:val="0"/>
                  <w:marTop w:val="0"/>
                  <w:marBottom w:val="0"/>
                  <w:divBdr>
                    <w:top w:val="none" w:sz="0" w:space="0" w:color="auto"/>
                    <w:left w:val="none" w:sz="0" w:space="0" w:color="auto"/>
                    <w:bottom w:val="none" w:sz="0" w:space="0" w:color="auto"/>
                    <w:right w:val="none" w:sz="0" w:space="0" w:color="auto"/>
                  </w:divBdr>
                  <w:divsChild>
                    <w:div w:id="1360812675">
                      <w:marLeft w:val="0"/>
                      <w:marRight w:val="0"/>
                      <w:marTop w:val="0"/>
                      <w:marBottom w:val="0"/>
                      <w:divBdr>
                        <w:top w:val="none" w:sz="0" w:space="0" w:color="auto"/>
                        <w:left w:val="none" w:sz="0" w:space="0" w:color="auto"/>
                        <w:bottom w:val="none" w:sz="0" w:space="0" w:color="auto"/>
                        <w:right w:val="none" w:sz="0" w:space="0" w:color="auto"/>
                      </w:divBdr>
                      <w:divsChild>
                        <w:div w:id="1180698496">
                          <w:marLeft w:val="0"/>
                          <w:marRight w:val="0"/>
                          <w:marTop w:val="0"/>
                          <w:marBottom w:val="0"/>
                          <w:divBdr>
                            <w:top w:val="none" w:sz="0" w:space="0" w:color="auto"/>
                            <w:left w:val="none" w:sz="0" w:space="0" w:color="auto"/>
                            <w:bottom w:val="none" w:sz="0" w:space="0" w:color="auto"/>
                            <w:right w:val="none" w:sz="0" w:space="0" w:color="auto"/>
                          </w:divBdr>
                          <w:divsChild>
                            <w:div w:id="6397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67999">
      <w:bodyDiv w:val="1"/>
      <w:marLeft w:val="0"/>
      <w:marRight w:val="0"/>
      <w:marTop w:val="0"/>
      <w:marBottom w:val="0"/>
      <w:divBdr>
        <w:top w:val="none" w:sz="0" w:space="0" w:color="auto"/>
        <w:left w:val="none" w:sz="0" w:space="0" w:color="auto"/>
        <w:bottom w:val="none" w:sz="0" w:space="0" w:color="auto"/>
        <w:right w:val="none" w:sz="0" w:space="0" w:color="auto"/>
      </w:divBdr>
    </w:div>
    <w:div w:id="763302008">
      <w:bodyDiv w:val="1"/>
      <w:marLeft w:val="0"/>
      <w:marRight w:val="0"/>
      <w:marTop w:val="0"/>
      <w:marBottom w:val="0"/>
      <w:divBdr>
        <w:top w:val="none" w:sz="0" w:space="0" w:color="auto"/>
        <w:left w:val="none" w:sz="0" w:space="0" w:color="auto"/>
        <w:bottom w:val="none" w:sz="0" w:space="0" w:color="auto"/>
        <w:right w:val="none" w:sz="0" w:space="0" w:color="auto"/>
      </w:divBdr>
      <w:divsChild>
        <w:div w:id="577596001">
          <w:marLeft w:val="0"/>
          <w:marRight w:val="0"/>
          <w:marTop w:val="0"/>
          <w:marBottom w:val="0"/>
          <w:divBdr>
            <w:top w:val="none" w:sz="0" w:space="0" w:color="auto"/>
            <w:left w:val="none" w:sz="0" w:space="0" w:color="auto"/>
            <w:bottom w:val="none" w:sz="0" w:space="0" w:color="auto"/>
            <w:right w:val="none" w:sz="0" w:space="0" w:color="auto"/>
          </w:divBdr>
          <w:divsChild>
            <w:div w:id="1398699447">
              <w:marLeft w:val="0"/>
              <w:marRight w:val="0"/>
              <w:marTop w:val="0"/>
              <w:marBottom w:val="0"/>
              <w:divBdr>
                <w:top w:val="none" w:sz="0" w:space="0" w:color="auto"/>
                <w:left w:val="none" w:sz="0" w:space="0" w:color="auto"/>
                <w:bottom w:val="none" w:sz="0" w:space="0" w:color="auto"/>
                <w:right w:val="none" w:sz="0" w:space="0" w:color="auto"/>
              </w:divBdr>
              <w:divsChild>
                <w:div w:id="1319072638">
                  <w:marLeft w:val="0"/>
                  <w:marRight w:val="0"/>
                  <w:marTop w:val="0"/>
                  <w:marBottom w:val="0"/>
                  <w:divBdr>
                    <w:top w:val="none" w:sz="0" w:space="0" w:color="auto"/>
                    <w:left w:val="none" w:sz="0" w:space="0" w:color="auto"/>
                    <w:bottom w:val="none" w:sz="0" w:space="0" w:color="auto"/>
                    <w:right w:val="none" w:sz="0" w:space="0" w:color="auto"/>
                  </w:divBdr>
                  <w:divsChild>
                    <w:div w:id="1248227965">
                      <w:marLeft w:val="0"/>
                      <w:marRight w:val="0"/>
                      <w:marTop w:val="0"/>
                      <w:marBottom w:val="0"/>
                      <w:divBdr>
                        <w:top w:val="none" w:sz="0" w:space="0" w:color="auto"/>
                        <w:left w:val="none" w:sz="0" w:space="0" w:color="auto"/>
                        <w:bottom w:val="none" w:sz="0" w:space="0" w:color="auto"/>
                        <w:right w:val="none" w:sz="0" w:space="0" w:color="auto"/>
                      </w:divBdr>
                      <w:divsChild>
                        <w:div w:id="944995705">
                          <w:marLeft w:val="0"/>
                          <w:marRight w:val="0"/>
                          <w:marTop w:val="0"/>
                          <w:marBottom w:val="0"/>
                          <w:divBdr>
                            <w:top w:val="none" w:sz="0" w:space="0" w:color="auto"/>
                            <w:left w:val="none" w:sz="0" w:space="0" w:color="auto"/>
                            <w:bottom w:val="none" w:sz="0" w:space="0" w:color="auto"/>
                            <w:right w:val="none" w:sz="0" w:space="0" w:color="auto"/>
                          </w:divBdr>
                          <w:divsChild>
                            <w:div w:id="6034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124614">
      <w:bodyDiv w:val="1"/>
      <w:marLeft w:val="0"/>
      <w:marRight w:val="0"/>
      <w:marTop w:val="0"/>
      <w:marBottom w:val="0"/>
      <w:divBdr>
        <w:top w:val="none" w:sz="0" w:space="0" w:color="auto"/>
        <w:left w:val="none" w:sz="0" w:space="0" w:color="auto"/>
        <w:bottom w:val="none" w:sz="0" w:space="0" w:color="auto"/>
        <w:right w:val="none" w:sz="0" w:space="0" w:color="auto"/>
      </w:divBdr>
      <w:divsChild>
        <w:div w:id="1940748645">
          <w:marLeft w:val="0"/>
          <w:marRight w:val="0"/>
          <w:marTop w:val="0"/>
          <w:marBottom w:val="0"/>
          <w:divBdr>
            <w:top w:val="none" w:sz="0" w:space="0" w:color="auto"/>
            <w:left w:val="none" w:sz="0" w:space="0" w:color="auto"/>
            <w:bottom w:val="none" w:sz="0" w:space="0" w:color="auto"/>
            <w:right w:val="none" w:sz="0" w:space="0" w:color="auto"/>
          </w:divBdr>
          <w:divsChild>
            <w:div w:id="271910378">
              <w:marLeft w:val="0"/>
              <w:marRight w:val="0"/>
              <w:marTop w:val="0"/>
              <w:marBottom w:val="0"/>
              <w:divBdr>
                <w:top w:val="none" w:sz="0" w:space="0" w:color="auto"/>
                <w:left w:val="none" w:sz="0" w:space="0" w:color="auto"/>
                <w:bottom w:val="none" w:sz="0" w:space="0" w:color="auto"/>
                <w:right w:val="none" w:sz="0" w:space="0" w:color="auto"/>
              </w:divBdr>
              <w:divsChild>
                <w:div w:id="2084134532">
                  <w:marLeft w:val="0"/>
                  <w:marRight w:val="0"/>
                  <w:marTop w:val="0"/>
                  <w:marBottom w:val="0"/>
                  <w:divBdr>
                    <w:top w:val="none" w:sz="0" w:space="0" w:color="auto"/>
                    <w:left w:val="none" w:sz="0" w:space="0" w:color="auto"/>
                    <w:bottom w:val="none" w:sz="0" w:space="0" w:color="auto"/>
                    <w:right w:val="none" w:sz="0" w:space="0" w:color="auto"/>
                  </w:divBdr>
                  <w:divsChild>
                    <w:div w:id="371541574">
                      <w:marLeft w:val="0"/>
                      <w:marRight w:val="0"/>
                      <w:marTop w:val="0"/>
                      <w:marBottom w:val="0"/>
                      <w:divBdr>
                        <w:top w:val="none" w:sz="0" w:space="0" w:color="auto"/>
                        <w:left w:val="none" w:sz="0" w:space="0" w:color="auto"/>
                        <w:bottom w:val="none" w:sz="0" w:space="0" w:color="auto"/>
                        <w:right w:val="none" w:sz="0" w:space="0" w:color="auto"/>
                      </w:divBdr>
                      <w:divsChild>
                        <w:div w:id="946741601">
                          <w:marLeft w:val="0"/>
                          <w:marRight w:val="0"/>
                          <w:marTop w:val="0"/>
                          <w:marBottom w:val="0"/>
                          <w:divBdr>
                            <w:top w:val="none" w:sz="0" w:space="0" w:color="auto"/>
                            <w:left w:val="none" w:sz="0" w:space="0" w:color="auto"/>
                            <w:bottom w:val="none" w:sz="0" w:space="0" w:color="auto"/>
                            <w:right w:val="none" w:sz="0" w:space="0" w:color="auto"/>
                          </w:divBdr>
                          <w:divsChild>
                            <w:div w:id="16154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8561">
      <w:bodyDiv w:val="1"/>
      <w:marLeft w:val="0"/>
      <w:marRight w:val="0"/>
      <w:marTop w:val="0"/>
      <w:marBottom w:val="0"/>
      <w:divBdr>
        <w:top w:val="none" w:sz="0" w:space="0" w:color="auto"/>
        <w:left w:val="none" w:sz="0" w:space="0" w:color="auto"/>
        <w:bottom w:val="none" w:sz="0" w:space="0" w:color="auto"/>
        <w:right w:val="none" w:sz="0" w:space="0" w:color="auto"/>
      </w:divBdr>
      <w:divsChild>
        <w:div w:id="1877153304">
          <w:marLeft w:val="0"/>
          <w:marRight w:val="0"/>
          <w:marTop w:val="0"/>
          <w:marBottom w:val="0"/>
          <w:divBdr>
            <w:top w:val="none" w:sz="0" w:space="0" w:color="auto"/>
            <w:left w:val="none" w:sz="0" w:space="0" w:color="auto"/>
            <w:bottom w:val="none" w:sz="0" w:space="0" w:color="auto"/>
            <w:right w:val="none" w:sz="0" w:space="0" w:color="auto"/>
          </w:divBdr>
          <w:divsChild>
            <w:div w:id="350230559">
              <w:marLeft w:val="0"/>
              <w:marRight w:val="0"/>
              <w:marTop w:val="0"/>
              <w:marBottom w:val="0"/>
              <w:divBdr>
                <w:top w:val="none" w:sz="0" w:space="0" w:color="auto"/>
                <w:left w:val="none" w:sz="0" w:space="0" w:color="auto"/>
                <w:bottom w:val="none" w:sz="0" w:space="0" w:color="auto"/>
                <w:right w:val="none" w:sz="0" w:space="0" w:color="auto"/>
              </w:divBdr>
              <w:divsChild>
                <w:div w:id="936211465">
                  <w:marLeft w:val="0"/>
                  <w:marRight w:val="0"/>
                  <w:marTop w:val="0"/>
                  <w:marBottom w:val="0"/>
                  <w:divBdr>
                    <w:top w:val="none" w:sz="0" w:space="0" w:color="auto"/>
                    <w:left w:val="none" w:sz="0" w:space="0" w:color="auto"/>
                    <w:bottom w:val="none" w:sz="0" w:space="0" w:color="auto"/>
                    <w:right w:val="none" w:sz="0" w:space="0" w:color="auto"/>
                  </w:divBdr>
                  <w:divsChild>
                    <w:div w:id="636185892">
                      <w:marLeft w:val="0"/>
                      <w:marRight w:val="0"/>
                      <w:marTop w:val="0"/>
                      <w:marBottom w:val="0"/>
                      <w:divBdr>
                        <w:top w:val="none" w:sz="0" w:space="0" w:color="auto"/>
                        <w:left w:val="none" w:sz="0" w:space="0" w:color="auto"/>
                        <w:bottom w:val="none" w:sz="0" w:space="0" w:color="auto"/>
                        <w:right w:val="none" w:sz="0" w:space="0" w:color="auto"/>
                      </w:divBdr>
                      <w:divsChild>
                        <w:div w:id="1736123682">
                          <w:marLeft w:val="0"/>
                          <w:marRight w:val="0"/>
                          <w:marTop w:val="0"/>
                          <w:marBottom w:val="0"/>
                          <w:divBdr>
                            <w:top w:val="none" w:sz="0" w:space="0" w:color="auto"/>
                            <w:left w:val="none" w:sz="0" w:space="0" w:color="auto"/>
                            <w:bottom w:val="none" w:sz="0" w:space="0" w:color="auto"/>
                            <w:right w:val="none" w:sz="0" w:space="0" w:color="auto"/>
                          </w:divBdr>
                          <w:divsChild>
                            <w:div w:id="17152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00486">
      <w:bodyDiv w:val="1"/>
      <w:marLeft w:val="0"/>
      <w:marRight w:val="0"/>
      <w:marTop w:val="0"/>
      <w:marBottom w:val="0"/>
      <w:divBdr>
        <w:top w:val="none" w:sz="0" w:space="0" w:color="auto"/>
        <w:left w:val="none" w:sz="0" w:space="0" w:color="auto"/>
        <w:bottom w:val="none" w:sz="0" w:space="0" w:color="auto"/>
        <w:right w:val="none" w:sz="0" w:space="0" w:color="auto"/>
      </w:divBdr>
      <w:divsChild>
        <w:div w:id="385103417">
          <w:marLeft w:val="0"/>
          <w:marRight w:val="0"/>
          <w:marTop w:val="0"/>
          <w:marBottom w:val="0"/>
          <w:divBdr>
            <w:top w:val="none" w:sz="0" w:space="0" w:color="auto"/>
            <w:left w:val="none" w:sz="0" w:space="0" w:color="auto"/>
            <w:bottom w:val="none" w:sz="0" w:space="0" w:color="auto"/>
            <w:right w:val="none" w:sz="0" w:space="0" w:color="auto"/>
          </w:divBdr>
          <w:divsChild>
            <w:div w:id="52627711">
              <w:marLeft w:val="0"/>
              <w:marRight w:val="0"/>
              <w:marTop w:val="0"/>
              <w:marBottom w:val="0"/>
              <w:divBdr>
                <w:top w:val="none" w:sz="0" w:space="0" w:color="auto"/>
                <w:left w:val="none" w:sz="0" w:space="0" w:color="auto"/>
                <w:bottom w:val="none" w:sz="0" w:space="0" w:color="auto"/>
                <w:right w:val="none" w:sz="0" w:space="0" w:color="auto"/>
              </w:divBdr>
              <w:divsChild>
                <w:div w:id="867596306">
                  <w:marLeft w:val="0"/>
                  <w:marRight w:val="0"/>
                  <w:marTop w:val="0"/>
                  <w:marBottom w:val="0"/>
                  <w:divBdr>
                    <w:top w:val="none" w:sz="0" w:space="0" w:color="auto"/>
                    <w:left w:val="none" w:sz="0" w:space="0" w:color="auto"/>
                    <w:bottom w:val="none" w:sz="0" w:space="0" w:color="auto"/>
                    <w:right w:val="none" w:sz="0" w:space="0" w:color="auto"/>
                  </w:divBdr>
                  <w:divsChild>
                    <w:div w:id="521475001">
                      <w:marLeft w:val="0"/>
                      <w:marRight w:val="0"/>
                      <w:marTop w:val="0"/>
                      <w:marBottom w:val="0"/>
                      <w:divBdr>
                        <w:top w:val="none" w:sz="0" w:space="0" w:color="auto"/>
                        <w:left w:val="none" w:sz="0" w:space="0" w:color="auto"/>
                        <w:bottom w:val="none" w:sz="0" w:space="0" w:color="auto"/>
                        <w:right w:val="none" w:sz="0" w:space="0" w:color="auto"/>
                      </w:divBdr>
                      <w:divsChild>
                        <w:div w:id="1914199147">
                          <w:marLeft w:val="0"/>
                          <w:marRight w:val="0"/>
                          <w:marTop w:val="0"/>
                          <w:marBottom w:val="0"/>
                          <w:divBdr>
                            <w:top w:val="none" w:sz="0" w:space="0" w:color="auto"/>
                            <w:left w:val="none" w:sz="0" w:space="0" w:color="auto"/>
                            <w:bottom w:val="none" w:sz="0" w:space="0" w:color="auto"/>
                            <w:right w:val="none" w:sz="0" w:space="0" w:color="auto"/>
                          </w:divBdr>
                          <w:divsChild>
                            <w:div w:id="13307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63279">
      <w:bodyDiv w:val="1"/>
      <w:marLeft w:val="0"/>
      <w:marRight w:val="0"/>
      <w:marTop w:val="0"/>
      <w:marBottom w:val="0"/>
      <w:divBdr>
        <w:top w:val="none" w:sz="0" w:space="0" w:color="auto"/>
        <w:left w:val="none" w:sz="0" w:space="0" w:color="auto"/>
        <w:bottom w:val="none" w:sz="0" w:space="0" w:color="auto"/>
        <w:right w:val="none" w:sz="0" w:space="0" w:color="auto"/>
      </w:divBdr>
    </w:div>
    <w:div w:id="1141079202">
      <w:bodyDiv w:val="1"/>
      <w:marLeft w:val="0"/>
      <w:marRight w:val="0"/>
      <w:marTop w:val="0"/>
      <w:marBottom w:val="0"/>
      <w:divBdr>
        <w:top w:val="none" w:sz="0" w:space="0" w:color="auto"/>
        <w:left w:val="none" w:sz="0" w:space="0" w:color="auto"/>
        <w:bottom w:val="none" w:sz="0" w:space="0" w:color="auto"/>
        <w:right w:val="none" w:sz="0" w:space="0" w:color="auto"/>
      </w:divBdr>
      <w:divsChild>
        <w:div w:id="1294599947">
          <w:marLeft w:val="0"/>
          <w:marRight w:val="0"/>
          <w:marTop w:val="0"/>
          <w:marBottom w:val="0"/>
          <w:divBdr>
            <w:top w:val="none" w:sz="0" w:space="0" w:color="auto"/>
            <w:left w:val="none" w:sz="0" w:space="0" w:color="auto"/>
            <w:bottom w:val="none" w:sz="0" w:space="0" w:color="auto"/>
            <w:right w:val="none" w:sz="0" w:space="0" w:color="auto"/>
          </w:divBdr>
          <w:divsChild>
            <w:div w:id="1266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1735">
      <w:bodyDiv w:val="1"/>
      <w:marLeft w:val="0"/>
      <w:marRight w:val="0"/>
      <w:marTop w:val="0"/>
      <w:marBottom w:val="0"/>
      <w:divBdr>
        <w:top w:val="none" w:sz="0" w:space="0" w:color="auto"/>
        <w:left w:val="none" w:sz="0" w:space="0" w:color="auto"/>
        <w:bottom w:val="none" w:sz="0" w:space="0" w:color="auto"/>
        <w:right w:val="none" w:sz="0" w:space="0" w:color="auto"/>
      </w:divBdr>
    </w:div>
    <w:div w:id="1279608840">
      <w:bodyDiv w:val="1"/>
      <w:marLeft w:val="0"/>
      <w:marRight w:val="0"/>
      <w:marTop w:val="0"/>
      <w:marBottom w:val="0"/>
      <w:divBdr>
        <w:top w:val="none" w:sz="0" w:space="0" w:color="auto"/>
        <w:left w:val="none" w:sz="0" w:space="0" w:color="auto"/>
        <w:bottom w:val="none" w:sz="0" w:space="0" w:color="auto"/>
        <w:right w:val="none" w:sz="0" w:space="0" w:color="auto"/>
      </w:divBdr>
      <w:divsChild>
        <w:div w:id="405957324">
          <w:marLeft w:val="0"/>
          <w:marRight w:val="0"/>
          <w:marTop w:val="0"/>
          <w:marBottom w:val="0"/>
          <w:divBdr>
            <w:top w:val="none" w:sz="0" w:space="0" w:color="auto"/>
            <w:left w:val="none" w:sz="0" w:space="0" w:color="auto"/>
            <w:bottom w:val="none" w:sz="0" w:space="0" w:color="auto"/>
            <w:right w:val="none" w:sz="0" w:space="0" w:color="auto"/>
          </w:divBdr>
          <w:divsChild>
            <w:div w:id="72090848">
              <w:marLeft w:val="0"/>
              <w:marRight w:val="0"/>
              <w:marTop w:val="0"/>
              <w:marBottom w:val="0"/>
              <w:divBdr>
                <w:top w:val="none" w:sz="0" w:space="0" w:color="auto"/>
                <w:left w:val="none" w:sz="0" w:space="0" w:color="auto"/>
                <w:bottom w:val="none" w:sz="0" w:space="0" w:color="auto"/>
                <w:right w:val="none" w:sz="0" w:space="0" w:color="auto"/>
              </w:divBdr>
              <w:divsChild>
                <w:div w:id="723218490">
                  <w:marLeft w:val="0"/>
                  <w:marRight w:val="0"/>
                  <w:marTop w:val="0"/>
                  <w:marBottom w:val="0"/>
                  <w:divBdr>
                    <w:top w:val="none" w:sz="0" w:space="0" w:color="auto"/>
                    <w:left w:val="none" w:sz="0" w:space="0" w:color="auto"/>
                    <w:bottom w:val="none" w:sz="0" w:space="0" w:color="auto"/>
                    <w:right w:val="none" w:sz="0" w:space="0" w:color="auto"/>
                  </w:divBdr>
                  <w:divsChild>
                    <w:div w:id="1992825445">
                      <w:marLeft w:val="0"/>
                      <w:marRight w:val="0"/>
                      <w:marTop w:val="0"/>
                      <w:marBottom w:val="0"/>
                      <w:divBdr>
                        <w:top w:val="none" w:sz="0" w:space="0" w:color="auto"/>
                        <w:left w:val="none" w:sz="0" w:space="0" w:color="auto"/>
                        <w:bottom w:val="none" w:sz="0" w:space="0" w:color="auto"/>
                        <w:right w:val="none" w:sz="0" w:space="0" w:color="auto"/>
                      </w:divBdr>
                      <w:divsChild>
                        <w:div w:id="1151023955">
                          <w:marLeft w:val="0"/>
                          <w:marRight w:val="0"/>
                          <w:marTop w:val="0"/>
                          <w:marBottom w:val="0"/>
                          <w:divBdr>
                            <w:top w:val="none" w:sz="0" w:space="0" w:color="auto"/>
                            <w:left w:val="none" w:sz="0" w:space="0" w:color="auto"/>
                            <w:bottom w:val="none" w:sz="0" w:space="0" w:color="auto"/>
                            <w:right w:val="none" w:sz="0" w:space="0" w:color="auto"/>
                          </w:divBdr>
                          <w:divsChild>
                            <w:div w:id="1225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84227">
      <w:bodyDiv w:val="1"/>
      <w:marLeft w:val="0"/>
      <w:marRight w:val="0"/>
      <w:marTop w:val="0"/>
      <w:marBottom w:val="0"/>
      <w:divBdr>
        <w:top w:val="none" w:sz="0" w:space="0" w:color="auto"/>
        <w:left w:val="none" w:sz="0" w:space="0" w:color="auto"/>
        <w:bottom w:val="none" w:sz="0" w:space="0" w:color="auto"/>
        <w:right w:val="none" w:sz="0" w:space="0" w:color="auto"/>
      </w:divBdr>
      <w:divsChild>
        <w:div w:id="1947540283">
          <w:marLeft w:val="0"/>
          <w:marRight w:val="0"/>
          <w:marTop w:val="0"/>
          <w:marBottom w:val="0"/>
          <w:divBdr>
            <w:top w:val="none" w:sz="0" w:space="0" w:color="auto"/>
            <w:left w:val="none" w:sz="0" w:space="0" w:color="auto"/>
            <w:bottom w:val="none" w:sz="0" w:space="0" w:color="auto"/>
            <w:right w:val="none" w:sz="0" w:space="0" w:color="auto"/>
          </w:divBdr>
        </w:div>
        <w:div w:id="602956507">
          <w:marLeft w:val="0"/>
          <w:marRight w:val="0"/>
          <w:marTop w:val="0"/>
          <w:marBottom w:val="0"/>
          <w:divBdr>
            <w:top w:val="none" w:sz="0" w:space="0" w:color="auto"/>
            <w:left w:val="none" w:sz="0" w:space="0" w:color="auto"/>
            <w:bottom w:val="none" w:sz="0" w:space="0" w:color="auto"/>
            <w:right w:val="none" w:sz="0" w:space="0" w:color="auto"/>
          </w:divBdr>
        </w:div>
        <w:div w:id="522016149">
          <w:marLeft w:val="0"/>
          <w:marRight w:val="0"/>
          <w:marTop w:val="0"/>
          <w:marBottom w:val="0"/>
          <w:divBdr>
            <w:top w:val="none" w:sz="0" w:space="0" w:color="auto"/>
            <w:left w:val="none" w:sz="0" w:space="0" w:color="auto"/>
            <w:bottom w:val="none" w:sz="0" w:space="0" w:color="auto"/>
            <w:right w:val="none" w:sz="0" w:space="0" w:color="auto"/>
          </w:divBdr>
        </w:div>
        <w:div w:id="1698921825">
          <w:marLeft w:val="0"/>
          <w:marRight w:val="0"/>
          <w:marTop w:val="0"/>
          <w:marBottom w:val="0"/>
          <w:divBdr>
            <w:top w:val="none" w:sz="0" w:space="0" w:color="auto"/>
            <w:left w:val="none" w:sz="0" w:space="0" w:color="auto"/>
            <w:bottom w:val="none" w:sz="0" w:space="0" w:color="auto"/>
            <w:right w:val="none" w:sz="0" w:space="0" w:color="auto"/>
          </w:divBdr>
        </w:div>
        <w:div w:id="809860882">
          <w:marLeft w:val="0"/>
          <w:marRight w:val="0"/>
          <w:marTop w:val="0"/>
          <w:marBottom w:val="0"/>
          <w:divBdr>
            <w:top w:val="none" w:sz="0" w:space="0" w:color="auto"/>
            <w:left w:val="none" w:sz="0" w:space="0" w:color="auto"/>
            <w:bottom w:val="none" w:sz="0" w:space="0" w:color="auto"/>
            <w:right w:val="none" w:sz="0" w:space="0" w:color="auto"/>
          </w:divBdr>
        </w:div>
        <w:div w:id="1903364626">
          <w:marLeft w:val="0"/>
          <w:marRight w:val="0"/>
          <w:marTop w:val="0"/>
          <w:marBottom w:val="0"/>
          <w:divBdr>
            <w:top w:val="none" w:sz="0" w:space="0" w:color="auto"/>
            <w:left w:val="none" w:sz="0" w:space="0" w:color="auto"/>
            <w:bottom w:val="none" w:sz="0" w:space="0" w:color="auto"/>
            <w:right w:val="none" w:sz="0" w:space="0" w:color="auto"/>
          </w:divBdr>
        </w:div>
        <w:div w:id="1420983985">
          <w:marLeft w:val="0"/>
          <w:marRight w:val="0"/>
          <w:marTop w:val="0"/>
          <w:marBottom w:val="0"/>
          <w:divBdr>
            <w:top w:val="none" w:sz="0" w:space="0" w:color="auto"/>
            <w:left w:val="none" w:sz="0" w:space="0" w:color="auto"/>
            <w:bottom w:val="none" w:sz="0" w:space="0" w:color="auto"/>
            <w:right w:val="none" w:sz="0" w:space="0" w:color="auto"/>
          </w:divBdr>
        </w:div>
        <w:div w:id="1925139013">
          <w:marLeft w:val="0"/>
          <w:marRight w:val="0"/>
          <w:marTop w:val="0"/>
          <w:marBottom w:val="0"/>
          <w:divBdr>
            <w:top w:val="none" w:sz="0" w:space="0" w:color="auto"/>
            <w:left w:val="none" w:sz="0" w:space="0" w:color="auto"/>
            <w:bottom w:val="none" w:sz="0" w:space="0" w:color="auto"/>
            <w:right w:val="none" w:sz="0" w:space="0" w:color="auto"/>
          </w:divBdr>
        </w:div>
        <w:div w:id="1689676038">
          <w:marLeft w:val="0"/>
          <w:marRight w:val="0"/>
          <w:marTop w:val="0"/>
          <w:marBottom w:val="0"/>
          <w:divBdr>
            <w:top w:val="none" w:sz="0" w:space="0" w:color="auto"/>
            <w:left w:val="none" w:sz="0" w:space="0" w:color="auto"/>
            <w:bottom w:val="none" w:sz="0" w:space="0" w:color="auto"/>
            <w:right w:val="none" w:sz="0" w:space="0" w:color="auto"/>
          </w:divBdr>
        </w:div>
        <w:div w:id="964237743">
          <w:marLeft w:val="0"/>
          <w:marRight w:val="0"/>
          <w:marTop w:val="0"/>
          <w:marBottom w:val="0"/>
          <w:divBdr>
            <w:top w:val="none" w:sz="0" w:space="0" w:color="auto"/>
            <w:left w:val="none" w:sz="0" w:space="0" w:color="auto"/>
            <w:bottom w:val="none" w:sz="0" w:space="0" w:color="auto"/>
            <w:right w:val="none" w:sz="0" w:space="0" w:color="auto"/>
          </w:divBdr>
        </w:div>
        <w:div w:id="704019264">
          <w:marLeft w:val="0"/>
          <w:marRight w:val="0"/>
          <w:marTop w:val="0"/>
          <w:marBottom w:val="0"/>
          <w:divBdr>
            <w:top w:val="none" w:sz="0" w:space="0" w:color="auto"/>
            <w:left w:val="none" w:sz="0" w:space="0" w:color="auto"/>
            <w:bottom w:val="none" w:sz="0" w:space="0" w:color="auto"/>
            <w:right w:val="none" w:sz="0" w:space="0" w:color="auto"/>
          </w:divBdr>
          <w:divsChild>
            <w:div w:id="621692684">
              <w:marLeft w:val="0"/>
              <w:marRight w:val="0"/>
              <w:marTop w:val="0"/>
              <w:marBottom w:val="0"/>
              <w:divBdr>
                <w:top w:val="none" w:sz="0" w:space="0" w:color="auto"/>
                <w:left w:val="none" w:sz="0" w:space="0" w:color="auto"/>
                <w:bottom w:val="none" w:sz="0" w:space="0" w:color="auto"/>
                <w:right w:val="none" w:sz="0" w:space="0" w:color="auto"/>
              </w:divBdr>
            </w:div>
            <w:div w:id="1819223689">
              <w:marLeft w:val="0"/>
              <w:marRight w:val="0"/>
              <w:marTop w:val="0"/>
              <w:marBottom w:val="0"/>
              <w:divBdr>
                <w:top w:val="none" w:sz="0" w:space="0" w:color="auto"/>
                <w:left w:val="none" w:sz="0" w:space="0" w:color="auto"/>
                <w:bottom w:val="none" w:sz="0" w:space="0" w:color="auto"/>
                <w:right w:val="none" w:sz="0" w:space="0" w:color="auto"/>
              </w:divBdr>
            </w:div>
            <w:div w:id="1688749186">
              <w:marLeft w:val="0"/>
              <w:marRight w:val="0"/>
              <w:marTop w:val="0"/>
              <w:marBottom w:val="0"/>
              <w:divBdr>
                <w:top w:val="none" w:sz="0" w:space="0" w:color="auto"/>
                <w:left w:val="none" w:sz="0" w:space="0" w:color="auto"/>
                <w:bottom w:val="none" w:sz="0" w:space="0" w:color="auto"/>
                <w:right w:val="none" w:sz="0" w:space="0" w:color="auto"/>
              </w:divBdr>
            </w:div>
            <w:div w:id="963658975">
              <w:marLeft w:val="0"/>
              <w:marRight w:val="0"/>
              <w:marTop w:val="0"/>
              <w:marBottom w:val="0"/>
              <w:divBdr>
                <w:top w:val="none" w:sz="0" w:space="0" w:color="auto"/>
                <w:left w:val="none" w:sz="0" w:space="0" w:color="auto"/>
                <w:bottom w:val="none" w:sz="0" w:space="0" w:color="auto"/>
                <w:right w:val="none" w:sz="0" w:space="0" w:color="auto"/>
              </w:divBdr>
            </w:div>
            <w:div w:id="1417628915">
              <w:marLeft w:val="0"/>
              <w:marRight w:val="0"/>
              <w:marTop w:val="0"/>
              <w:marBottom w:val="0"/>
              <w:divBdr>
                <w:top w:val="none" w:sz="0" w:space="0" w:color="auto"/>
                <w:left w:val="none" w:sz="0" w:space="0" w:color="auto"/>
                <w:bottom w:val="none" w:sz="0" w:space="0" w:color="auto"/>
                <w:right w:val="none" w:sz="0" w:space="0" w:color="auto"/>
              </w:divBdr>
            </w:div>
          </w:divsChild>
        </w:div>
        <w:div w:id="1758554291">
          <w:marLeft w:val="0"/>
          <w:marRight w:val="0"/>
          <w:marTop w:val="0"/>
          <w:marBottom w:val="0"/>
          <w:divBdr>
            <w:top w:val="none" w:sz="0" w:space="0" w:color="auto"/>
            <w:left w:val="none" w:sz="0" w:space="0" w:color="auto"/>
            <w:bottom w:val="none" w:sz="0" w:space="0" w:color="auto"/>
            <w:right w:val="none" w:sz="0" w:space="0" w:color="auto"/>
          </w:divBdr>
        </w:div>
      </w:divsChild>
    </w:div>
    <w:div w:id="1361471490">
      <w:bodyDiv w:val="1"/>
      <w:marLeft w:val="0"/>
      <w:marRight w:val="0"/>
      <w:marTop w:val="0"/>
      <w:marBottom w:val="0"/>
      <w:divBdr>
        <w:top w:val="none" w:sz="0" w:space="0" w:color="auto"/>
        <w:left w:val="none" w:sz="0" w:space="0" w:color="auto"/>
        <w:bottom w:val="none" w:sz="0" w:space="0" w:color="auto"/>
        <w:right w:val="none" w:sz="0" w:space="0" w:color="auto"/>
      </w:divBdr>
    </w:div>
    <w:div w:id="1484203155">
      <w:bodyDiv w:val="1"/>
      <w:marLeft w:val="0"/>
      <w:marRight w:val="0"/>
      <w:marTop w:val="0"/>
      <w:marBottom w:val="0"/>
      <w:divBdr>
        <w:top w:val="none" w:sz="0" w:space="0" w:color="auto"/>
        <w:left w:val="none" w:sz="0" w:space="0" w:color="auto"/>
        <w:bottom w:val="none" w:sz="0" w:space="0" w:color="auto"/>
        <w:right w:val="none" w:sz="0" w:space="0" w:color="auto"/>
      </w:divBdr>
      <w:divsChild>
        <w:div w:id="1667784943">
          <w:marLeft w:val="0"/>
          <w:marRight w:val="0"/>
          <w:marTop w:val="0"/>
          <w:marBottom w:val="0"/>
          <w:divBdr>
            <w:top w:val="none" w:sz="0" w:space="0" w:color="auto"/>
            <w:left w:val="none" w:sz="0" w:space="0" w:color="auto"/>
            <w:bottom w:val="none" w:sz="0" w:space="0" w:color="auto"/>
            <w:right w:val="none" w:sz="0" w:space="0" w:color="auto"/>
          </w:divBdr>
          <w:divsChild>
            <w:div w:id="2143424142">
              <w:marLeft w:val="0"/>
              <w:marRight w:val="0"/>
              <w:marTop w:val="0"/>
              <w:marBottom w:val="0"/>
              <w:divBdr>
                <w:top w:val="none" w:sz="0" w:space="0" w:color="auto"/>
                <w:left w:val="none" w:sz="0" w:space="0" w:color="auto"/>
                <w:bottom w:val="none" w:sz="0" w:space="0" w:color="auto"/>
                <w:right w:val="none" w:sz="0" w:space="0" w:color="auto"/>
              </w:divBdr>
              <w:divsChild>
                <w:div w:id="54359852">
                  <w:marLeft w:val="0"/>
                  <w:marRight w:val="0"/>
                  <w:marTop w:val="0"/>
                  <w:marBottom w:val="0"/>
                  <w:divBdr>
                    <w:top w:val="none" w:sz="0" w:space="0" w:color="auto"/>
                    <w:left w:val="none" w:sz="0" w:space="0" w:color="auto"/>
                    <w:bottom w:val="none" w:sz="0" w:space="0" w:color="auto"/>
                    <w:right w:val="none" w:sz="0" w:space="0" w:color="auto"/>
                  </w:divBdr>
                  <w:divsChild>
                    <w:div w:id="467212293">
                      <w:marLeft w:val="0"/>
                      <w:marRight w:val="0"/>
                      <w:marTop w:val="0"/>
                      <w:marBottom w:val="0"/>
                      <w:divBdr>
                        <w:top w:val="none" w:sz="0" w:space="0" w:color="auto"/>
                        <w:left w:val="none" w:sz="0" w:space="0" w:color="auto"/>
                        <w:bottom w:val="none" w:sz="0" w:space="0" w:color="auto"/>
                        <w:right w:val="none" w:sz="0" w:space="0" w:color="auto"/>
                      </w:divBdr>
                      <w:divsChild>
                        <w:div w:id="49231670">
                          <w:marLeft w:val="0"/>
                          <w:marRight w:val="0"/>
                          <w:marTop w:val="0"/>
                          <w:marBottom w:val="0"/>
                          <w:divBdr>
                            <w:top w:val="none" w:sz="0" w:space="0" w:color="auto"/>
                            <w:left w:val="none" w:sz="0" w:space="0" w:color="auto"/>
                            <w:bottom w:val="none" w:sz="0" w:space="0" w:color="auto"/>
                            <w:right w:val="none" w:sz="0" w:space="0" w:color="auto"/>
                          </w:divBdr>
                          <w:divsChild>
                            <w:div w:id="1523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735067">
      <w:bodyDiv w:val="1"/>
      <w:marLeft w:val="0"/>
      <w:marRight w:val="0"/>
      <w:marTop w:val="0"/>
      <w:marBottom w:val="0"/>
      <w:divBdr>
        <w:top w:val="none" w:sz="0" w:space="0" w:color="auto"/>
        <w:left w:val="none" w:sz="0" w:space="0" w:color="auto"/>
        <w:bottom w:val="none" w:sz="0" w:space="0" w:color="auto"/>
        <w:right w:val="none" w:sz="0" w:space="0" w:color="auto"/>
      </w:divBdr>
      <w:divsChild>
        <w:div w:id="1015350602">
          <w:marLeft w:val="0"/>
          <w:marRight w:val="0"/>
          <w:marTop w:val="0"/>
          <w:marBottom w:val="0"/>
          <w:divBdr>
            <w:top w:val="none" w:sz="0" w:space="0" w:color="auto"/>
            <w:left w:val="none" w:sz="0" w:space="0" w:color="auto"/>
            <w:bottom w:val="none" w:sz="0" w:space="0" w:color="auto"/>
            <w:right w:val="none" w:sz="0" w:space="0" w:color="auto"/>
          </w:divBdr>
          <w:divsChild>
            <w:div w:id="1409841282">
              <w:marLeft w:val="0"/>
              <w:marRight w:val="0"/>
              <w:marTop w:val="0"/>
              <w:marBottom w:val="0"/>
              <w:divBdr>
                <w:top w:val="none" w:sz="0" w:space="0" w:color="auto"/>
                <w:left w:val="none" w:sz="0" w:space="0" w:color="auto"/>
                <w:bottom w:val="none" w:sz="0" w:space="0" w:color="auto"/>
                <w:right w:val="none" w:sz="0" w:space="0" w:color="auto"/>
              </w:divBdr>
              <w:divsChild>
                <w:div w:id="1835608192">
                  <w:marLeft w:val="0"/>
                  <w:marRight w:val="0"/>
                  <w:marTop w:val="0"/>
                  <w:marBottom w:val="0"/>
                  <w:divBdr>
                    <w:top w:val="none" w:sz="0" w:space="0" w:color="auto"/>
                    <w:left w:val="none" w:sz="0" w:space="0" w:color="auto"/>
                    <w:bottom w:val="none" w:sz="0" w:space="0" w:color="auto"/>
                    <w:right w:val="none" w:sz="0" w:space="0" w:color="auto"/>
                  </w:divBdr>
                  <w:divsChild>
                    <w:div w:id="1090396382">
                      <w:marLeft w:val="0"/>
                      <w:marRight w:val="0"/>
                      <w:marTop w:val="0"/>
                      <w:marBottom w:val="0"/>
                      <w:divBdr>
                        <w:top w:val="none" w:sz="0" w:space="0" w:color="auto"/>
                        <w:left w:val="none" w:sz="0" w:space="0" w:color="auto"/>
                        <w:bottom w:val="none" w:sz="0" w:space="0" w:color="auto"/>
                        <w:right w:val="none" w:sz="0" w:space="0" w:color="auto"/>
                      </w:divBdr>
                      <w:divsChild>
                        <w:div w:id="199897810">
                          <w:marLeft w:val="0"/>
                          <w:marRight w:val="0"/>
                          <w:marTop w:val="0"/>
                          <w:marBottom w:val="0"/>
                          <w:divBdr>
                            <w:top w:val="none" w:sz="0" w:space="0" w:color="auto"/>
                            <w:left w:val="none" w:sz="0" w:space="0" w:color="auto"/>
                            <w:bottom w:val="none" w:sz="0" w:space="0" w:color="auto"/>
                            <w:right w:val="none" w:sz="0" w:space="0" w:color="auto"/>
                          </w:divBdr>
                          <w:divsChild>
                            <w:div w:id="14226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1925">
      <w:bodyDiv w:val="1"/>
      <w:marLeft w:val="0"/>
      <w:marRight w:val="0"/>
      <w:marTop w:val="0"/>
      <w:marBottom w:val="0"/>
      <w:divBdr>
        <w:top w:val="none" w:sz="0" w:space="0" w:color="auto"/>
        <w:left w:val="none" w:sz="0" w:space="0" w:color="auto"/>
        <w:bottom w:val="none" w:sz="0" w:space="0" w:color="auto"/>
        <w:right w:val="none" w:sz="0" w:space="0" w:color="auto"/>
      </w:divBdr>
    </w:div>
    <w:div w:id="2122458755">
      <w:bodyDiv w:val="1"/>
      <w:marLeft w:val="0"/>
      <w:marRight w:val="0"/>
      <w:marTop w:val="0"/>
      <w:marBottom w:val="0"/>
      <w:divBdr>
        <w:top w:val="none" w:sz="0" w:space="0" w:color="auto"/>
        <w:left w:val="none" w:sz="0" w:space="0" w:color="auto"/>
        <w:bottom w:val="none" w:sz="0" w:space="0" w:color="auto"/>
        <w:right w:val="none" w:sz="0" w:space="0" w:color="auto"/>
      </w:divBdr>
      <w:divsChild>
        <w:div w:id="641230541">
          <w:marLeft w:val="0"/>
          <w:marRight w:val="0"/>
          <w:marTop w:val="0"/>
          <w:marBottom w:val="0"/>
          <w:divBdr>
            <w:top w:val="none" w:sz="0" w:space="0" w:color="auto"/>
            <w:left w:val="none" w:sz="0" w:space="0" w:color="auto"/>
            <w:bottom w:val="none" w:sz="0" w:space="0" w:color="auto"/>
            <w:right w:val="none" w:sz="0" w:space="0" w:color="auto"/>
          </w:divBdr>
          <w:divsChild>
            <w:div w:id="868252385">
              <w:marLeft w:val="0"/>
              <w:marRight w:val="0"/>
              <w:marTop w:val="0"/>
              <w:marBottom w:val="0"/>
              <w:divBdr>
                <w:top w:val="none" w:sz="0" w:space="0" w:color="auto"/>
                <w:left w:val="none" w:sz="0" w:space="0" w:color="auto"/>
                <w:bottom w:val="none" w:sz="0" w:space="0" w:color="auto"/>
                <w:right w:val="none" w:sz="0" w:space="0" w:color="auto"/>
              </w:divBdr>
              <w:divsChild>
                <w:div w:id="1156649529">
                  <w:marLeft w:val="0"/>
                  <w:marRight w:val="0"/>
                  <w:marTop w:val="0"/>
                  <w:marBottom w:val="0"/>
                  <w:divBdr>
                    <w:top w:val="none" w:sz="0" w:space="0" w:color="auto"/>
                    <w:left w:val="none" w:sz="0" w:space="0" w:color="auto"/>
                    <w:bottom w:val="none" w:sz="0" w:space="0" w:color="auto"/>
                    <w:right w:val="none" w:sz="0" w:space="0" w:color="auto"/>
                  </w:divBdr>
                  <w:divsChild>
                    <w:div w:id="531960388">
                      <w:marLeft w:val="0"/>
                      <w:marRight w:val="0"/>
                      <w:marTop w:val="0"/>
                      <w:marBottom w:val="0"/>
                      <w:divBdr>
                        <w:top w:val="none" w:sz="0" w:space="0" w:color="auto"/>
                        <w:left w:val="none" w:sz="0" w:space="0" w:color="auto"/>
                        <w:bottom w:val="none" w:sz="0" w:space="0" w:color="auto"/>
                        <w:right w:val="none" w:sz="0" w:space="0" w:color="auto"/>
                      </w:divBdr>
                      <w:divsChild>
                        <w:div w:id="1858692668">
                          <w:marLeft w:val="0"/>
                          <w:marRight w:val="0"/>
                          <w:marTop w:val="0"/>
                          <w:marBottom w:val="0"/>
                          <w:divBdr>
                            <w:top w:val="none" w:sz="0" w:space="0" w:color="auto"/>
                            <w:left w:val="none" w:sz="0" w:space="0" w:color="auto"/>
                            <w:bottom w:val="none" w:sz="0" w:space="0" w:color="auto"/>
                            <w:right w:val="none" w:sz="0" w:space="0" w:color="auto"/>
                          </w:divBdr>
                          <w:divsChild>
                            <w:div w:id="12805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sbr.gov/rsvrWater/HistoricalApp.&#8203;&#8203;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cmrc.gov/discharge_qw_sediment/station/GCDAMP/09380000"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BFB4-E704-4220-AA57-CD380860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38</Pages>
  <Words>9975</Words>
  <Characters>273882</Characters>
  <Application>Microsoft Office Word</Application>
  <DocSecurity>0</DocSecurity>
  <Lines>2282</Lines>
  <Paragraphs>566</Paragraphs>
  <ScaleCrop>false</ScaleCrop>
  <HeadingPairs>
    <vt:vector size="2" baseType="variant">
      <vt:variant>
        <vt:lpstr>Title</vt:lpstr>
      </vt:variant>
      <vt:variant>
        <vt:i4>1</vt:i4>
      </vt:variant>
    </vt:vector>
  </HeadingPairs>
  <TitlesOfParts>
    <vt:vector size="1" baseType="lpstr">
      <vt:lpstr/>
    </vt:vector>
  </TitlesOfParts>
  <Company>Washington State Univeristy</Company>
  <LinksUpToDate>false</LinksUpToDate>
  <CharactersWithSpaces>283291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Mooz</dc:creator>
  <cp:keywords/>
  <dc:description/>
  <cp:lastModifiedBy>Mooz</cp:lastModifiedBy>
  <cp:revision>14</cp:revision>
  <cp:lastPrinted>2025-01-28T19:47:00Z</cp:lastPrinted>
  <dcterms:created xsi:type="dcterms:W3CDTF">2025-01-28T19:41:00Z</dcterms:created>
  <dcterms:modified xsi:type="dcterms:W3CDTF">2025-02-17T18:42:00Z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ab2c865f-11f0-4110-871f-866eb1188d01</vt:lpwstr>
  </property>
  <property fmtid="{D5CDD505-2E9C-101B-9397-08002B2CF9AE}" pid="3" name="ZOTERO_PREF_1">
    <vt:lpwstr>&lt;data data-version="3" zotero-version="7.0.11"&gt;&lt;session id="QSvT8ovs"/&gt;&lt;style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